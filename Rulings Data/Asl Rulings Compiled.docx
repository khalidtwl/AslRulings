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DB4" w:rsidRDefault="0054160C">
      <w:pPr>
        <w:spacing w:line="480" w:lineRule="auto"/>
        <w:jc w:val="center"/>
        <w:rPr>
          <w:rFonts w:hint="cs"/>
          <w:rtl/>
        </w:rPr>
        <w:pPrChange w:id="0" w:author="Hassaan Shahawy" w:date="2019-02-28T14:41:00Z">
          <w:pPr>
            <w:jc w:val="center"/>
          </w:pPr>
        </w:pPrChange>
      </w:pPr>
      <w:proofErr w:type="spellStart"/>
      <w:r>
        <w:t>Asl</w:t>
      </w:r>
      <w:proofErr w:type="spellEnd"/>
      <w:r>
        <w:t xml:space="preserve"> Rulings</w:t>
      </w:r>
      <w:bookmarkStart w:id="1" w:name="_GoBack"/>
      <w:bookmarkEnd w:id="1"/>
    </w:p>
    <w:p w:rsidR="006B4282" w:rsidRDefault="00AA753F">
      <w:pPr>
        <w:pStyle w:val="ListParagraph"/>
        <w:numPr>
          <w:ilvl w:val="0"/>
          <w:numId w:val="1"/>
        </w:numPr>
        <w:spacing w:line="480" w:lineRule="auto"/>
        <w:pPrChange w:id="2" w:author="Hassaan Shahawy" w:date="2019-02-28T14:41:00Z">
          <w:pPr>
            <w:pStyle w:val="ListParagraph"/>
            <w:numPr>
              <w:numId w:val="1"/>
            </w:numPr>
            <w:ind w:hanging="360"/>
          </w:pPr>
        </w:pPrChange>
      </w:pPr>
      <w:r>
        <w:t xml:space="preserve">1:25 </w:t>
      </w:r>
      <w:r w:rsidR="00920B50">
        <w:t>Q: A</w:t>
      </w:r>
      <w:r>
        <w:t xml:space="preserve"> </w:t>
      </w:r>
      <w:proofErr w:type="spellStart"/>
      <w:r>
        <w:t>a</w:t>
      </w:r>
      <w:proofErr w:type="spellEnd"/>
      <w:r>
        <w:t xml:space="preserve"> bird whose meat can’t be eaten (predatory) drinks from the water container, then a person makes wudu and prays from it, must they repeat the prayer? </w:t>
      </w:r>
      <w:r w:rsidR="00920B50">
        <w:t>A: T</w:t>
      </w:r>
      <w:r>
        <w:t xml:space="preserve">he prayer counts. </w:t>
      </w:r>
      <w:r w:rsidR="00920B50">
        <w:t>Q: H</w:t>
      </w:r>
      <w:r>
        <w:t xml:space="preserve">ow this is different from the predator whose meat isn’t eaten. </w:t>
      </w:r>
      <w:r w:rsidR="00920B50">
        <w:t>A: I</w:t>
      </w:r>
      <w:r>
        <w:t xml:space="preserve">n qiyas they’re the same, but I use </w:t>
      </w:r>
      <w:r>
        <w:rPr>
          <w:i/>
          <w:iCs/>
        </w:rPr>
        <w:t xml:space="preserve">istiḥsān </w:t>
      </w:r>
      <w:r>
        <w:t>in this, for don’t you see that I also dislike the leftovers (</w:t>
      </w:r>
      <w:proofErr w:type="spellStart"/>
      <w:r>
        <w:rPr>
          <w:i/>
          <w:iCs/>
        </w:rPr>
        <w:t>suʾr</w:t>
      </w:r>
      <w:proofErr w:type="spellEnd"/>
      <w:r>
        <w:t xml:space="preserve">) of a chicken, but don’t command him to repeat the wudu and prayer from it? </w:t>
      </w:r>
    </w:p>
    <w:p w:rsidR="004C209D" w:rsidRDefault="004C209D">
      <w:pPr>
        <w:pStyle w:val="ListParagraph"/>
        <w:numPr>
          <w:ilvl w:val="0"/>
          <w:numId w:val="1"/>
        </w:numPr>
        <w:spacing w:line="480" w:lineRule="auto"/>
        <w:pPrChange w:id="3" w:author="Hassaan Shahawy" w:date="2019-02-28T14:41:00Z">
          <w:pPr>
            <w:pStyle w:val="ListParagraph"/>
            <w:numPr>
              <w:numId w:val="1"/>
            </w:numPr>
            <w:ind w:hanging="360"/>
          </w:pPr>
        </w:pPrChange>
      </w:pPr>
      <w:r>
        <w:t>1:28</w:t>
      </w:r>
      <w:r w:rsidR="00920B50">
        <w:t xml:space="preserve"> Q: A man makes wudu from a well and later an inflated chicken is found in it and no one knows when it fell in. A: Rules that he should repeat 3 days. Q: Why if no one is certain when it fell in? A: I use istiḥsān in this and take what is more reliable (</w:t>
      </w:r>
      <w:proofErr w:type="spellStart"/>
      <w:r w:rsidR="00920B50">
        <w:rPr>
          <w:i/>
          <w:iCs/>
        </w:rPr>
        <w:t>thiqa</w:t>
      </w:r>
      <w:proofErr w:type="spellEnd"/>
      <w:r w:rsidR="00920B50">
        <w:t>), because it is prayer, and for a man to pray something that he already prayed and was free of obligation for is better then leaving something that was obligatory on him.</w:t>
      </w:r>
    </w:p>
    <w:p w:rsidR="00156696" w:rsidRDefault="00B84859">
      <w:pPr>
        <w:pStyle w:val="ListParagraph"/>
        <w:numPr>
          <w:ilvl w:val="0"/>
          <w:numId w:val="1"/>
        </w:numPr>
        <w:spacing w:line="480" w:lineRule="auto"/>
      </w:pPr>
      <w:r>
        <w:t xml:space="preserve">1:36 </w:t>
      </w:r>
      <w:r w:rsidR="00D46C90">
        <w:t>A man wipes his head but not his ears. It counts. A man wipes his ears but not his head. It doesn’t count.</w:t>
      </w:r>
      <w:r>
        <w:t xml:space="preserve"> You have abandoned your position! (</w:t>
      </w:r>
      <w:r>
        <w:rPr>
          <w:b/>
          <w:bCs/>
          <w:i/>
          <w:iCs/>
        </w:rPr>
        <w:t xml:space="preserve">Tarakta </w:t>
      </w:r>
      <w:proofErr w:type="spellStart"/>
      <w:r>
        <w:rPr>
          <w:b/>
          <w:bCs/>
          <w:i/>
          <w:iCs/>
        </w:rPr>
        <w:t>Qawluk</w:t>
      </w:r>
      <w:proofErr w:type="spellEnd"/>
      <w:r>
        <w:rPr>
          <w:b/>
          <w:bCs/>
          <w:i/>
          <w:iCs/>
        </w:rPr>
        <w:t>!</w:t>
      </w:r>
      <w:r>
        <w:rPr>
          <w:b/>
          <w:bCs/>
        </w:rPr>
        <w:t xml:space="preserve">) </w:t>
      </w:r>
      <w:r>
        <w:t xml:space="preserve">A: I rule for the ears with </w:t>
      </w:r>
      <w:r>
        <w:rPr>
          <w:i/>
          <w:iCs/>
        </w:rPr>
        <w:t>istiḥsān</w:t>
      </w:r>
      <w:r>
        <w:t xml:space="preserve">, and I rule for the head with </w:t>
      </w:r>
      <w:proofErr w:type="spellStart"/>
      <w:r>
        <w:rPr>
          <w:i/>
          <w:iCs/>
        </w:rPr>
        <w:t>thiqa</w:t>
      </w:r>
      <w:proofErr w:type="spellEnd"/>
      <w:r>
        <w:t>.</w:t>
      </w:r>
    </w:p>
    <w:p w:rsidR="005A6FAC" w:rsidRDefault="005A6FAC" w:rsidP="005A6FAC">
      <w:pPr>
        <w:pStyle w:val="ListParagraph"/>
        <w:numPr>
          <w:ilvl w:val="1"/>
          <w:numId w:val="1"/>
        </w:numPr>
        <w:spacing w:line="480" w:lineRule="auto"/>
      </w:pPr>
      <w:r>
        <w:t xml:space="preserve">So if you don’t wipe the ears, istiḥsān its ok. If you don’t wipe the head, </w:t>
      </w:r>
      <w:proofErr w:type="spellStart"/>
      <w:r>
        <w:t>thiqa</w:t>
      </w:r>
      <w:proofErr w:type="spellEnd"/>
      <w:r>
        <w:t xml:space="preserve"> (qiyas) that </w:t>
      </w:r>
      <w:proofErr w:type="spellStart"/>
      <w:r>
        <w:t>its</w:t>
      </w:r>
      <w:proofErr w:type="spellEnd"/>
      <w:r>
        <w:t xml:space="preserve"> not ok. </w:t>
      </w:r>
    </w:p>
    <w:p w:rsidR="00B84859" w:rsidRDefault="00B84859">
      <w:pPr>
        <w:pStyle w:val="ListParagraph"/>
        <w:numPr>
          <w:ilvl w:val="0"/>
          <w:numId w:val="1"/>
        </w:numPr>
        <w:spacing w:line="480" w:lineRule="auto"/>
        <w:pPrChange w:id="4" w:author="Hassaan Shahawy" w:date="2019-02-28T14:41:00Z">
          <w:pPr>
            <w:pStyle w:val="ListParagraph"/>
            <w:numPr>
              <w:numId w:val="1"/>
            </w:numPr>
            <w:ind w:hanging="360"/>
          </w:pPr>
        </w:pPrChange>
      </w:pPr>
      <w:r>
        <w:t xml:space="preserve">1:56 Q: You said repeat prayer if blood on clothes is bigger than a dirham, why? A: Because </w:t>
      </w:r>
      <w:proofErr w:type="spellStart"/>
      <w:r>
        <w:t>Nakhai</w:t>
      </w:r>
      <w:proofErr w:type="spellEnd"/>
      <w:r>
        <w:t xml:space="preserve"> said the size of a dirham, and some dirhams can be bigger than others, so we stipulated the largest that it can be, I use istiḥsān in this.</w:t>
      </w:r>
    </w:p>
    <w:p w:rsidR="00257684" w:rsidRDefault="00257684">
      <w:pPr>
        <w:pStyle w:val="ListParagraph"/>
        <w:numPr>
          <w:ilvl w:val="0"/>
          <w:numId w:val="1"/>
        </w:numPr>
        <w:spacing w:line="480" w:lineRule="auto"/>
        <w:rPr>
          <w:ins w:id="5" w:author="Hassaan Shahawy" w:date="2019-02-27T14:01:00Z"/>
        </w:rPr>
        <w:pPrChange w:id="6" w:author="Hassaan Shahawy" w:date="2019-02-28T14:41:00Z">
          <w:pPr>
            <w:pStyle w:val="ListParagraph"/>
            <w:numPr>
              <w:numId w:val="1"/>
            </w:numPr>
            <w:ind w:hanging="360"/>
          </w:pPr>
        </w:pPrChange>
      </w:pPr>
      <w:ins w:id="7" w:author="Hassaan Shahawy" w:date="2019-02-27T14:01:00Z">
        <w:r>
          <w:rPr>
            <w:rFonts w:hint="cs"/>
            <w:rtl/>
          </w:rPr>
          <w:t>1:60</w:t>
        </w:r>
        <w:r w:rsidR="00924BD1">
          <w:t xml:space="preserve"> </w:t>
        </w:r>
      </w:ins>
      <w:ins w:id="8" w:author="Hassaan Shahawy" w:date="2019-02-27T16:55:00Z">
        <w:r w:rsidR="00607FF6">
          <w:t xml:space="preserve">why does sleep not break wudu if </w:t>
        </w:r>
        <w:proofErr w:type="spellStart"/>
        <w:r w:rsidR="00607FF6">
          <w:t>youre</w:t>
        </w:r>
        <w:proofErr w:type="spellEnd"/>
        <w:r w:rsidR="00607FF6">
          <w:t xml:space="preserve"> not lying down? Istiḥsān from athar, </w:t>
        </w:r>
      </w:ins>
      <w:ins w:id="9" w:author="Hassaan Shahawy" w:date="2019-02-27T16:56:00Z">
        <w:r w:rsidR="00607FF6">
          <w:t xml:space="preserve">meanwhile I took qiyas in losing consciousness, cause losing consciousness is more </w:t>
        </w:r>
        <w:r w:rsidR="00607FF6">
          <w:lastRenderedPageBreak/>
          <w:t xml:space="preserve">severe. </w:t>
        </w:r>
      </w:ins>
      <w:ins w:id="10" w:author="Hassaan Shahawy" w:date="2019-02-27T16:57:00Z">
        <w:r w:rsidR="00607FF6">
          <w:t>And kitab al-</w:t>
        </w:r>
        <w:proofErr w:type="spellStart"/>
        <w:r w:rsidR="00607FF6">
          <w:t>aathar</w:t>
        </w:r>
        <w:proofErr w:type="spellEnd"/>
        <w:r w:rsidR="00607FF6">
          <w:t>, gets it from Ibrahim al-</w:t>
        </w:r>
        <w:proofErr w:type="spellStart"/>
        <w:r w:rsidR="00607FF6">
          <w:t>na</w:t>
        </w:r>
      </w:ins>
      <w:ins w:id="11" w:author="Hassaan Shahawy" w:date="2019-02-27T16:58:00Z">
        <w:r w:rsidR="00607FF6">
          <w:t>khai</w:t>
        </w:r>
        <w:proofErr w:type="spellEnd"/>
        <w:r w:rsidR="00607FF6">
          <w:t xml:space="preserve">, but then also </w:t>
        </w:r>
        <w:proofErr w:type="spellStart"/>
        <w:r w:rsidR="00607FF6">
          <w:t>ahadith</w:t>
        </w:r>
        <w:proofErr w:type="spellEnd"/>
        <w:r w:rsidR="00607FF6">
          <w:t xml:space="preserve"> from ibn </w:t>
        </w:r>
        <w:proofErr w:type="spellStart"/>
        <w:r w:rsidR="00607FF6">
          <w:t>abbas</w:t>
        </w:r>
        <w:proofErr w:type="spellEnd"/>
        <w:r w:rsidR="00607FF6">
          <w:t xml:space="preserve"> marfoo3, and then even from Prophet peace be upon him. </w:t>
        </w:r>
      </w:ins>
    </w:p>
    <w:p w:rsidR="00B84859" w:rsidRDefault="003627C7">
      <w:pPr>
        <w:pStyle w:val="ListParagraph"/>
        <w:numPr>
          <w:ilvl w:val="0"/>
          <w:numId w:val="1"/>
        </w:numPr>
        <w:spacing w:line="480" w:lineRule="auto"/>
        <w:pPrChange w:id="12" w:author="Hassaan Shahawy" w:date="2019-02-28T14:41:00Z">
          <w:pPr>
            <w:pStyle w:val="ListParagraph"/>
            <w:numPr>
              <w:numId w:val="1"/>
            </w:numPr>
            <w:ind w:hanging="360"/>
          </w:pPr>
        </w:pPrChange>
      </w:pPr>
      <w:r>
        <w:t xml:space="preserve">1:152 Q: An Imam breaks wudu and leaves masjid without appointing anyone. A: The prayer is invalid and they have to repeat it, out of </w:t>
      </w:r>
      <w:r>
        <w:rPr>
          <w:i/>
          <w:iCs/>
        </w:rPr>
        <w:t>istiḥsān</w:t>
      </w:r>
      <w:r>
        <w:t xml:space="preserve">, because I see it as </w:t>
      </w:r>
      <w:r>
        <w:rPr>
          <w:i/>
          <w:iCs/>
        </w:rPr>
        <w:t xml:space="preserve">qabīḥ </w:t>
      </w:r>
      <w:r>
        <w:t>that a people are in prayer in the masjid and their imam is out with his people.</w:t>
      </w:r>
    </w:p>
    <w:p w:rsidR="0001005F" w:rsidRDefault="0001005F">
      <w:pPr>
        <w:pStyle w:val="ListParagraph"/>
        <w:numPr>
          <w:ilvl w:val="0"/>
          <w:numId w:val="1"/>
        </w:numPr>
        <w:spacing w:line="480" w:lineRule="auto"/>
        <w:rPr>
          <w:ins w:id="13" w:author="Hassaan Shahawy" w:date="2019-02-28T12:57:00Z"/>
        </w:rPr>
        <w:pPrChange w:id="14" w:author="Hassaan Shahawy" w:date="2019-02-28T14:41:00Z">
          <w:pPr>
            <w:pStyle w:val="ListParagraph"/>
            <w:numPr>
              <w:numId w:val="1"/>
            </w:numPr>
            <w:ind w:hanging="360"/>
          </w:pPr>
        </w:pPrChange>
      </w:pPr>
      <w:ins w:id="15" w:author="Hassaan Shahawy" w:date="2019-02-28T12:57:00Z">
        <w:r>
          <w:t>1:160</w:t>
        </w:r>
        <w:r w:rsidR="00F83A88">
          <w:t xml:space="preserve"> </w:t>
        </w:r>
      </w:ins>
      <w:ins w:id="16" w:author="Hassaan Shahawy" w:date="2019-02-28T12:58:00Z">
        <w:r w:rsidR="001A62C3">
          <w:t xml:space="preserve">a man enters behind imam in prayer, </w:t>
        </w:r>
      </w:ins>
      <w:ins w:id="17" w:author="Hassaan Shahawy" w:date="2019-02-28T12:59:00Z">
        <w:r w:rsidR="001A62C3">
          <w:t xml:space="preserve">then when imam finishing he has to make up rak’a but he’s illiterate, should he read/recite in that remainder? Yes. And if he’s not good at it? by qiyas, his prayer is </w:t>
        </w:r>
        <w:proofErr w:type="spellStart"/>
        <w:r w:rsidR="001A62C3">
          <w:t>fasid</w:t>
        </w:r>
        <w:proofErr w:type="spellEnd"/>
        <w:r w:rsidR="001A62C3">
          <w:t xml:space="preserve">, but abandon qiyas and istiḥsān that it counts. Why? If he was </w:t>
        </w:r>
      </w:ins>
      <w:ins w:id="18" w:author="Hassaan Shahawy" w:date="2019-02-28T13:00:00Z">
        <w:r w:rsidR="001A62C3">
          <w:t>mute, then his prayer would count, so this is equal to that case.</w:t>
        </w:r>
      </w:ins>
    </w:p>
    <w:p w:rsidR="0001005F" w:rsidRDefault="0001005F">
      <w:pPr>
        <w:pStyle w:val="ListParagraph"/>
        <w:numPr>
          <w:ilvl w:val="0"/>
          <w:numId w:val="1"/>
        </w:numPr>
        <w:spacing w:line="480" w:lineRule="auto"/>
        <w:rPr>
          <w:ins w:id="19" w:author="Hassaan Shahawy" w:date="2019-02-28T12:57:00Z"/>
        </w:rPr>
        <w:pPrChange w:id="20" w:author="Hassaan Shahawy" w:date="2019-02-28T14:41:00Z">
          <w:pPr>
            <w:pStyle w:val="ListParagraph"/>
            <w:numPr>
              <w:numId w:val="1"/>
            </w:numPr>
            <w:ind w:hanging="360"/>
          </w:pPr>
        </w:pPrChange>
      </w:pPr>
      <w:ins w:id="21" w:author="Hassaan Shahawy" w:date="2019-02-28T12:57:00Z">
        <w:r>
          <w:t>1:161</w:t>
        </w:r>
      </w:ins>
      <w:ins w:id="22" w:author="Hassaan Shahawy" w:date="2019-02-28T13:01:00Z">
        <w:r w:rsidR="00C834AC">
          <w:t xml:space="preserve"> if man prays 4 rak’as </w:t>
        </w:r>
        <w:proofErr w:type="spellStart"/>
        <w:r w:rsidR="00C834AC">
          <w:t>nafl</w:t>
        </w:r>
        <w:proofErr w:type="spellEnd"/>
        <w:r w:rsidR="00C834AC">
          <w:t xml:space="preserve"> without sitting in middle, by qiyas his first two rak’as were ruined, but abandon qiyas and istiḥsān, make it like </w:t>
        </w:r>
        <w:proofErr w:type="spellStart"/>
        <w:r w:rsidR="00C834AC">
          <w:t>fard</w:t>
        </w:r>
        <w:proofErr w:type="spellEnd"/>
        <w:r w:rsidR="00C834AC">
          <w:t xml:space="preserve"> prayer, cause if </w:t>
        </w:r>
        <w:proofErr w:type="spellStart"/>
        <w:r w:rsidR="00C834AC">
          <w:t>hes</w:t>
        </w:r>
        <w:proofErr w:type="spellEnd"/>
        <w:r w:rsidR="00C834AC">
          <w:t xml:space="preserve"> pray</w:t>
        </w:r>
      </w:ins>
      <w:ins w:id="23" w:author="Hassaan Shahawy" w:date="2019-02-28T13:02:00Z">
        <w:r w:rsidR="00C834AC">
          <w:t xml:space="preserve">ing </w:t>
        </w:r>
        <w:proofErr w:type="spellStart"/>
        <w:r w:rsidR="00C834AC">
          <w:t>dhuhr</w:t>
        </w:r>
        <w:proofErr w:type="spellEnd"/>
        <w:r w:rsidR="00C834AC">
          <w:t xml:space="preserve"> and does that, he can just do sujud </w:t>
        </w:r>
        <w:proofErr w:type="spellStart"/>
        <w:r w:rsidR="00C834AC">
          <w:t>sahw</w:t>
        </w:r>
        <w:proofErr w:type="spellEnd"/>
        <w:r w:rsidR="00C834AC">
          <w:t xml:space="preserve"> at end and it counts.</w:t>
        </w:r>
      </w:ins>
    </w:p>
    <w:p w:rsidR="003627C7" w:rsidRDefault="003627C7">
      <w:pPr>
        <w:pStyle w:val="ListParagraph"/>
        <w:numPr>
          <w:ilvl w:val="0"/>
          <w:numId w:val="1"/>
        </w:numPr>
        <w:spacing w:line="480" w:lineRule="auto"/>
        <w:pPrChange w:id="24" w:author="Hassaan Shahawy" w:date="2019-02-28T14:41:00Z">
          <w:pPr>
            <w:pStyle w:val="ListParagraph"/>
            <w:numPr>
              <w:numId w:val="1"/>
            </w:numPr>
            <w:ind w:hanging="360"/>
          </w:pPr>
        </w:pPrChange>
      </w:pPr>
      <w:r>
        <w:t>1:162 Q: In prayer, rows of men, then full row of women, then more rows of men.</w:t>
      </w:r>
    </w:p>
    <w:p w:rsidR="003627C7" w:rsidRDefault="003627C7">
      <w:pPr>
        <w:pStyle w:val="ListParagraph"/>
        <w:numPr>
          <w:ilvl w:val="1"/>
          <w:numId w:val="1"/>
        </w:numPr>
        <w:spacing w:line="480" w:lineRule="auto"/>
        <w:pPrChange w:id="25" w:author="Hassaan Shahawy" w:date="2019-02-28T14:41:00Z">
          <w:pPr>
            <w:pStyle w:val="ListParagraph"/>
            <w:numPr>
              <w:ilvl w:val="1"/>
              <w:numId w:val="1"/>
            </w:numPr>
            <w:ind w:left="1440" w:hanging="360"/>
          </w:pPr>
        </w:pPrChange>
      </w:pPr>
      <w:r>
        <w:t>A: Prayer of the rows behind women are invalid, but the rest are valid.</w:t>
      </w:r>
    </w:p>
    <w:p w:rsidR="003627C7" w:rsidRDefault="003627C7">
      <w:pPr>
        <w:pStyle w:val="ListParagraph"/>
        <w:numPr>
          <w:ilvl w:val="1"/>
          <w:numId w:val="1"/>
        </w:numPr>
        <w:spacing w:line="480" w:lineRule="auto"/>
        <w:pPrChange w:id="26" w:author="Hassaan Shahawy" w:date="2019-02-28T14:41:00Z">
          <w:pPr>
            <w:pStyle w:val="ListParagraph"/>
            <w:numPr>
              <w:ilvl w:val="1"/>
              <w:numId w:val="1"/>
            </w:numPr>
            <w:ind w:left="1440" w:hanging="360"/>
          </w:pPr>
        </w:pPrChange>
      </w:pPr>
      <w:r>
        <w:t xml:space="preserve">Q: </w:t>
      </w:r>
      <w:r w:rsidR="00215867">
        <w:t>Why if a woman by herself only invalidates prayer of row directly behind her but not further behind?</w:t>
      </w:r>
    </w:p>
    <w:p w:rsidR="00215867" w:rsidRDefault="00215867">
      <w:pPr>
        <w:pStyle w:val="ListParagraph"/>
        <w:numPr>
          <w:ilvl w:val="1"/>
          <w:numId w:val="1"/>
        </w:numPr>
        <w:spacing w:line="480" w:lineRule="auto"/>
        <w:pPrChange w:id="27" w:author="Hassaan Shahawy" w:date="2019-02-28T14:41:00Z">
          <w:pPr>
            <w:pStyle w:val="ListParagraph"/>
            <w:numPr>
              <w:ilvl w:val="1"/>
              <w:numId w:val="1"/>
            </w:numPr>
            <w:ind w:left="1440" w:hanging="360"/>
          </w:pPr>
        </w:pPrChange>
      </w:pPr>
      <w:r>
        <w:t>A: Identical in qiyas, but I use istiḥsān, that if it’s a row of women it invalidates even 20 rows, but if just one or two women, then only invalidates those directly around them.</w:t>
      </w:r>
    </w:p>
    <w:p w:rsidR="00E83672" w:rsidRDefault="0003520E">
      <w:pPr>
        <w:pStyle w:val="ListParagraph"/>
        <w:numPr>
          <w:ilvl w:val="0"/>
          <w:numId w:val="1"/>
        </w:numPr>
        <w:spacing w:line="480" w:lineRule="auto"/>
        <w:pPrChange w:id="28" w:author="Hassaan Shahawy" w:date="2019-02-28T14:41:00Z">
          <w:pPr>
            <w:pStyle w:val="ListParagraph"/>
            <w:numPr>
              <w:numId w:val="1"/>
            </w:numPr>
            <w:ind w:hanging="360"/>
          </w:pPr>
        </w:pPrChange>
      </w:pPr>
      <w:r>
        <w:t xml:space="preserve">1:182 </w:t>
      </w:r>
      <w:r w:rsidR="00E83672">
        <w:t xml:space="preserve">Q: A man starts a prayer sitting then decides to stand for part of it. A: It counts. Q: What if he’s seated until </w:t>
      </w:r>
      <w:proofErr w:type="spellStart"/>
      <w:r w:rsidR="00E83672">
        <w:t>ruku</w:t>
      </w:r>
      <w:proofErr w:type="spellEnd"/>
      <w:r w:rsidR="00E83672">
        <w:t xml:space="preserve">? A: No problem. Q: A man starts a prayer standing why can he then sit? And why is he not like a man says I owe Allah two rak’as standing? A: </w:t>
      </w:r>
      <w:r w:rsidR="00E83672">
        <w:lastRenderedPageBreak/>
        <w:t xml:space="preserve">They are equal in qiyas but I use istiḥsān in this. But this is opinion of H, and Y and M don’t allow it. </w:t>
      </w:r>
    </w:p>
    <w:p w:rsidR="00E83672" w:rsidRDefault="00E83672">
      <w:pPr>
        <w:pStyle w:val="ListParagraph"/>
        <w:numPr>
          <w:ilvl w:val="0"/>
          <w:numId w:val="1"/>
        </w:numPr>
        <w:spacing w:line="480" w:lineRule="auto"/>
        <w:pPrChange w:id="29" w:author="Hassaan Shahawy" w:date="2019-02-28T14:41:00Z">
          <w:pPr>
            <w:pStyle w:val="ListParagraph"/>
            <w:numPr>
              <w:numId w:val="1"/>
            </w:numPr>
            <w:ind w:hanging="360"/>
          </w:pPr>
        </w:pPrChange>
      </w:pPr>
      <w:r>
        <w:t>1:185 Q: Man enters a prayer behind imam and beside him is a slave girl not yet mature also praying with imam.</w:t>
      </w:r>
    </w:p>
    <w:p w:rsidR="00E83672" w:rsidRDefault="00E83672">
      <w:pPr>
        <w:pStyle w:val="ListParagraph"/>
        <w:numPr>
          <w:ilvl w:val="1"/>
          <w:numId w:val="1"/>
        </w:numPr>
        <w:spacing w:line="480" w:lineRule="auto"/>
        <w:pPrChange w:id="30" w:author="Hassaan Shahawy" w:date="2019-02-28T14:41:00Z">
          <w:pPr>
            <w:pStyle w:val="ListParagraph"/>
            <w:numPr>
              <w:ilvl w:val="1"/>
              <w:numId w:val="1"/>
            </w:numPr>
            <w:ind w:left="1440" w:hanging="360"/>
          </w:pPr>
        </w:pPrChange>
      </w:pPr>
      <w:r>
        <w:t>A: If slave-girl rationally understands that it’s prayer, then by istiḥsān yes prayer invalid and I command him to repeat it. Don’t you see that if she prays without wudu or naked I command her to repeat her prayer, and similarly slave boy who hasn’t hit puberty?</w:t>
      </w:r>
    </w:p>
    <w:p w:rsidR="008B6696" w:rsidRDefault="008B6696">
      <w:pPr>
        <w:pStyle w:val="ListParagraph"/>
        <w:numPr>
          <w:ilvl w:val="0"/>
          <w:numId w:val="1"/>
        </w:numPr>
        <w:spacing w:line="480" w:lineRule="auto"/>
        <w:pPrChange w:id="31" w:author="Hassaan Shahawy" w:date="2019-02-28T14:41:00Z">
          <w:pPr>
            <w:pStyle w:val="ListParagraph"/>
            <w:numPr>
              <w:numId w:val="1"/>
            </w:numPr>
            <w:ind w:hanging="360"/>
          </w:pPr>
        </w:pPrChange>
      </w:pPr>
      <w:r>
        <w:rPr>
          <w:rFonts w:hint="cs"/>
          <w:rtl/>
        </w:rPr>
        <w:t>1:186</w:t>
      </w:r>
      <w:r>
        <w:t xml:space="preserve"> Q: </w:t>
      </w:r>
      <w:proofErr w:type="spellStart"/>
      <w:r>
        <w:t>Slavegirl</w:t>
      </w:r>
      <w:proofErr w:type="spellEnd"/>
      <w:r>
        <w:t xml:space="preserve"> pre-pubescent prays without qanaa3. A: By istiḥsān this suffices her, and doesn’t resemble if </w:t>
      </w:r>
      <w:proofErr w:type="spellStart"/>
      <w:r>
        <w:t>shes</w:t>
      </w:r>
      <w:proofErr w:type="spellEnd"/>
      <w:r>
        <w:t xml:space="preserve"> naked or without wudu. </w:t>
      </w:r>
    </w:p>
    <w:p w:rsidR="008B6696" w:rsidRDefault="008B6696">
      <w:pPr>
        <w:pStyle w:val="ListParagraph"/>
        <w:numPr>
          <w:ilvl w:val="1"/>
          <w:numId w:val="1"/>
        </w:numPr>
        <w:spacing w:line="480" w:lineRule="auto"/>
        <w:pPrChange w:id="32" w:author="Hassaan Shahawy" w:date="2019-02-28T14:41:00Z">
          <w:pPr>
            <w:pStyle w:val="ListParagraph"/>
            <w:numPr>
              <w:ilvl w:val="1"/>
              <w:numId w:val="1"/>
            </w:numPr>
            <w:ind w:left="1440" w:hanging="360"/>
          </w:pPr>
        </w:pPrChange>
      </w:pPr>
      <w:r>
        <w:t xml:space="preserve">Is </w:t>
      </w:r>
      <w:proofErr w:type="spellStart"/>
      <w:r>
        <w:t>qina</w:t>
      </w:r>
      <w:proofErr w:type="spellEnd"/>
      <w:r>
        <w:t xml:space="preserve">’ a </w:t>
      </w:r>
      <w:proofErr w:type="spellStart"/>
      <w:r>
        <w:t>shart</w:t>
      </w:r>
      <w:proofErr w:type="spellEnd"/>
      <w:r>
        <w:t xml:space="preserve"> in salat?</w:t>
      </w:r>
    </w:p>
    <w:p w:rsidR="008B6696" w:rsidRDefault="008B6696">
      <w:pPr>
        <w:pStyle w:val="ListParagraph"/>
        <w:numPr>
          <w:ilvl w:val="0"/>
          <w:numId w:val="1"/>
        </w:numPr>
        <w:spacing w:line="480" w:lineRule="auto"/>
        <w:pPrChange w:id="33" w:author="Hassaan Shahawy" w:date="2019-02-28T14:41:00Z">
          <w:pPr>
            <w:pStyle w:val="ListParagraph"/>
            <w:numPr>
              <w:numId w:val="1"/>
            </w:numPr>
            <w:ind w:hanging="360"/>
          </w:pPr>
        </w:pPrChange>
      </w:pPr>
      <w:r>
        <w:t xml:space="preserve">1:194 Q: If one forgets </w:t>
      </w:r>
      <w:proofErr w:type="spellStart"/>
      <w:r>
        <w:t>tashahhud</w:t>
      </w:r>
      <w:proofErr w:type="spellEnd"/>
      <w:r>
        <w:t xml:space="preserve">? A: Must do two rak’as </w:t>
      </w:r>
      <w:proofErr w:type="spellStart"/>
      <w:r>
        <w:t>sahw</w:t>
      </w:r>
      <w:proofErr w:type="spellEnd"/>
      <w:r>
        <w:t xml:space="preserve"> out of istiḥsān.</w:t>
      </w:r>
    </w:p>
    <w:p w:rsidR="00740F11" w:rsidRDefault="00740F11">
      <w:pPr>
        <w:pStyle w:val="ListParagraph"/>
        <w:numPr>
          <w:ilvl w:val="0"/>
          <w:numId w:val="1"/>
        </w:numPr>
        <w:spacing w:line="480" w:lineRule="auto"/>
        <w:rPr>
          <w:ins w:id="34" w:author="Hassaan Shahawy" w:date="2019-02-28T13:02:00Z"/>
        </w:rPr>
        <w:pPrChange w:id="35" w:author="Hassaan Shahawy" w:date="2019-02-28T14:41:00Z">
          <w:pPr>
            <w:pStyle w:val="ListParagraph"/>
            <w:numPr>
              <w:numId w:val="1"/>
            </w:numPr>
            <w:ind w:hanging="360"/>
          </w:pPr>
        </w:pPrChange>
      </w:pPr>
      <w:ins w:id="36" w:author="Hassaan Shahawy" w:date="2019-02-28T13:02:00Z">
        <w:r>
          <w:t>1:202</w:t>
        </w:r>
      </w:ins>
      <w:ins w:id="37" w:author="Hassaan Shahawy" w:date="2019-02-28T13:04:00Z">
        <w:r w:rsidR="002100DD">
          <w:t xml:space="preserve"> if imam commits </w:t>
        </w:r>
        <w:proofErr w:type="spellStart"/>
        <w:r w:rsidR="002100DD">
          <w:t>sahw</w:t>
        </w:r>
        <w:proofErr w:type="spellEnd"/>
        <w:r w:rsidR="002100DD">
          <w:t xml:space="preserve">, </w:t>
        </w:r>
      </w:ins>
      <w:ins w:id="38" w:author="Hassaan Shahawy" w:date="2019-02-28T13:05:00Z">
        <w:r w:rsidR="002100DD">
          <w:t xml:space="preserve">does pray sujud </w:t>
        </w:r>
        <w:proofErr w:type="spellStart"/>
        <w:r w:rsidR="002100DD">
          <w:t>sahw</w:t>
        </w:r>
        <w:proofErr w:type="spellEnd"/>
        <w:r w:rsidR="002100DD">
          <w:t xml:space="preserve"> with imam, </w:t>
        </w:r>
      </w:ins>
      <w:ins w:id="39" w:author="Hassaan Shahawy" w:date="2019-02-28T13:04:00Z">
        <w:r w:rsidR="002100DD">
          <w:t>continues praying after imam finishes</w:t>
        </w:r>
      </w:ins>
      <w:ins w:id="40" w:author="Hassaan Shahawy" w:date="2019-02-28T13:05:00Z">
        <w:r w:rsidR="002100DD">
          <w:t xml:space="preserve">, then finishes prayer, does he have to do sujud </w:t>
        </w:r>
        <w:proofErr w:type="spellStart"/>
        <w:r w:rsidR="002100DD">
          <w:t>sahw</w:t>
        </w:r>
        <w:proofErr w:type="spellEnd"/>
        <w:r w:rsidR="002100DD">
          <w:t xml:space="preserve"> of the imam? Yes. Why if he left them and didn’t do them in their appropriate place? Abandon qiyas here and istiḥsān.</w:t>
        </w:r>
      </w:ins>
      <w:ins w:id="41" w:author="Hassaan Shahawy" w:date="2019-02-28T13:06:00Z">
        <w:r w:rsidR="002100DD">
          <w:t xml:space="preserve"> </w:t>
        </w:r>
      </w:ins>
      <w:ins w:id="42" w:author="Hassaan Shahawy" w:date="2019-02-28T13:02:00Z">
        <w:r>
          <w:t xml:space="preserve"> </w:t>
        </w:r>
      </w:ins>
    </w:p>
    <w:p w:rsidR="009E24C1" w:rsidRDefault="009E24C1">
      <w:pPr>
        <w:pStyle w:val="ListParagraph"/>
        <w:numPr>
          <w:ilvl w:val="0"/>
          <w:numId w:val="1"/>
        </w:numPr>
        <w:spacing w:line="480" w:lineRule="auto"/>
        <w:rPr>
          <w:ins w:id="43" w:author="Hassaan Shahawy" w:date="2019-02-27T13:49:00Z"/>
        </w:rPr>
        <w:pPrChange w:id="44" w:author="Hassaan Shahawy" w:date="2019-02-28T14:41:00Z">
          <w:pPr>
            <w:pStyle w:val="ListParagraph"/>
            <w:numPr>
              <w:numId w:val="1"/>
            </w:numPr>
            <w:ind w:hanging="360"/>
          </w:pPr>
        </w:pPrChange>
      </w:pPr>
      <w:ins w:id="45" w:author="Hassaan Shahawy" w:date="2019-02-27T13:49:00Z">
        <w:r>
          <w:rPr>
            <w:rFonts w:hint="cs"/>
            <w:rtl/>
          </w:rPr>
          <w:t>1:213</w:t>
        </w:r>
      </w:ins>
      <w:ins w:id="46" w:author="Hassaan Shahawy" w:date="2019-02-27T13:51:00Z">
        <w:r>
          <w:t xml:space="preserve"> if imam makes mistake, then he breaks wudu and leads prayer and brings forward another imam, but that imam didn’t catch t</w:t>
        </w:r>
      </w:ins>
      <w:ins w:id="47" w:author="Hassaan Shahawy" w:date="2019-02-27T13:52:00Z">
        <w:r>
          <w:t>he first rak’a and no one else did either, then at end of 4</w:t>
        </w:r>
        <w:r w:rsidRPr="009E24C1">
          <w:rPr>
            <w:vertAlign w:val="superscript"/>
            <w:rPrChange w:id="48" w:author="Hassaan Shahawy" w:date="2019-02-27T13:52:00Z">
              <w:rPr/>
            </w:rPrChange>
          </w:rPr>
          <w:t>th</w:t>
        </w:r>
        <w:r>
          <w:t xml:space="preserve"> rak’a he simply steps back without saying salaam and everyone makes up their prayer, then they each do sujud </w:t>
        </w:r>
        <w:proofErr w:type="spellStart"/>
        <w:r>
          <w:t>sahw</w:t>
        </w:r>
        <w:proofErr w:type="spellEnd"/>
        <w:r>
          <w:t xml:space="preserve"> by themselves, </w:t>
        </w:r>
      </w:ins>
      <w:ins w:id="49" w:author="Hassaan Shahawy" w:date="2019-02-27T13:53:00Z">
        <w:r>
          <w:t xml:space="preserve">even though usually only imam has to do the </w:t>
        </w:r>
        <w:proofErr w:type="spellStart"/>
        <w:r>
          <w:t>sajda</w:t>
        </w:r>
        <w:proofErr w:type="spellEnd"/>
        <w:r>
          <w:t xml:space="preserve"> </w:t>
        </w:r>
        <w:proofErr w:type="spellStart"/>
        <w:r>
          <w:t>sahw</w:t>
        </w:r>
        <w:proofErr w:type="spellEnd"/>
        <w:r>
          <w:t xml:space="preserve"> and none of them committed the </w:t>
        </w:r>
        <w:proofErr w:type="spellStart"/>
        <w:r>
          <w:t>sahw</w:t>
        </w:r>
        <w:proofErr w:type="spellEnd"/>
        <w:r>
          <w:t xml:space="preserve">, but because they have no imam to do the </w:t>
        </w:r>
        <w:proofErr w:type="spellStart"/>
        <w:r>
          <w:t>sahw</w:t>
        </w:r>
        <w:proofErr w:type="spellEnd"/>
        <w:r>
          <w:t>, then istiḥsān each of them must do it alone.</w:t>
        </w:r>
      </w:ins>
    </w:p>
    <w:p w:rsidR="00607FF6" w:rsidRDefault="00607FF6">
      <w:pPr>
        <w:pStyle w:val="ListParagraph"/>
        <w:numPr>
          <w:ilvl w:val="0"/>
          <w:numId w:val="1"/>
        </w:numPr>
        <w:spacing w:line="480" w:lineRule="auto"/>
        <w:rPr>
          <w:ins w:id="50" w:author="Hassaan Shahawy" w:date="2019-02-27T16:58:00Z"/>
        </w:rPr>
        <w:pPrChange w:id="51" w:author="Hassaan Shahawy" w:date="2019-02-28T14:41:00Z">
          <w:pPr>
            <w:pStyle w:val="ListParagraph"/>
            <w:numPr>
              <w:numId w:val="1"/>
            </w:numPr>
            <w:ind w:hanging="360"/>
          </w:pPr>
        </w:pPrChange>
      </w:pPr>
      <w:ins w:id="52" w:author="Hassaan Shahawy" w:date="2019-02-27T16:58:00Z">
        <w:r>
          <w:lastRenderedPageBreak/>
          <w:t xml:space="preserve">1:228 </w:t>
        </w:r>
      </w:ins>
      <w:ins w:id="53" w:author="Hassaan Shahawy" w:date="2019-02-27T17:00:00Z">
        <w:r>
          <w:t xml:space="preserve">if man is praying, then forgets if its </w:t>
        </w:r>
        <w:proofErr w:type="spellStart"/>
        <w:r>
          <w:t>dhuhr</w:t>
        </w:r>
        <w:proofErr w:type="spellEnd"/>
        <w:r>
          <w:t xml:space="preserve"> or </w:t>
        </w:r>
        <w:proofErr w:type="spellStart"/>
        <w:r>
          <w:t>asr</w:t>
        </w:r>
        <w:proofErr w:type="spellEnd"/>
        <w:r>
          <w:t xml:space="preserve">, then remembers, he doesn’t have to do sujud </w:t>
        </w:r>
        <w:proofErr w:type="spellStart"/>
        <w:r>
          <w:t>sahw</w:t>
        </w:r>
        <w:proofErr w:type="spellEnd"/>
        <w:r>
          <w:t xml:space="preserve">. But if he remains thinking about it for a while, such that it extend a </w:t>
        </w:r>
        <w:proofErr w:type="spellStart"/>
        <w:r>
          <w:t>ruku</w:t>
        </w:r>
        <w:proofErr w:type="spellEnd"/>
        <w:r>
          <w:t xml:space="preserve"> or sujud or otherwise make him do something unordinary in prayer, then istiḥsān he must d</w:t>
        </w:r>
      </w:ins>
      <w:ins w:id="54" w:author="Hassaan Shahawy" w:date="2019-02-27T17:01:00Z">
        <w:r>
          <w:t xml:space="preserve">o sujud </w:t>
        </w:r>
        <w:proofErr w:type="spellStart"/>
        <w:r>
          <w:t>sahw</w:t>
        </w:r>
        <w:proofErr w:type="spellEnd"/>
        <w:r>
          <w:t xml:space="preserve">. </w:t>
        </w:r>
      </w:ins>
    </w:p>
    <w:p w:rsidR="00A57017" w:rsidRDefault="008B6696">
      <w:pPr>
        <w:pStyle w:val="ListParagraph"/>
        <w:numPr>
          <w:ilvl w:val="0"/>
          <w:numId w:val="1"/>
        </w:numPr>
        <w:spacing w:line="480" w:lineRule="auto"/>
        <w:pPrChange w:id="55" w:author="Hassaan Shahawy" w:date="2019-02-28T14:41:00Z">
          <w:pPr>
            <w:pStyle w:val="ListParagraph"/>
            <w:numPr>
              <w:numId w:val="1"/>
            </w:numPr>
            <w:ind w:hanging="360"/>
          </w:pPr>
        </w:pPrChange>
      </w:pPr>
      <w:r>
        <w:t xml:space="preserve">1:238 Q: One is traveling, breaks wudu goes and makes tayammum, on way back sees water before reaching place of prayer, he stops and makes wudu and then continues prayer from where he left off, but if he only sees water after having reached his place, he makes wudu and starts prayer anew? A: Equal in qiyas, but I use istiḥsān </w:t>
      </w:r>
    </w:p>
    <w:p w:rsidR="00A57017" w:rsidRDefault="00A57017">
      <w:pPr>
        <w:pStyle w:val="ListParagraph"/>
        <w:numPr>
          <w:ilvl w:val="0"/>
          <w:numId w:val="1"/>
        </w:numPr>
        <w:spacing w:line="480" w:lineRule="auto"/>
        <w:pPrChange w:id="56" w:author="Hassaan Shahawy" w:date="2019-02-28T14:41:00Z">
          <w:pPr>
            <w:pStyle w:val="ListParagraph"/>
            <w:numPr>
              <w:numId w:val="1"/>
            </w:numPr>
            <w:ind w:hanging="360"/>
          </w:pPr>
        </w:pPrChange>
      </w:pPr>
      <w:r>
        <w:t xml:space="preserve">1:247 if travelers praying 2 </w:t>
      </w:r>
      <w:proofErr w:type="spellStart"/>
      <w:r>
        <w:t>raka’s</w:t>
      </w:r>
      <w:proofErr w:type="spellEnd"/>
      <w:r>
        <w:t xml:space="preserve">, </w:t>
      </w:r>
      <w:proofErr w:type="spellStart"/>
      <w:r>
        <w:t>slavegirl</w:t>
      </w:r>
      <w:proofErr w:type="spellEnd"/>
      <w:r>
        <w:t xml:space="preserve"> not pubescent prays with them, </w:t>
      </w:r>
      <w:proofErr w:type="spellStart"/>
      <w:r>
        <w:t>istihsan</w:t>
      </w:r>
      <w:proofErr w:type="spellEnd"/>
      <w:r>
        <w:t xml:space="preserve"> that those on right, left, and behind her broken, the rest have complete prayer, then same reasoning repeated as Case #</w:t>
      </w:r>
      <w:r w:rsidR="007242A7">
        <w:t>11</w:t>
      </w:r>
      <w:r>
        <w:t xml:space="preserve">, </w:t>
      </w:r>
      <w:r w:rsidRPr="00A57017">
        <w:rPr>
          <w:b/>
          <w:bCs/>
        </w:rPr>
        <w:t>qiyas to another of own rulings</w:t>
      </w:r>
    </w:p>
    <w:p w:rsidR="00A57017" w:rsidRPr="00815058" w:rsidRDefault="00A57017">
      <w:pPr>
        <w:pStyle w:val="ListParagraph"/>
        <w:numPr>
          <w:ilvl w:val="0"/>
          <w:numId w:val="1"/>
        </w:numPr>
        <w:spacing w:line="480" w:lineRule="auto"/>
        <w:pPrChange w:id="57" w:author="Hassaan Shahawy" w:date="2019-02-28T14:41:00Z">
          <w:pPr>
            <w:pStyle w:val="ListParagraph"/>
            <w:numPr>
              <w:numId w:val="1"/>
            </w:numPr>
            <w:ind w:hanging="360"/>
          </w:pPr>
        </w:pPrChange>
      </w:pPr>
      <w:r>
        <w:t xml:space="preserve">1:248 </w:t>
      </w:r>
      <w:r w:rsidR="00815058">
        <w:t xml:space="preserve">if someone misses a prayer then prays an entire month remembering that missed prayer, then he must repeat that prayer only, but if a day or less? Then </w:t>
      </w:r>
      <w:proofErr w:type="spellStart"/>
      <w:r w:rsidR="00815058">
        <w:t>abu</w:t>
      </w:r>
      <w:proofErr w:type="spellEnd"/>
      <w:r w:rsidR="00815058">
        <w:t xml:space="preserve"> </w:t>
      </w:r>
      <w:proofErr w:type="spellStart"/>
      <w:r w:rsidR="00815058">
        <w:t>hanifa</w:t>
      </w:r>
      <w:proofErr w:type="spellEnd"/>
      <w:r w:rsidR="00815058">
        <w:t xml:space="preserve"> would say then he must repeat that missed prayer and all after, must make up, but if more than a day and night later, then only that prayer, “and it is </w:t>
      </w:r>
      <w:proofErr w:type="spellStart"/>
      <w:r w:rsidR="00815058">
        <w:t>istihsan</w:t>
      </w:r>
      <w:proofErr w:type="spellEnd"/>
      <w:r w:rsidR="00815058">
        <w:t xml:space="preserve"> and not qiyas”, and </w:t>
      </w:r>
      <w:proofErr w:type="spellStart"/>
      <w:r w:rsidR="00815058">
        <w:t>abu</w:t>
      </w:r>
      <w:proofErr w:type="spellEnd"/>
      <w:r w:rsidR="00815058">
        <w:t xml:space="preserve"> </w:t>
      </w:r>
      <w:proofErr w:type="spellStart"/>
      <w:r w:rsidR="00815058">
        <w:t>yusuf</w:t>
      </w:r>
      <w:proofErr w:type="spellEnd"/>
      <w:r w:rsidR="00815058">
        <w:t xml:space="preserve"> and Muhammad the same except if its more than a day and night, then </w:t>
      </w:r>
      <w:proofErr w:type="spellStart"/>
      <w:r w:rsidR="00815058">
        <w:t>abu</w:t>
      </w:r>
      <w:proofErr w:type="spellEnd"/>
      <w:r w:rsidR="00815058">
        <w:t xml:space="preserve"> </w:t>
      </w:r>
      <w:proofErr w:type="spellStart"/>
      <w:r w:rsidR="00815058">
        <w:t>yusuf</w:t>
      </w:r>
      <w:proofErr w:type="spellEnd"/>
      <w:r w:rsidR="00815058">
        <w:t xml:space="preserve"> and Muhammad say repeat that day and night, </w:t>
      </w:r>
      <w:r w:rsidR="00AE3CC9">
        <w:t>ease</w:t>
      </w:r>
    </w:p>
    <w:p w:rsidR="00091AEF" w:rsidRDefault="00785360">
      <w:pPr>
        <w:spacing w:line="480" w:lineRule="auto"/>
        <w:ind w:left="360"/>
        <w:pPrChange w:id="58" w:author="Hassaan Shahawy" w:date="2019-02-28T14:41:00Z">
          <w:pPr>
            <w:ind w:left="360"/>
          </w:pPr>
        </w:pPrChange>
      </w:pPr>
      <w:r>
        <w:rPr>
          <w:b/>
          <w:bCs/>
        </w:rPr>
        <w:t xml:space="preserve">Toss </w:t>
      </w:r>
      <w:r w:rsidR="00815058">
        <w:t xml:space="preserve">1:267 </w:t>
      </w:r>
      <w:r w:rsidR="00091AEF">
        <w:t xml:space="preserve">Q: If one leaves from Kufa intending to return to it, then intends to travel to Syria but stop by Kufa to pick up his bags? A: This and the first section are equivalent, and his leaving to </w:t>
      </w:r>
      <w:proofErr w:type="spellStart"/>
      <w:r w:rsidR="00091AEF">
        <w:t>Qadisiyya</w:t>
      </w:r>
      <w:proofErr w:type="spellEnd"/>
      <w:r w:rsidR="00091AEF">
        <w:t xml:space="preserve"> and to </w:t>
      </w:r>
      <w:proofErr w:type="spellStart"/>
      <w:r w:rsidR="00091AEF">
        <w:t>Jabbaana</w:t>
      </w:r>
      <w:proofErr w:type="spellEnd"/>
      <w:r w:rsidR="00091AEF">
        <w:t xml:space="preserve"> are equal, except that I use istiḥsān for </w:t>
      </w:r>
      <w:proofErr w:type="spellStart"/>
      <w:r w:rsidR="00091AEF">
        <w:t>Jabbana</w:t>
      </w:r>
      <w:proofErr w:type="spellEnd"/>
      <w:r w:rsidR="00091AEF">
        <w:t xml:space="preserve"> and qiyas for </w:t>
      </w:r>
      <w:proofErr w:type="spellStart"/>
      <w:r w:rsidR="00091AEF">
        <w:t>Qadisiyya</w:t>
      </w:r>
      <w:proofErr w:type="spellEnd"/>
      <w:r w:rsidR="00091AEF">
        <w:t xml:space="preserve">. Don’t you see that if he leaves Kufa for </w:t>
      </w:r>
      <w:proofErr w:type="spellStart"/>
      <w:r w:rsidR="00091AEF">
        <w:t>Qadisiyya</w:t>
      </w:r>
      <w:proofErr w:type="spellEnd"/>
      <w:r w:rsidR="00091AEF">
        <w:t xml:space="preserve"> he must complete his prayers, and if he leaves from </w:t>
      </w:r>
      <w:proofErr w:type="spellStart"/>
      <w:r w:rsidR="00091AEF">
        <w:t>Qadisiyya</w:t>
      </w:r>
      <w:proofErr w:type="spellEnd"/>
      <w:r w:rsidR="00091AEF">
        <w:t xml:space="preserve"> to </w:t>
      </w:r>
      <w:proofErr w:type="spellStart"/>
      <w:r w:rsidR="00091AEF">
        <w:t>Hufayra</w:t>
      </w:r>
      <w:proofErr w:type="spellEnd"/>
      <w:r w:rsidR="00091AEF">
        <w:t xml:space="preserve"> he completes prayers? And likewise if he leaves to Bustan Bani Aamir and leaves his stuff there and goes to mecca for hajj, then leaves </w:t>
      </w:r>
      <w:r w:rsidR="00091AEF">
        <w:lastRenderedPageBreak/>
        <w:t xml:space="preserve">Mecca intending to return to Kufa and stops by </w:t>
      </w:r>
      <w:proofErr w:type="spellStart"/>
      <w:r w:rsidR="00091AEF">
        <w:t>bustan</w:t>
      </w:r>
      <w:proofErr w:type="spellEnd"/>
      <w:r w:rsidR="00091AEF">
        <w:t xml:space="preserve"> on the way to carry his stuff, that he’s a traveler as soon as he leaves Mecca? </w:t>
      </w:r>
    </w:p>
    <w:p w:rsidR="00091AEF" w:rsidRDefault="00091AEF">
      <w:pPr>
        <w:pStyle w:val="ListParagraph"/>
        <w:numPr>
          <w:ilvl w:val="1"/>
          <w:numId w:val="1"/>
        </w:numPr>
        <w:spacing w:line="480" w:lineRule="auto"/>
        <w:pPrChange w:id="59" w:author="Hassaan Shahawy" w:date="2019-02-28T14:41:00Z">
          <w:pPr>
            <w:pStyle w:val="ListParagraph"/>
            <w:numPr>
              <w:ilvl w:val="1"/>
              <w:numId w:val="1"/>
            </w:numPr>
            <w:ind w:left="1440" w:hanging="360"/>
          </w:pPr>
        </w:pPrChange>
      </w:pPr>
      <w:proofErr w:type="spellStart"/>
      <w:r>
        <w:t>Qadisiyya</w:t>
      </w:r>
      <w:proofErr w:type="spellEnd"/>
      <w:r>
        <w:t xml:space="preserve"> is in middle Iraq, is this </w:t>
      </w:r>
      <w:proofErr w:type="spellStart"/>
      <w:r>
        <w:t>Jabbana</w:t>
      </w:r>
      <w:proofErr w:type="spellEnd"/>
      <w:r>
        <w:t xml:space="preserve"> in Yemen?</w:t>
      </w:r>
    </w:p>
    <w:p w:rsidR="00091AEF" w:rsidRDefault="00091AEF">
      <w:pPr>
        <w:pStyle w:val="ListParagraph"/>
        <w:numPr>
          <w:ilvl w:val="2"/>
          <w:numId w:val="1"/>
        </w:numPr>
        <w:spacing w:line="480" w:lineRule="auto"/>
        <w:pPrChange w:id="60" w:author="Hassaan Shahawy" w:date="2019-02-28T14:41:00Z">
          <w:pPr>
            <w:pStyle w:val="ListParagraph"/>
            <w:numPr>
              <w:ilvl w:val="2"/>
              <w:numId w:val="1"/>
            </w:numPr>
            <w:ind w:left="2160" w:hanging="180"/>
          </w:pPr>
        </w:pPrChange>
      </w:pPr>
      <w:r>
        <w:t xml:space="preserve">If its saying going somewhere near and far would be the same, but the far place I use istiḥsān and </w:t>
      </w:r>
      <w:proofErr w:type="spellStart"/>
      <w:r>
        <w:t>Qadisiyya</w:t>
      </w:r>
      <w:proofErr w:type="spellEnd"/>
      <w:r>
        <w:t xml:space="preserve"> I use qiyas?</w:t>
      </w:r>
    </w:p>
    <w:p w:rsidR="002C64B8" w:rsidRDefault="002C64B8">
      <w:pPr>
        <w:pStyle w:val="ListParagraph"/>
        <w:spacing w:line="480" w:lineRule="auto"/>
        <w:ind w:left="2160"/>
        <w:pPrChange w:id="61" w:author="Hassaan Shahawy" w:date="2019-02-28T14:41:00Z">
          <w:pPr>
            <w:pStyle w:val="ListParagraph"/>
            <w:ind w:left="2160"/>
          </w:pPr>
        </w:pPrChange>
      </w:pPr>
    </w:p>
    <w:p w:rsidR="00D22941" w:rsidRDefault="00D22941">
      <w:pPr>
        <w:pStyle w:val="ListParagraph"/>
        <w:numPr>
          <w:ilvl w:val="0"/>
          <w:numId w:val="1"/>
        </w:numPr>
        <w:spacing w:line="480" w:lineRule="auto"/>
        <w:pPrChange w:id="62" w:author="Hassaan Shahawy" w:date="2019-02-28T14:41:00Z">
          <w:pPr>
            <w:pStyle w:val="ListParagraph"/>
            <w:numPr>
              <w:numId w:val="1"/>
            </w:numPr>
            <w:ind w:hanging="360"/>
          </w:pPr>
        </w:pPrChange>
      </w:pPr>
      <w:r>
        <w:t>1:275</w:t>
      </w:r>
      <w:r w:rsidR="00AF5188">
        <w:t xml:space="preserve"> Q: </w:t>
      </w:r>
      <w:r w:rsidR="00C92563">
        <w:t xml:space="preserve">Can you do </w:t>
      </w:r>
      <w:proofErr w:type="spellStart"/>
      <w:r w:rsidR="00C92563">
        <w:t>ruku</w:t>
      </w:r>
      <w:proofErr w:type="spellEnd"/>
      <w:r w:rsidR="00C92563">
        <w:t xml:space="preserve">’ for </w:t>
      </w:r>
      <w:proofErr w:type="spellStart"/>
      <w:r w:rsidR="00C92563">
        <w:t>sajda</w:t>
      </w:r>
      <w:proofErr w:type="spellEnd"/>
      <w:r w:rsidR="00C92563">
        <w:t xml:space="preserve"> </w:t>
      </w:r>
      <w:proofErr w:type="spellStart"/>
      <w:r w:rsidR="00C92563">
        <w:t>tilawa</w:t>
      </w:r>
      <w:proofErr w:type="spellEnd"/>
      <w:r w:rsidR="00C92563">
        <w:t xml:space="preserve"> not sujud? A: By qiyas </w:t>
      </w:r>
      <w:proofErr w:type="spellStart"/>
      <w:r w:rsidR="00C92563">
        <w:t>theyre</w:t>
      </w:r>
      <w:proofErr w:type="spellEnd"/>
      <w:r w:rsidR="00C92563">
        <w:t xml:space="preserve"> equivalent, given </w:t>
      </w:r>
      <w:proofErr w:type="spellStart"/>
      <w:r w:rsidR="00C92563">
        <w:t>aaya</w:t>
      </w:r>
      <w:proofErr w:type="spellEnd"/>
      <w:r w:rsidR="00C92563">
        <w:t xml:space="preserve"> of </w:t>
      </w:r>
      <w:proofErr w:type="spellStart"/>
      <w:r w:rsidR="00C92563">
        <w:t>quran</w:t>
      </w:r>
      <w:proofErr w:type="spellEnd"/>
      <w:r w:rsidR="00C92563">
        <w:t xml:space="preserve"> </w:t>
      </w:r>
      <w:proofErr w:type="spellStart"/>
      <w:r w:rsidR="00C92563">
        <w:t>kharra</w:t>
      </w:r>
      <w:proofErr w:type="spellEnd"/>
      <w:r w:rsidR="00C92563">
        <w:t xml:space="preserve"> </w:t>
      </w:r>
      <w:proofErr w:type="spellStart"/>
      <w:r w:rsidR="00C92563">
        <w:t>raki’an</w:t>
      </w:r>
      <w:proofErr w:type="spellEnd"/>
      <w:r w:rsidR="00C92563">
        <w:t xml:space="preserve"> meaning </w:t>
      </w:r>
      <w:proofErr w:type="spellStart"/>
      <w:r w:rsidR="00C92563">
        <w:t>sajidan</w:t>
      </w:r>
      <w:proofErr w:type="spellEnd"/>
      <w:r w:rsidR="00C92563">
        <w:t xml:space="preserve">, but by istiḥsān he has to do the </w:t>
      </w:r>
      <w:proofErr w:type="spellStart"/>
      <w:r w:rsidR="00C92563">
        <w:t>sajda</w:t>
      </w:r>
      <w:proofErr w:type="spellEnd"/>
      <w:r w:rsidR="00C92563">
        <w:t>, but we take the qiyas here.</w:t>
      </w:r>
    </w:p>
    <w:p w:rsidR="00C92563" w:rsidRDefault="00C92563">
      <w:pPr>
        <w:pStyle w:val="ListParagraph"/>
        <w:numPr>
          <w:ilvl w:val="0"/>
          <w:numId w:val="1"/>
        </w:numPr>
        <w:spacing w:line="480" w:lineRule="auto"/>
        <w:pPrChange w:id="63" w:author="Hassaan Shahawy" w:date="2019-02-28T14:41:00Z">
          <w:pPr>
            <w:pStyle w:val="ListParagraph"/>
            <w:numPr>
              <w:numId w:val="1"/>
            </w:numPr>
            <w:ind w:hanging="360"/>
          </w:pPr>
        </w:pPrChange>
      </w:pPr>
      <w:r>
        <w:t xml:space="preserve">1:283 if one reads a verse of </w:t>
      </w:r>
      <w:proofErr w:type="spellStart"/>
      <w:r>
        <w:t>sajda</w:t>
      </w:r>
      <w:proofErr w:type="spellEnd"/>
      <w:r>
        <w:t xml:space="preserve"> and does the </w:t>
      </w:r>
      <w:proofErr w:type="spellStart"/>
      <w:r>
        <w:t>sajda</w:t>
      </w:r>
      <w:proofErr w:type="spellEnd"/>
      <w:r>
        <w:t xml:space="preserve"> then sits a long time then reads the same verse again, the first suffices for him, but if he does some activity in the middle for a long time known to be something different, then comes back to it, he must repeat the </w:t>
      </w:r>
      <w:proofErr w:type="spellStart"/>
      <w:r>
        <w:t>sajda</w:t>
      </w:r>
      <w:proofErr w:type="spellEnd"/>
      <w:r>
        <w:t xml:space="preserve">, so “I use </w:t>
      </w:r>
      <w:proofErr w:type="spellStart"/>
      <w:r>
        <w:t>istihsan</w:t>
      </w:r>
      <w:proofErr w:type="spellEnd"/>
      <w:r>
        <w:t xml:space="preserve"> that if the activity in the middle is prolonged that it is </w:t>
      </w:r>
      <w:proofErr w:type="spellStart"/>
      <w:r>
        <w:t>wajib</w:t>
      </w:r>
      <w:proofErr w:type="spellEnd"/>
      <w:r>
        <w:t xml:space="preserve"> on him to do the </w:t>
      </w:r>
      <w:proofErr w:type="spellStart"/>
      <w:r>
        <w:t>sajda</w:t>
      </w:r>
      <w:proofErr w:type="spellEnd"/>
      <w:r>
        <w:t>”</w:t>
      </w:r>
    </w:p>
    <w:p w:rsidR="00DD5DF7" w:rsidRDefault="00DD5DF7">
      <w:pPr>
        <w:pStyle w:val="ListParagraph"/>
        <w:numPr>
          <w:ilvl w:val="0"/>
          <w:numId w:val="1"/>
        </w:numPr>
        <w:spacing w:line="480" w:lineRule="auto"/>
        <w:pPrChange w:id="64" w:author="Hassaan Shahawy" w:date="2019-02-28T14:41:00Z">
          <w:pPr>
            <w:pStyle w:val="ListParagraph"/>
            <w:numPr>
              <w:numId w:val="1"/>
            </w:numPr>
            <w:ind w:hanging="360"/>
          </w:pPr>
        </w:pPrChange>
      </w:pPr>
      <w:r>
        <w:t xml:space="preserve">1:284 if he’s standing and reads a verse of </w:t>
      </w:r>
      <w:proofErr w:type="spellStart"/>
      <w:r>
        <w:t>sajda</w:t>
      </w:r>
      <w:proofErr w:type="spellEnd"/>
      <w:r>
        <w:t xml:space="preserve"> then gets on an animal and reads same verse, by </w:t>
      </w:r>
      <w:proofErr w:type="spellStart"/>
      <w:r>
        <w:t>istihsan</w:t>
      </w:r>
      <w:proofErr w:type="spellEnd"/>
      <w:r>
        <w:t xml:space="preserve"> if he hasn’t moved in location one </w:t>
      </w:r>
      <w:proofErr w:type="spellStart"/>
      <w:r>
        <w:t>sajda</w:t>
      </w:r>
      <w:proofErr w:type="spellEnd"/>
      <w:r>
        <w:t xml:space="preserve"> only, if </w:t>
      </w:r>
      <w:proofErr w:type="spellStart"/>
      <w:r>
        <w:t>hes</w:t>
      </w:r>
      <w:proofErr w:type="spellEnd"/>
      <w:r>
        <w:t xml:space="preserve"> moved in location then two </w:t>
      </w:r>
      <w:proofErr w:type="spellStart"/>
      <w:r>
        <w:t>sajdas</w:t>
      </w:r>
      <w:proofErr w:type="spellEnd"/>
    </w:p>
    <w:p w:rsidR="00DD5DF7" w:rsidRDefault="00DD5DF7">
      <w:pPr>
        <w:pStyle w:val="ListParagraph"/>
        <w:numPr>
          <w:ilvl w:val="0"/>
          <w:numId w:val="1"/>
        </w:numPr>
        <w:spacing w:line="480" w:lineRule="auto"/>
        <w:pPrChange w:id="65" w:author="Hassaan Shahawy" w:date="2019-02-28T14:41:00Z">
          <w:pPr>
            <w:pStyle w:val="ListParagraph"/>
            <w:numPr>
              <w:numId w:val="1"/>
            </w:numPr>
            <w:ind w:hanging="360"/>
          </w:pPr>
        </w:pPrChange>
      </w:pPr>
      <w:r>
        <w:t xml:space="preserve">1:307 </w:t>
      </w:r>
      <w:r w:rsidR="00312DA0">
        <w:t xml:space="preserve">traveler prays </w:t>
      </w:r>
      <w:proofErr w:type="spellStart"/>
      <w:r w:rsidR="00312DA0">
        <w:t>dhuhr</w:t>
      </w:r>
      <w:proofErr w:type="spellEnd"/>
      <w:r w:rsidR="00312DA0">
        <w:t xml:space="preserve"> two rak’as, then enters a city so prays </w:t>
      </w:r>
      <w:proofErr w:type="spellStart"/>
      <w:r w:rsidR="00312DA0">
        <w:t>jumua</w:t>
      </w:r>
      <w:proofErr w:type="spellEnd"/>
      <w:r w:rsidR="00312DA0">
        <w:t xml:space="preserve">, which of them was the </w:t>
      </w:r>
      <w:proofErr w:type="spellStart"/>
      <w:r w:rsidR="00312DA0">
        <w:t>fard</w:t>
      </w:r>
      <w:proofErr w:type="spellEnd"/>
      <w:r w:rsidR="00312DA0">
        <w:t xml:space="preserve">. </w:t>
      </w:r>
      <w:r w:rsidR="00E05EBF">
        <w:t xml:space="preserve">By istiḥsān the </w:t>
      </w:r>
      <w:proofErr w:type="spellStart"/>
      <w:r w:rsidR="00E05EBF">
        <w:t>jumua</w:t>
      </w:r>
      <w:proofErr w:type="spellEnd"/>
      <w:r w:rsidR="00E05EBF">
        <w:t xml:space="preserve"> is the </w:t>
      </w:r>
      <w:proofErr w:type="spellStart"/>
      <w:r w:rsidR="00E05EBF">
        <w:t>fard</w:t>
      </w:r>
      <w:proofErr w:type="spellEnd"/>
    </w:p>
    <w:p w:rsidR="00607FF6" w:rsidRDefault="00607FF6">
      <w:pPr>
        <w:pStyle w:val="ListParagraph"/>
        <w:numPr>
          <w:ilvl w:val="0"/>
          <w:numId w:val="1"/>
        </w:numPr>
        <w:spacing w:line="480" w:lineRule="auto"/>
        <w:rPr>
          <w:ins w:id="66" w:author="Hassaan Shahawy" w:date="2019-02-27T17:01:00Z"/>
        </w:rPr>
        <w:pPrChange w:id="67" w:author="Hassaan Shahawy" w:date="2019-02-28T14:41:00Z">
          <w:pPr>
            <w:pStyle w:val="ListParagraph"/>
            <w:numPr>
              <w:numId w:val="1"/>
            </w:numPr>
            <w:ind w:hanging="360"/>
          </w:pPr>
        </w:pPrChange>
      </w:pPr>
      <w:ins w:id="68" w:author="Hassaan Shahawy" w:date="2019-02-27T17:01:00Z">
        <w:r>
          <w:t xml:space="preserve">1:343 </w:t>
        </w:r>
      </w:ins>
      <w:proofErr w:type="spellStart"/>
      <w:ins w:id="69" w:author="Hassaan Shahawy" w:date="2019-02-27T17:02:00Z">
        <w:r w:rsidR="009F282C">
          <w:t>muslims</w:t>
        </w:r>
        <w:proofErr w:type="spellEnd"/>
        <w:r w:rsidR="009F282C">
          <w:t xml:space="preserve"> and </w:t>
        </w:r>
        <w:proofErr w:type="spellStart"/>
        <w:r w:rsidR="009F282C">
          <w:t>kaafirs</w:t>
        </w:r>
        <w:proofErr w:type="spellEnd"/>
        <w:r w:rsidR="009F282C">
          <w:t xml:space="preserve"> in group together dead, do you pray on </w:t>
        </w:r>
        <w:proofErr w:type="spellStart"/>
        <w:r w:rsidR="009F282C">
          <w:t>muslim</w:t>
        </w:r>
        <w:proofErr w:type="spellEnd"/>
        <w:r w:rsidR="009F282C">
          <w:t xml:space="preserve">? If its </w:t>
        </w:r>
        <w:r w:rsidR="00106C31">
          <w:t>just one or two kuffar, by istiḥsān yes, but if its mostly kuffar, t</w:t>
        </w:r>
      </w:ins>
      <w:ins w:id="70" w:author="Hassaan Shahawy" w:date="2019-02-27T17:03:00Z">
        <w:r w:rsidR="00106C31">
          <w:t xml:space="preserve">hen no unless I can ID the </w:t>
        </w:r>
        <w:proofErr w:type="spellStart"/>
        <w:r w:rsidR="00106C31">
          <w:t>muslim</w:t>
        </w:r>
        <w:proofErr w:type="spellEnd"/>
        <w:r w:rsidR="00106C31">
          <w:t>.</w:t>
        </w:r>
      </w:ins>
    </w:p>
    <w:p w:rsidR="002100DD" w:rsidRDefault="002100DD">
      <w:pPr>
        <w:pStyle w:val="ListParagraph"/>
        <w:numPr>
          <w:ilvl w:val="0"/>
          <w:numId w:val="1"/>
        </w:numPr>
        <w:spacing w:line="480" w:lineRule="auto"/>
        <w:rPr>
          <w:ins w:id="71" w:author="Hassaan Shahawy" w:date="2019-02-28T13:06:00Z"/>
        </w:rPr>
        <w:pPrChange w:id="72" w:author="Hassaan Shahawy" w:date="2019-02-28T14:41:00Z">
          <w:pPr>
            <w:pStyle w:val="ListParagraph"/>
            <w:numPr>
              <w:numId w:val="1"/>
            </w:numPr>
            <w:ind w:hanging="360"/>
          </w:pPr>
        </w:pPrChange>
      </w:pPr>
      <w:ins w:id="73" w:author="Hassaan Shahawy" w:date="2019-02-28T13:06:00Z">
        <w:r>
          <w:t xml:space="preserve">1:355 </w:t>
        </w:r>
        <w:r w:rsidR="00E77B87">
          <w:t xml:space="preserve">people pray </w:t>
        </w:r>
        <w:proofErr w:type="spellStart"/>
        <w:r w:rsidR="00E77B87">
          <w:t>janaza</w:t>
        </w:r>
        <w:proofErr w:type="spellEnd"/>
        <w:r w:rsidR="00E77B87">
          <w:t xml:space="preserve"> riding or sitting, by qiyas it counts, but abandon qiyas and istiḥsān command them to repeat it.</w:t>
        </w:r>
      </w:ins>
    </w:p>
    <w:p w:rsidR="00106C31" w:rsidRDefault="00106C31">
      <w:pPr>
        <w:pStyle w:val="ListParagraph"/>
        <w:numPr>
          <w:ilvl w:val="0"/>
          <w:numId w:val="1"/>
        </w:numPr>
        <w:spacing w:line="480" w:lineRule="auto"/>
        <w:rPr>
          <w:ins w:id="74" w:author="Hassaan Shahawy" w:date="2019-02-27T17:03:00Z"/>
        </w:rPr>
        <w:pPrChange w:id="75" w:author="Hassaan Shahawy" w:date="2019-02-28T14:41:00Z">
          <w:pPr>
            <w:pStyle w:val="ListParagraph"/>
            <w:numPr>
              <w:numId w:val="1"/>
            </w:numPr>
            <w:ind w:hanging="360"/>
          </w:pPr>
        </w:pPrChange>
      </w:pPr>
      <w:ins w:id="76" w:author="Hassaan Shahawy" w:date="2019-02-27T17:03:00Z">
        <w:r>
          <w:lastRenderedPageBreak/>
          <w:t xml:space="preserve">2:38 </w:t>
        </w:r>
      </w:ins>
      <w:ins w:id="77" w:author="Hassaan Shahawy" w:date="2019-02-27T17:04:00Z">
        <w:r>
          <w:t>if woman sees blo</w:t>
        </w:r>
      </w:ins>
      <w:ins w:id="78" w:author="Hassaan Shahawy" w:date="2019-02-27T17:05:00Z">
        <w:r>
          <w:t xml:space="preserve">od for 2 days, then clean 3 days, then blood 2 more days, then none, that was all </w:t>
        </w:r>
        <w:proofErr w:type="spellStart"/>
        <w:r>
          <w:t>hayd</w:t>
        </w:r>
        <w:proofErr w:type="spellEnd"/>
        <w:r>
          <w:t>, since total blood days more than that period in between. In this we take with istiḥsān and with what the woman do.</w:t>
        </w:r>
      </w:ins>
    </w:p>
    <w:p w:rsidR="009E24C1" w:rsidRDefault="009E24C1">
      <w:pPr>
        <w:pStyle w:val="ListParagraph"/>
        <w:numPr>
          <w:ilvl w:val="0"/>
          <w:numId w:val="1"/>
        </w:numPr>
        <w:spacing w:line="480" w:lineRule="auto"/>
        <w:rPr>
          <w:ins w:id="79" w:author="Hassaan Shahawy" w:date="2019-02-27T13:53:00Z"/>
        </w:rPr>
        <w:pPrChange w:id="80" w:author="Hassaan Shahawy" w:date="2019-02-28T14:41:00Z">
          <w:pPr>
            <w:pStyle w:val="ListParagraph"/>
            <w:numPr>
              <w:numId w:val="1"/>
            </w:numPr>
            <w:ind w:hanging="360"/>
          </w:pPr>
        </w:pPrChange>
      </w:pPr>
      <w:ins w:id="81" w:author="Hassaan Shahawy" w:date="2019-02-27T13:53:00Z">
        <w:r>
          <w:t xml:space="preserve">2:47 </w:t>
        </w:r>
      </w:ins>
      <w:ins w:id="82" w:author="Hassaan Shahawy" w:date="2019-02-27T13:55:00Z">
        <w:r>
          <w:t xml:space="preserve">AH says any bleeding in 40 days after </w:t>
        </w:r>
      </w:ins>
      <w:ins w:id="83" w:author="Hassaan Shahawy" w:date="2019-02-27T13:56:00Z">
        <w:r w:rsidR="00CF1633">
          <w:t xml:space="preserve">childbirth is </w:t>
        </w:r>
        <w:proofErr w:type="spellStart"/>
        <w:r w:rsidR="00CF1633">
          <w:t>nifas</w:t>
        </w:r>
        <w:proofErr w:type="spellEnd"/>
        <w:r w:rsidR="00CF1633">
          <w:t xml:space="preserve">, but by istiḥsān we say if </w:t>
        </w:r>
        <w:proofErr w:type="spellStart"/>
        <w:r w:rsidR="00CF1633">
          <w:t>theres</w:t>
        </w:r>
        <w:proofErr w:type="spellEnd"/>
        <w:r w:rsidR="00CF1633">
          <w:t xml:space="preserve"> a gap between the two bleedings which is less than 15 days, then yes that’s all time of </w:t>
        </w:r>
        <w:proofErr w:type="spellStart"/>
        <w:r w:rsidR="00CF1633">
          <w:t>nifas</w:t>
        </w:r>
        <w:proofErr w:type="spellEnd"/>
        <w:r w:rsidR="00CF1633">
          <w:t xml:space="preserve">, but if more than 15 days, then the second is not </w:t>
        </w:r>
        <w:proofErr w:type="spellStart"/>
        <w:r w:rsidR="00CF1633">
          <w:t>nifas</w:t>
        </w:r>
        <w:proofErr w:type="spellEnd"/>
        <w:r w:rsidR="00CF1633">
          <w:t>, because of ruling that time between two bleedin</w:t>
        </w:r>
      </w:ins>
      <w:ins w:id="84" w:author="Hassaan Shahawy" w:date="2019-02-27T13:57:00Z">
        <w:r w:rsidR="00CF1633">
          <w:t>gs is 15 days. So limit setting but also qiyas of a kind.</w:t>
        </w:r>
      </w:ins>
    </w:p>
    <w:p w:rsidR="00E05EBF" w:rsidRDefault="00E05EBF">
      <w:pPr>
        <w:pStyle w:val="ListParagraph"/>
        <w:numPr>
          <w:ilvl w:val="0"/>
          <w:numId w:val="1"/>
        </w:numPr>
        <w:spacing w:line="480" w:lineRule="auto"/>
        <w:pPrChange w:id="85" w:author="Hassaan Shahawy" w:date="2019-02-28T14:41:00Z">
          <w:pPr>
            <w:pStyle w:val="ListParagraph"/>
            <w:numPr>
              <w:numId w:val="1"/>
            </w:numPr>
            <w:ind w:hanging="360"/>
          </w:pPr>
        </w:pPrChange>
      </w:pPr>
      <w:r>
        <w:t>2:62 X sells camel to Y, charity was due on it, if poor person Z is present, can Y just pay Z directly, yes, but if X leaves, then by istiḥsān no</w:t>
      </w:r>
    </w:p>
    <w:p w:rsidR="00AE3CC9" w:rsidRDefault="00491C21">
      <w:pPr>
        <w:pStyle w:val="ListParagraph"/>
        <w:numPr>
          <w:ilvl w:val="0"/>
          <w:numId w:val="1"/>
        </w:numPr>
        <w:spacing w:line="480" w:lineRule="auto"/>
        <w:pPrChange w:id="86" w:author="Hassaan Shahawy" w:date="2019-02-28T14:41:00Z">
          <w:pPr>
            <w:pStyle w:val="ListParagraph"/>
            <w:numPr>
              <w:numId w:val="1"/>
            </w:numPr>
            <w:ind w:hanging="360"/>
          </w:pPr>
        </w:pPrChange>
      </w:pPr>
      <w:r>
        <w:t xml:space="preserve">2:116 if you find gold on someone’s land, who gets gold? H and M say the owner of land, based on </w:t>
      </w:r>
      <w:proofErr w:type="spellStart"/>
      <w:r>
        <w:t>athr</w:t>
      </w:r>
      <w:proofErr w:type="spellEnd"/>
      <w:r>
        <w:t xml:space="preserve">. But </w:t>
      </w:r>
      <w:proofErr w:type="spellStart"/>
      <w:r>
        <w:t>abu</w:t>
      </w:r>
      <w:proofErr w:type="spellEnd"/>
      <w:r>
        <w:t xml:space="preserve"> </w:t>
      </w:r>
      <w:proofErr w:type="spellStart"/>
      <w:r>
        <w:t>yusuf</w:t>
      </w:r>
      <w:proofErr w:type="spellEnd"/>
      <w:r>
        <w:t xml:space="preserve"> says no its for the person who found it, I use istiḥsān here.</w:t>
      </w:r>
    </w:p>
    <w:p w:rsidR="00491C21" w:rsidRDefault="00AE3CC9">
      <w:pPr>
        <w:pStyle w:val="ListParagraph"/>
        <w:numPr>
          <w:ilvl w:val="1"/>
          <w:numId w:val="1"/>
        </w:numPr>
        <w:spacing w:line="480" w:lineRule="auto"/>
        <w:pPrChange w:id="87" w:author="Hassaan Shahawy" w:date="2019-02-28T14:41:00Z">
          <w:pPr>
            <w:pStyle w:val="ListParagraph"/>
            <w:numPr>
              <w:ilvl w:val="1"/>
              <w:numId w:val="1"/>
            </w:numPr>
            <w:ind w:left="1440" w:hanging="360"/>
          </w:pPr>
        </w:pPrChange>
      </w:pPr>
      <w:r>
        <w:rPr>
          <w:b/>
          <w:bCs/>
        </w:rPr>
        <w:t>Going against athar</w:t>
      </w:r>
      <w:r w:rsidR="00491C21">
        <w:t xml:space="preserve"> </w:t>
      </w:r>
    </w:p>
    <w:p w:rsidR="00491C21" w:rsidRDefault="00491C21">
      <w:pPr>
        <w:pStyle w:val="ListParagraph"/>
        <w:numPr>
          <w:ilvl w:val="0"/>
          <w:numId w:val="1"/>
        </w:numPr>
        <w:spacing w:line="480" w:lineRule="auto"/>
      </w:pPr>
      <w:r>
        <w:rPr>
          <w:rFonts w:hint="cs"/>
          <w:rtl/>
        </w:rPr>
        <w:t>2:16</w:t>
      </w:r>
      <w:r>
        <w:t xml:space="preserve">1 </w:t>
      </w:r>
      <w:r w:rsidR="00996B65">
        <w:t xml:space="preserve">if you have 4 </w:t>
      </w:r>
      <w:proofErr w:type="spellStart"/>
      <w:r w:rsidR="00996B65">
        <w:t>dhihars</w:t>
      </w:r>
      <w:proofErr w:type="spellEnd"/>
      <w:r w:rsidR="00996B65">
        <w:t xml:space="preserve">, so you free 4 slaves, or fast 8 months, or feed 240 poor half a sa3 of </w:t>
      </w:r>
      <w:proofErr w:type="spellStart"/>
      <w:r w:rsidR="00996B65">
        <w:t>hinta</w:t>
      </w:r>
      <w:proofErr w:type="spellEnd"/>
      <w:r w:rsidR="00996B65">
        <w:t xml:space="preserve">, does this suffice? Yes, istiḥsān and abandon qiyas in it, though it doesn’t give for each woman a known amount (because it’s </w:t>
      </w:r>
      <w:proofErr w:type="spellStart"/>
      <w:r w:rsidR="00996B65">
        <w:t>mushāʿ</w:t>
      </w:r>
      <w:proofErr w:type="spellEnd"/>
      <w:r w:rsidR="00996B65">
        <w:t xml:space="preserve">?), you can see based on rulings after that </w:t>
      </w:r>
      <w:proofErr w:type="spellStart"/>
      <w:r w:rsidR="00996B65">
        <w:t>ya</w:t>
      </w:r>
      <w:proofErr w:type="spellEnd"/>
      <w:r w:rsidR="00996B65">
        <w:t xml:space="preserve"> issue at play here is specifying which woman gets which expiation</w:t>
      </w:r>
    </w:p>
    <w:p w:rsidR="002018BF" w:rsidRDefault="002018BF" w:rsidP="002018BF">
      <w:pPr>
        <w:pStyle w:val="ListParagraph"/>
        <w:numPr>
          <w:ilvl w:val="1"/>
          <w:numId w:val="1"/>
        </w:numPr>
        <w:spacing w:line="480" w:lineRule="auto"/>
      </w:pPr>
      <w:r>
        <w:t>Related to, but different from, case 152</w:t>
      </w:r>
    </w:p>
    <w:p w:rsidR="00996B65" w:rsidRPr="00C42181" w:rsidRDefault="00996B65">
      <w:pPr>
        <w:pStyle w:val="ListParagraph"/>
        <w:numPr>
          <w:ilvl w:val="0"/>
          <w:numId w:val="1"/>
        </w:numPr>
        <w:spacing w:line="480" w:lineRule="auto"/>
        <w:pPrChange w:id="88" w:author="Hassaan Shahawy" w:date="2019-02-28T14:41:00Z">
          <w:pPr>
            <w:pStyle w:val="ListParagraph"/>
            <w:numPr>
              <w:numId w:val="1"/>
            </w:numPr>
            <w:ind w:hanging="360"/>
          </w:pPr>
        </w:pPrChange>
      </w:pPr>
      <w:r>
        <w:t xml:space="preserve">2:166 </w:t>
      </w:r>
      <w:r w:rsidR="00125C94">
        <w:t xml:space="preserve">a man enters Ramadan sane then goes crazy then sane after </w:t>
      </w:r>
      <w:proofErr w:type="spellStart"/>
      <w:r w:rsidR="00125C94">
        <w:t>eid</w:t>
      </w:r>
      <w:proofErr w:type="spellEnd"/>
      <w:r w:rsidR="00125C94">
        <w:t xml:space="preserve">, must make up what he missed, but if he goes crazy then only goes sane after a whole new Ramadan has also passed, he must also only make up the first Ramadan for which he was partially sane, why? He says asta7sinu that if only part of it is </w:t>
      </w:r>
      <w:proofErr w:type="spellStart"/>
      <w:r w:rsidR="00125C94">
        <w:t>wajib</w:t>
      </w:r>
      <w:proofErr w:type="spellEnd"/>
      <w:r w:rsidR="00125C94">
        <w:t xml:space="preserve"> on him then he must make up the rest, but the second one in which none of it was </w:t>
      </w:r>
      <w:proofErr w:type="spellStart"/>
      <w:r w:rsidR="00125C94">
        <w:t>wajib</w:t>
      </w:r>
      <w:proofErr w:type="spellEnd"/>
      <w:r w:rsidR="00125C94">
        <w:t xml:space="preserve"> on it then he doesn’t have to make up any of it</w:t>
      </w:r>
    </w:p>
    <w:p w:rsidR="00184180" w:rsidRDefault="00184180">
      <w:pPr>
        <w:pStyle w:val="ListParagraph"/>
        <w:numPr>
          <w:ilvl w:val="0"/>
          <w:numId w:val="1"/>
        </w:numPr>
        <w:spacing w:line="480" w:lineRule="auto"/>
        <w:pPrChange w:id="89" w:author="Hassaan Shahawy" w:date="2019-02-28T14:41:00Z">
          <w:pPr>
            <w:pStyle w:val="ListParagraph"/>
            <w:numPr>
              <w:numId w:val="1"/>
            </w:numPr>
            <w:ind w:hanging="360"/>
          </w:pPr>
        </w:pPrChange>
      </w:pPr>
      <w:r>
        <w:lastRenderedPageBreak/>
        <w:t xml:space="preserve">2:186 if doing i3tikaf </w:t>
      </w:r>
      <w:proofErr w:type="spellStart"/>
      <w:r>
        <w:t>wajib</w:t>
      </w:r>
      <w:proofErr w:type="spellEnd"/>
      <w:r>
        <w:t xml:space="preserve"> and if someone </w:t>
      </w:r>
      <w:proofErr w:type="spellStart"/>
      <w:r>
        <w:t>forefully</w:t>
      </w:r>
      <w:proofErr w:type="spellEnd"/>
      <w:r>
        <w:t xml:space="preserve"> removed him, if </w:t>
      </w:r>
      <w:proofErr w:type="spellStart"/>
      <w:r>
        <w:t>hes</w:t>
      </w:r>
      <w:proofErr w:type="spellEnd"/>
      <w:r>
        <w:t xml:space="preserve"> put in a different masjid then I use isti7saan that it is the same </w:t>
      </w:r>
      <w:proofErr w:type="spellStart"/>
      <w:r>
        <w:t>qiya</w:t>
      </w:r>
      <w:r w:rsidR="009C476D">
        <w:t>m</w:t>
      </w:r>
      <w:proofErr w:type="spellEnd"/>
      <w:r>
        <w:t xml:space="preserve">, wa ada3 al-qiyas fi </w:t>
      </w:r>
      <w:proofErr w:type="spellStart"/>
      <w:r>
        <w:t>dhalik</w:t>
      </w:r>
      <w:proofErr w:type="spellEnd"/>
      <w:r>
        <w:t xml:space="preserve">, but if </w:t>
      </w:r>
      <w:proofErr w:type="spellStart"/>
      <w:r>
        <w:t>hes</w:t>
      </w:r>
      <w:proofErr w:type="spellEnd"/>
      <w:r>
        <w:t xml:space="preserve"> taken away from the masjid for more than half a day then the i3tikaf is nullified</w:t>
      </w:r>
    </w:p>
    <w:p w:rsidR="007F65BA" w:rsidRDefault="00C42181">
      <w:pPr>
        <w:pStyle w:val="ListParagraph"/>
        <w:numPr>
          <w:ilvl w:val="0"/>
          <w:numId w:val="1"/>
        </w:numPr>
        <w:spacing w:line="480" w:lineRule="auto"/>
        <w:pPrChange w:id="90" w:author="Hassaan Shahawy" w:date="2019-02-28T14:41:00Z">
          <w:pPr>
            <w:pStyle w:val="ListParagraph"/>
            <w:numPr>
              <w:numId w:val="1"/>
            </w:numPr>
            <w:ind w:hanging="360"/>
          </w:pPr>
        </w:pPrChange>
      </w:pPr>
      <w:r>
        <w:t>2:186 if</w:t>
      </w:r>
      <w:r w:rsidR="007F65BA">
        <w:t xml:space="preserve"> doing i3tikaf </w:t>
      </w:r>
      <w:proofErr w:type="spellStart"/>
      <w:r>
        <w:t>wajib</w:t>
      </w:r>
      <w:proofErr w:type="spellEnd"/>
      <w:r>
        <w:t xml:space="preserve"> </w:t>
      </w:r>
      <w:r w:rsidR="007F65BA">
        <w:t xml:space="preserve">and leaves for a justified purpose, but then comes across someone who owes debt to him so pursues him for debt for over half a day then i3tikaaf is off, but if just for an hour then it’s ok. But this is only Y and M. H says leaving for any reason other than valid reasons not ok. </w:t>
      </w:r>
    </w:p>
    <w:p w:rsidR="000C4990" w:rsidRDefault="000C4990">
      <w:pPr>
        <w:pStyle w:val="ListParagraph"/>
        <w:numPr>
          <w:ilvl w:val="0"/>
          <w:numId w:val="1"/>
        </w:numPr>
        <w:spacing w:line="480" w:lineRule="auto"/>
        <w:pPrChange w:id="91" w:author="Hassaan Shahawy" w:date="2019-02-28T14:41:00Z">
          <w:pPr>
            <w:pStyle w:val="ListParagraph"/>
            <w:numPr>
              <w:numId w:val="1"/>
            </w:numPr>
            <w:ind w:hanging="360"/>
          </w:pPr>
        </w:pPrChange>
      </w:pPr>
      <w:r>
        <w:t xml:space="preserve">2:231 if a slave rents himself to someone to serve him for a year for a wage, then serves him for 6 months then is set free, ten qiyas here is no </w:t>
      </w:r>
      <w:proofErr w:type="spellStart"/>
      <w:r>
        <w:t>ajr</w:t>
      </w:r>
      <w:proofErr w:type="spellEnd"/>
      <w:r>
        <w:t xml:space="preserve"> even for those 6 months, cause the renter was liable for him in that time and you cannot have both </w:t>
      </w:r>
      <w:proofErr w:type="spellStart"/>
      <w:r>
        <w:t>ajr</w:t>
      </w:r>
      <w:proofErr w:type="spellEnd"/>
      <w:r>
        <w:t xml:space="preserve"> and daman, but istiḥsān that if slave is healthy then he gets the wage and pays it to his master.</w:t>
      </w:r>
    </w:p>
    <w:p w:rsidR="00106C31" w:rsidRDefault="00106C31">
      <w:pPr>
        <w:pStyle w:val="ListParagraph"/>
        <w:numPr>
          <w:ilvl w:val="0"/>
          <w:numId w:val="1"/>
        </w:numPr>
        <w:spacing w:line="480" w:lineRule="auto"/>
        <w:rPr>
          <w:ins w:id="92" w:author="Hassaan Shahawy" w:date="2019-02-27T17:05:00Z"/>
        </w:rPr>
        <w:pPrChange w:id="93" w:author="Hassaan Shahawy" w:date="2019-02-28T14:41:00Z">
          <w:pPr>
            <w:pStyle w:val="ListParagraph"/>
            <w:numPr>
              <w:numId w:val="1"/>
            </w:numPr>
            <w:ind w:hanging="360"/>
          </w:pPr>
        </w:pPrChange>
      </w:pPr>
      <w:ins w:id="94" w:author="Hassaan Shahawy" w:date="2019-02-27T17:05:00Z">
        <w:r>
          <w:t>2:266</w:t>
        </w:r>
      </w:ins>
      <w:ins w:id="95" w:author="Hassaan Shahawy" w:date="2019-02-27T17:07:00Z">
        <w:r>
          <w:t xml:space="preserve"> </w:t>
        </w:r>
      </w:ins>
      <w:ins w:id="96" w:author="Hassaan Shahawy" w:date="2019-02-27T17:08:00Z">
        <w:r>
          <w:t xml:space="preserve">if a witness upright testifies to a murder, and murderer says I have another witness like him who will testify to it, then by istiḥsān he should not kill him </w:t>
        </w:r>
      </w:ins>
      <w:ins w:id="97" w:author="Hassaan Shahawy" w:date="2019-02-27T17:09:00Z">
        <w:r>
          <w:t xml:space="preserve">until he gets that second witness. If he does kill him before, that is ok, but its better to confirm. </w:t>
        </w:r>
      </w:ins>
    </w:p>
    <w:p w:rsidR="000C4990" w:rsidRDefault="000C4990">
      <w:pPr>
        <w:pStyle w:val="ListParagraph"/>
        <w:numPr>
          <w:ilvl w:val="0"/>
          <w:numId w:val="1"/>
        </w:numPr>
        <w:spacing w:line="480" w:lineRule="auto"/>
        <w:pPrChange w:id="98" w:author="Hassaan Shahawy" w:date="2019-02-28T14:41:00Z">
          <w:pPr>
            <w:pStyle w:val="ListParagraph"/>
            <w:numPr>
              <w:numId w:val="1"/>
            </w:numPr>
            <w:ind w:hanging="360"/>
          </w:pPr>
        </w:pPrChange>
      </w:pPr>
      <w:r>
        <w:t xml:space="preserve">2:278 </w:t>
      </w:r>
      <w:r w:rsidR="00714514">
        <w:t xml:space="preserve">if man swears </w:t>
      </w:r>
      <w:r w:rsidR="00DA60E5">
        <w:t xml:space="preserve">I must travel to Mecca, or go to it, or ride to it, then he doesn’t have to </w:t>
      </w:r>
      <w:r w:rsidR="004602C9">
        <w:t xml:space="preserve">pay </w:t>
      </w:r>
      <w:proofErr w:type="spellStart"/>
      <w:r w:rsidR="004602C9">
        <w:t>kaffara</w:t>
      </w:r>
      <w:proofErr w:type="spellEnd"/>
      <w:r w:rsidR="004602C9">
        <w:t xml:space="preserve"> if he breaks it just has to do the act.</w:t>
      </w:r>
      <w:r w:rsidR="00DA60E5">
        <w:t xml:space="preserve"> and this and him swearing that he’ll walk there are equal, but in his swearing to walk there I take with istiḥsān, and because it is the oaths of people.</w:t>
      </w:r>
    </w:p>
    <w:p w:rsidR="00184180" w:rsidRDefault="00184180">
      <w:pPr>
        <w:pStyle w:val="ListParagraph"/>
        <w:numPr>
          <w:ilvl w:val="0"/>
          <w:numId w:val="1"/>
        </w:numPr>
        <w:spacing w:line="480" w:lineRule="auto"/>
        <w:pPrChange w:id="99" w:author="Hassaan Shahawy" w:date="2019-02-28T14:41:00Z">
          <w:pPr>
            <w:pStyle w:val="ListParagraph"/>
            <w:numPr>
              <w:numId w:val="1"/>
            </w:numPr>
            <w:ind w:hanging="360"/>
          </w:pPr>
        </w:pPrChange>
      </w:pPr>
      <w:r>
        <w:t xml:space="preserve">2:358 if one swears ill give you your right asap, intending in his heart a specific time, then the matter is on his intention, because the whole </w:t>
      </w:r>
      <w:proofErr w:type="spellStart"/>
      <w:r>
        <w:t>dunya</w:t>
      </w:r>
      <w:proofErr w:type="spellEnd"/>
      <w:r>
        <w:t xml:space="preserve"> is 3aajil asap lol. And if he had no </w:t>
      </w:r>
      <w:proofErr w:type="spellStart"/>
      <w:r>
        <w:t>niyya</w:t>
      </w:r>
      <w:proofErr w:type="spellEnd"/>
      <w:r>
        <w:t xml:space="preserve"> then istiḥsān is that it is under a month.</w:t>
      </w:r>
    </w:p>
    <w:p w:rsidR="00FE1ADB" w:rsidRDefault="00FE1ADB">
      <w:pPr>
        <w:pStyle w:val="ListParagraph"/>
        <w:numPr>
          <w:ilvl w:val="1"/>
          <w:numId w:val="1"/>
        </w:numPr>
        <w:spacing w:line="480" w:lineRule="auto"/>
        <w:pPrChange w:id="100" w:author="Hassaan Shahawy" w:date="2019-02-28T14:41:00Z">
          <w:pPr>
            <w:pStyle w:val="ListParagraph"/>
            <w:numPr>
              <w:ilvl w:val="1"/>
              <w:numId w:val="1"/>
            </w:numPr>
            <w:ind w:left="1440" w:hanging="360"/>
          </w:pPr>
        </w:pPrChange>
      </w:pPr>
      <w:r>
        <w:rPr>
          <w:b/>
          <w:bCs/>
        </w:rPr>
        <w:t>Lol, how do you define asap</w:t>
      </w:r>
    </w:p>
    <w:p w:rsidR="0038371B" w:rsidRDefault="007F65BA">
      <w:pPr>
        <w:spacing w:line="480" w:lineRule="auto"/>
        <w:pPrChange w:id="101" w:author="Hassaan Shahawy" w:date="2019-02-28T14:41:00Z">
          <w:pPr/>
        </w:pPrChange>
      </w:pPr>
      <w:r>
        <w:rPr>
          <w:b/>
          <w:bCs/>
        </w:rPr>
        <w:lastRenderedPageBreak/>
        <w:t xml:space="preserve">Toss </w:t>
      </w:r>
      <w:r w:rsidR="0038371B">
        <w:t xml:space="preserve">2:361 if he swears he </w:t>
      </w:r>
      <w:proofErr w:type="spellStart"/>
      <w:r w:rsidR="0038371B">
        <w:t>wont</w:t>
      </w:r>
      <w:proofErr w:type="spellEnd"/>
      <w:r w:rsidR="0038371B">
        <w:t xml:space="preserve"> buy henna or rose, in qiyas these are equivalent, but I use </w:t>
      </w:r>
      <w:proofErr w:type="spellStart"/>
      <w:r w:rsidR="0038371B">
        <w:t>istihsan</w:t>
      </w:r>
      <w:proofErr w:type="spellEnd"/>
      <w:r w:rsidR="0038371B">
        <w:t xml:space="preserve"> that I divide these into leaves and flowers if he doesn’t have the specific intention, so if he buys a paint in this he has not violated oath, and if he buys foliage of the first(?) one he has not violated, </w:t>
      </w:r>
      <w:r w:rsidR="0038371B" w:rsidRPr="007F65BA">
        <w:rPr>
          <w:b/>
          <w:bCs/>
        </w:rPr>
        <w:t>dividing two things that qiyas would group together</w:t>
      </w:r>
    </w:p>
    <w:p w:rsidR="00455E3A" w:rsidRDefault="00455E3A">
      <w:pPr>
        <w:pStyle w:val="ListParagraph"/>
        <w:numPr>
          <w:ilvl w:val="0"/>
          <w:numId w:val="1"/>
        </w:numPr>
        <w:spacing w:line="480" w:lineRule="auto"/>
      </w:pPr>
      <w:r>
        <w:t>2:362 if one swears not to buy food without intention, then buys wheat or flour or dates or something of fruit then he violates oath, whereas in istiḥsān then only if he buys bread and wheat and flour</w:t>
      </w:r>
    </w:p>
    <w:p w:rsidR="009C02D8" w:rsidRDefault="009C02D8" w:rsidP="009C02D8">
      <w:pPr>
        <w:pStyle w:val="ListParagraph"/>
        <w:numPr>
          <w:ilvl w:val="1"/>
          <w:numId w:val="1"/>
        </w:numPr>
        <w:spacing w:line="480" w:lineRule="auto"/>
      </w:pPr>
      <w:r>
        <w:t xml:space="preserve">2:424 </w:t>
      </w:r>
      <w:ins w:id="102" w:author="Hassaan Shahawy" w:date="2019-02-27T09:44:00Z">
        <w:r>
          <w:t xml:space="preserve">if x makes y wakil to do </w:t>
        </w:r>
        <w:proofErr w:type="spellStart"/>
        <w:r>
          <w:t>salam</w:t>
        </w:r>
        <w:proofErr w:type="spellEnd"/>
        <w:r>
          <w:t xml:space="preserve"> purchase for food, for us food is </w:t>
        </w:r>
        <w:proofErr w:type="spellStart"/>
        <w:r>
          <w:t>hinta</w:t>
        </w:r>
        <w:proofErr w:type="spellEnd"/>
        <w:r>
          <w:t xml:space="preserve">, by </w:t>
        </w:r>
      </w:ins>
      <w:proofErr w:type="spellStart"/>
      <w:ins w:id="103" w:author="Hassaan Shahawy" w:date="2019-02-27T09:45:00Z">
        <w:r>
          <w:t>istiḥsan</w:t>
        </w:r>
        <w:proofErr w:type="spellEnd"/>
        <w:r>
          <w:t>, saw this much later, its istiḥsān as definition setting?</w:t>
        </w:r>
      </w:ins>
    </w:p>
    <w:p w:rsidR="00F569A3" w:rsidRDefault="004A74CC">
      <w:pPr>
        <w:pStyle w:val="ListParagraph"/>
        <w:numPr>
          <w:ilvl w:val="0"/>
          <w:numId w:val="1"/>
        </w:numPr>
        <w:spacing w:line="480" w:lineRule="auto"/>
        <w:pPrChange w:id="104" w:author="Hassaan Shahawy" w:date="2019-02-28T14:41:00Z">
          <w:pPr>
            <w:pStyle w:val="ListParagraph"/>
            <w:numPr>
              <w:numId w:val="1"/>
            </w:numPr>
            <w:ind w:hanging="360"/>
          </w:pPr>
        </w:pPrChange>
      </w:pPr>
      <w:r>
        <w:t xml:space="preserve">2:364 swears he won’t get married that day but then marries a woman without witnesses. By qiyas he broke his oath, but by istiḥsān no, because if he had done any other </w:t>
      </w:r>
      <w:proofErr w:type="spellStart"/>
      <w:r>
        <w:t>faasid</w:t>
      </w:r>
      <w:proofErr w:type="spellEnd"/>
      <w:r>
        <w:t xml:space="preserve"> marriage it wouldn’t have counted, and we have the hadith that without witnesses marriage is </w:t>
      </w:r>
      <w:proofErr w:type="spellStart"/>
      <w:r>
        <w:t>faasid</w:t>
      </w:r>
      <w:proofErr w:type="spellEnd"/>
      <w:r>
        <w:t xml:space="preserve">. </w:t>
      </w:r>
      <w:r>
        <w:rPr>
          <w:b/>
          <w:bCs/>
        </w:rPr>
        <w:t>This really is a good example of conventional qiyas</w:t>
      </w:r>
    </w:p>
    <w:p w:rsidR="004A74CC" w:rsidRDefault="004A74CC">
      <w:pPr>
        <w:pStyle w:val="ListParagraph"/>
        <w:numPr>
          <w:ilvl w:val="0"/>
          <w:numId w:val="1"/>
        </w:numPr>
        <w:spacing w:line="480" w:lineRule="auto"/>
        <w:pPrChange w:id="105" w:author="Hassaan Shahawy" w:date="2019-02-28T14:41:00Z">
          <w:pPr>
            <w:pStyle w:val="ListParagraph"/>
            <w:numPr>
              <w:numId w:val="1"/>
            </w:numPr>
            <w:ind w:hanging="360"/>
          </w:pPr>
        </w:pPrChange>
      </w:pPr>
      <w:r>
        <w:t xml:space="preserve">2:365 if he swears he wont buy a slave then buys one in </w:t>
      </w:r>
      <w:proofErr w:type="spellStart"/>
      <w:r>
        <w:t>faasid</w:t>
      </w:r>
      <w:proofErr w:type="spellEnd"/>
      <w:r>
        <w:t xml:space="preserve"> purchase he broke oath. This is equal to the case of marriage by qiyas of the same position, and opinion of the forefathers, but this author uses istiḥsān and says no this </w:t>
      </w:r>
      <w:proofErr w:type="spellStart"/>
      <w:r>
        <w:t>hanatha</w:t>
      </w:r>
      <w:proofErr w:type="spellEnd"/>
      <w:r>
        <w:t xml:space="preserve">, because you can see that if he frees this slave it actually frees him, whereas if he divorces the wife of </w:t>
      </w:r>
      <w:proofErr w:type="spellStart"/>
      <w:r>
        <w:t>faasid</w:t>
      </w:r>
      <w:proofErr w:type="spellEnd"/>
      <w:r>
        <w:t xml:space="preserve"> marriage it doesn’t count as divorce. </w:t>
      </w:r>
    </w:p>
    <w:p w:rsidR="00455E3A" w:rsidRDefault="00455E3A">
      <w:pPr>
        <w:pStyle w:val="ListParagraph"/>
        <w:numPr>
          <w:ilvl w:val="0"/>
          <w:numId w:val="1"/>
        </w:numPr>
        <w:spacing w:line="480" w:lineRule="auto"/>
        <w:pPrChange w:id="106" w:author="Hassaan Shahawy" w:date="2019-02-28T14:41:00Z">
          <w:pPr>
            <w:pStyle w:val="ListParagraph"/>
            <w:numPr>
              <w:numId w:val="1"/>
            </w:numPr>
            <w:ind w:hanging="360"/>
          </w:pPr>
        </w:pPrChange>
      </w:pPr>
      <w:r>
        <w:t xml:space="preserve">2:365 if someone swears not to pray, then doesn’t make sujud but does </w:t>
      </w:r>
      <w:proofErr w:type="spellStart"/>
      <w:r>
        <w:t>ruku</w:t>
      </w:r>
      <w:proofErr w:type="spellEnd"/>
      <w:r>
        <w:t xml:space="preserve">, he hasn’t prayed, until </w:t>
      </w:r>
      <w:proofErr w:type="spellStart"/>
      <w:r>
        <w:t>hes</w:t>
      </w:r>
      <w:proofErr w:type="spellEnd"/>
      <w:r>
        <w:t xml:space="preserve"> done a </w:t>
      </w:r>
      <w:proofErr w:type="spellStart"/>
      <w:r>
        <w:t>sajda</w:t>
      </w:r>
      <w:proofErr w:type="spellEnd"/>
      <w:r>
        <w:t xml:space="preserve"> or two, but this is istiḥsān, by qiyas he did pray. This relies on that interesting case whereby qiyas </w:t>
      </w:r>
      <w:proofErr w:type="spellStart"/>
      <w:r>
        <w:t>ruku</w:t>
      </w:r>
      <w:proofErr w:type="spellEnd"/>
      <w:r>
        <w:t xml:space="preserve"> and </w:t>
      </w:r>
      <w:proofErr w:type="spellStart"/>
      <w:r>
        <w:t>sujood</w:t>
      </w:r>
      <w:proofErr w:type="spellEnd"/>
      <w:r>
        <w:t xml:space="preserve"> are equal, so in this case it should have counted, but istiḥsān violates that qiyas. </w:t>
      </w:r>
    </w:p>
    <w:p w:rsidR="00D11EFE" w:rsidRDefault="0038371B" w:rsidP="00D11EFE">
      <w:pPr>
        <w:pStyle w:val="ListParagraph"/>
        <w:numPr>
          <w:ilvl w:val="0"/>
          <w:numId w:val="1"/>
        </w:numPr>
        <w:spacing w:line="480" w:lineRule="auto"/>
      </w:pPr>
      <w:r>
        <w:lastRenderedPageBreak/>
        <w:t xml:space="preserve">2:380, if you make </w:t>
      </w:r>
      <w:proofErr w:type="spellStart"/>
      <w:r>
        <w:t>salam</w:t>
      </w:r>
      <w:proofErr w:type="spellEnd"/>
      <w:r>
        <w:t xml:space="preserve"> purchase and take the money, then learn that</w:t>
      </w:r>
      <w:r w:rsidR="00276FCC">
        <w:t xml:space="preserve"> dirhams are </w:t>
      </w:r>
      <w:proofErr w:type="spellStart"/>
      <w:r w:rsidR="00276FCC">
        <w:t>zuyuf</w:t>
      </w:r>
      <w:proofErr w:type="spellEnd"/>
      <w:r w:rsidR="00276FCC">
        <w:t xml:space="preserve">, </w:t>
      </w:r>
      <w:proofErr w:type="spellStart"/>
      <w:r w:rsidR="00276FCC">
        <w:t>salam</w:t>
      </w:r>
      <w:proofErr w:type="spellEnd"/>
      <w:r w:rsidR="00276FCC">
        <w:t xml:space="preserve"> invalid, but </w:t>
      </w:r>
      <w:proofErr w:type="spellStart"/>
      <w:r w:rsidR="00276FCC">
        <w:t>abu</w:t>
      </w:r>
      <w:proofErr w:type="spellEnd"/>
      <w:r w:rsidR="00276FCC">
        <w:t xml:space="preserve"> </w:t>
      </w:r>
      <w:proofErr w:type="spellStart"/>
      <w:r w:rsidR="00276FCC">
        <w:t>yusuf</w:t>
      </w:r>
      <w:proofErr w:type="spellEnd"/>
      <w:r w:rsidR="00276FCC">
        <w:t xml:space="preserve"> and Muhammad say just exchange it and its valid</w:t>
      </w:r>
    </w:p>
    <w:p w:rsidR="00455E3A" w:rsidRDefault="00276FCC" w:rsidP="005A5164">
      <w:pPr>
        <w:pStyle w:val="ListParagraph"/>
        <w:spacing w:line="480" w:lineRule="auto"/>
      </w:pPr>
      <w:r>
        <w:t xml:space="preserve">2:380 same premise as above, </w:t>
      </w:r>
      <w:proofErr w:type="spellStart"/>
      <w:r>
        <w:t>abu</w:t>
      </w:r>
      <w:proofErr w:type="spellEnd"/>
      <w:r>
        <w:t xml:space="preserve"> </w:t>
      </w:r>
      <w:proofErr w:type="spellStart"/>
      <w:r>
        <w:t>hanifa</w:t>
      </w:r>
      <w:proofErr w:type="spellEnd"/>
      <w:r>
        <w:t xml:space="preserve"> says istiḥsān if </w:t>
      </w:r>
      <w:proofErr w:type="spellStart"/>
      <w:r>
        <w:t>its</w:t>
      </w:r>
      <w:proofErr w:type="spellEnd"/>
      <w:r>
        <w:t xml:space="preserve"> just one dirham then exchange it still good by istiḥsān</w:t>
      </w:r>
    </w:p>
    <w:p w:rsidR="00106C31" w:rsidRDefault="00106C31">
      <w:pPr>
        <w:pStyle w:val="ListParagraph"/>
        <w:numPr>
          <w:ilvl w:val="0"/>
          <w:numId w:val="1"/>
        </w:numPr>
        <w:spacing w:line="480" w:lineRule="auto"/>
        <w:rPr>
          <w:ins w:id="107" w:author="Hassaan Shahawy" w:date="2019-02-27T17:09:00Z"/>
        </w:rPr>
        <w:pPrChange w:id="108" w:author="Hassaan Shahawy" w:date="2019-02-28T14:41:00Z">
          <w:pPr>
            <w:pStyle w:val="ListParagraph"/>
            <w:numPr>
              <w:numId w:val="1"/>
            </w:numPr>
            <w:ind w:hanging="360"/>
          </w:pPr>
        </w:pPrChange>
      </w:pPr>
      <w:ins w:id="109" w:author="Hassaan Shahawy" w:date="2019-02-27T17:09:00Z">
        <w:r>
          <w:t>2:</w:t>
        </w:r>
      </w:ins>
      <w:ins w:id="110" w:author="Hassaan Shahawy" w:date="2019-02-27T17:10:00Z">
        <w:r>
          <w:t xml:space="preserve">390 and if </w:t>
        </w:r>
        <w:proofErr w:type="spellStart"/>
        <w:r>
          <w:t>salam</w:t>
        </w:r>
        <w:proofErr w:type="spellEnd"/>
        <w:r>
          <w:t xml:space="preserve"> buyer conditions that the good be given to him in his house, no problem with that, by qiyas this is same as charging delivery, but we rule concerning delivery to his home by qiyas, whereas he</w:t>
        </w:r>
      </w:ins>
      <w:ins w:id="111" w:author="Hassaan Shahawy" w:date="2019-02-27T17:11:00Z">
        <w:r>
          <w:t>re we rule by istiḥsān.</w:t>
        </w:r>
      </w:ins>
    </w:p>
    <w:p w:rsidR="00276FCC" w:rsidRDefault="003F5FC2">
      <w:pPr>
        <w:pStyle w:val="ListParagraph"/>
        <w:numPr>
          <w:ilvl w:val="0"/>
          <w:numId w:val="1"/>
        </w:numPr>
        <w:spacing w:line="480" w:lineRule="auto"/>
        <w:pPrChange w:id="112" w:author="Hassaan Shahawy" w:date="2019-02-28T14:41:00Z">
          <w:pPr>
            <w:pStyle w:val="ListParagraph"/>
            <w:numPr>
              <w:numId w:val="1"/>
            </w:numPr>
            <w:ind w:hanging="360"/>
          </w:pPr>
        </w:pPrChange>
      </w:pPr>
      <w:r>
        <w:t xml:space="preserve">2:391, disputing over nature of a garment in which </w:t>
      </w:r>
      <w:proofErr w:type="spellStart"/>
      <w:r>
        <w:t>salam</w:t>
      </w:r>
      <w:proofErr w:type="spellEnd"/>
      <w:r>
        <w:t xml:space="preserve"> was made but it hasn’t been produced yet, one says order was for 5x3 other that its 6x3, but otherwise agree, then, by qiyas its identical to earlier case in which they trade oaths and the </w:t>
      </w:r>
      <w:proofErr w:type="spellStart"/>
      <w:r>
        <w:t>salam</w:t>
      </w:r>
      <w:proofErr w:type="spellEnd"/>
      <w:r>
        <w:t xml:space="preserve"> is voided, though the istiḥsān here is that </w:t>
      </w:r>
      <w:proofErr w:type="spellStart"/>
      <w:r>
        <w:t>yanbaghi</w:t>
      </w:r>
      <w:proofErr w:type="spellEnd"/>
      <w:r>
        <w:t xml:space="preserve"> that the opinion be that of the claimed upon by his oath unless the claimant has evidence, but in this case take qiyas</w:t>
      </w:r>
    </w:p>
    <w:p w:rsidR="003F5FC2" w:rsidRDefault="003F5FC2">
      <w:pPr>
        <w:pStyle w:val="ListParagraph"/>
        <w:numPr>
          <w:ilvl w:val="0"/>
          <w:numId w:val="1"/>
        </w:numPr>
        <w:spacing w:line="480" w:lineRule="auto"/>
        <w:pPrChange w:id="113" w:author="Hassaan Shahawy" w:date="2019-02-28T14:41:00Z">
          <w:pPr>
            <w:pStyle w:val="ListParagraph"/>
            <w:numPr>
              <w:numId w:val="1"/>
            </w:numPr>
            <w:ind w:hanging="360"/>
          </w:pPr>
        </w:pPrChange>
      </w:pPr>
      <w:r>
        <w:t xml:space="preserve">2:393 </w:t>
      </w:r>
      <w:r w:rsidR="00673BF6">
        <w:t xml:space="preserve">if you tell someone you gave me </w:t>
      </w:r>
      <w:proofErr w:type="spellStart"/>
      <w:r w:rsidR="00673BF6">
        <w:t>salam</w:t>
      </w:r>
      <w:proofErr w:type="spellEnd"/>
      <w:r w:rsidR="00673BF6">
        <w:t xml:space="preserve"> for </w:t>
      </w:r>
      <w:proofErr w:type="spellStart"/>
      <w:r w:rsidR="00673BF6">
        <w:t>hinta</w:t>
      </w:r>
      <w:proofErr w:type="spellEnd"/>
      <w:r w:rsidR="00673BF6">
        <w:t xml:space="preserve"> by this thobe I gave you, </w:t>
      </w:r>
      <w:r w:rsidR="00DF176D">
        <w:t xml:space="preserve">then there is some dispute, yada </w:t>
      </w:r>
      <w:proofErr w:type="spellStart"/>
      <w:r w:rsidR="00DF176D">
        <w:t>yada</w:t>
      </w:r>
      <w:proofErr w:type="spellEnd"/>
      <w:r w:rsidR="003148DA">
        <w:t>, has to do with whether “</w:t>
      </w:r>
      <w:proofErr w:type="spellStart"/>
      <w:r w:rsidR="003148DA">
        <w:t>aslamta</w:t>
      </w:r>
      <w:proofErr w:type="spellEnd"/>
      <w:r w:rsidR="003148DA">
        <w:t xml:space="preserve">” connotes </w:t>
      </w:r>
      <w:proofErr w:type="spellStart"/>
      <w:r w:rsidR="003148DA">
        <w:t>qabd</w:t>
      </w:r>
      <w:proofErr w:type="spellEnd"/>
      <w:r w:rsidR="003148DA">
        <w:t>, here he’s saying it does</w:t>
      </w:r>
    </w:p>
    <w:p w:rsidR="00106C31" w:rsidRDefault="00106C31">
      <w:pPr>
        <w:pStyle w:val="ListParagraph"/>
        <w:numPr>
          <w:ilvl w:val="0"/>
          <w:numId w:val="1"/>
        </w:numPr>
        <w:spacing w:line="480" w:lineRule="auto"/>
        <w:rPr>
          <w:ins w:id="114" w:author="Hassaan Shahawy" w:date="2019-02-27T17:11:00Z"/>
        </w:rPr>
        <w:pPrChange w:id="115" w:author="Hassaan Shahawy" w:date="2019-02-28T14:41:00Z">
          <w:pPr>
            <w:pStyle w:val="ListParagraph"/>
            <w:numPr>
              <w:numId w:val="1"/>
            </w:numPr>
            <w:ind w:hanging="360"/>
          </w:pPr>
        </w:pPrChange>
      </w:pPr>
      <w:ins w:id="116" w:author="Hassaan Shahawy" w:date="2019-02-27T17:11:00Z">
        <w:r>
          <w:t>2:400</w:t>
        </w:r>
      </w:ins>
      <w:ins w:id="117" w:author="Hassaan Shahawy" w:date="2019-02-27T17:15:00Z">
        <w:r w:rsidR="00881ED7">
          <w:t xml:space="preserve"> and if he buys a slave woman or slave or clothes for </w:t>
        </w:r>
        <w:proofErr w:type="spellStart"/>
        <w:r w:rsidR="00881ED7">
          <w:t>makil</w:t>
        </w:r>
        <w:proofErr w:type="spellEnd"/>
        <w:r w:rsidR="00881ED7">
          <w:t xml:space="preserve"> or </w:t>
        </w:r>
        <w:proofErr w:type="spellStart"/>
        <w:r w:rsidR="00881ED7">
          <w:t>mawzoon</w:t>
        </w:r>
        <w:proofErr w:type="spellEnd"/>
        <w:r w:rsidR="00881ED7">
          <w:t xml:space="preserve"> </w:t>
        </w:r>
      </w:ins>
      <w:ins w:id="118" w:author="Hassaan Shahawy" w:date="2019-02-27T17:19:00Z">
        <w:r w:rsidR="009F6F78">
          <w:t xml:space="preserve">delivered at a specific time, then they split before he gets item, the sale is valid and he can do </w:t>
        </w:r>
        <w:proofErr w:type="spellStart"/>
        <w:r w:rsidR="009F6F78">
          <w:t>qabd</w:t>
        </w:r>
        <w:proofErr w:type="spellEnd"/>
        <w:r w:rsidR="009F6F78">
          <w:t xml:space="preserve"> whenever. This and </w:t>
        </w:r>
        <w:proofErr w:type="spellStart"/>
        <w:r w:rsidR="009F6F78">
          <w:t>salam</w:t>
        </w:r>
        <w:proofErr w:type="spellEnd"/>
        <w:r w:rsidR="009F6F78">
          <w:t xml:space="preserve"> are equal by qiyas, but in </w:t>
        </w:r>
        <w:proofErr w:type="spellStart"/>
        <w:r w:rsidR="009F6F78">
          <w:t>salam</w:t>
        </w:r>
        <w:proofErr w:type="spellEnd"/>
        <w:r w:rsidR="009F6F78">
          <w:t xml:space="preserve"> we took </w:t>
        </w:r>
      </w:ins>
      <w:ins w:id="119" w:author="Hassaan Shahawy" w:date="2019-02-27T17:20:00Z">
        <w:r w:rsidR="009F6F78">
          <w:t xml:space="preserve">istiḥsān. Don’t you see that he could buy clothes for </w:t>
        </w:r>
        <w:proofErr w:type="spellStart"/>
        <w:r w:rsidR="009F6F78">
          <w:t>hinta</w:t>
        </w:r>
        <w:proofErr w:type="spellEnd"/>
        <w:r w:rsidR="009F6F78">
          <w:t xml:space="preserve"> of specific weight and type but without </w:t>
        </w:r>
        <w:proofErr w:type="spellStart"/>
        <w:r w:rsidR="009F6F78">
          <w:t>ajal</w:t>
        </w:r>
        <w:proofErr w:type="spellEnd"/>
        <w:r w:rsidR="009F6F78">
          <w:t xml:space="preserve"> that’s valid, and if </w:t>
        </w:r>
        <w:proofErr w:type="spellStart"/>
        <w:r w:rsidR="009F6F78">
          <w:t>salam</w:t>
        </w:r>
        <w:proofErr w:type="spellEnd"/>
        <w:r w:rsidR="009F6F78">
          <w:t xml:space="preserve"> for the </w:t>
        </w:r>
        <w:proofErr w:type="spellStart"/>
        <w:r w:rsidR="009F6F78">
          <w:t>thawb</w:t>
        </w:r>
        <w:proofErr w:type="spellEnd"/>
        <w:r w:rsidR="009F6F78">
          <w:t xml:space="preserve"> for </w:t>
        </w:r>
        <w:proofErr w:type="spellStart"/>
        <w:r w:rsidR="009F6F78">
          <w:t>kurr</w:t>
        </w:r>
        <w:proofErr w:type="spellEnd"/>
        <w:r w:rsidR="009F6F78">
          <w:t xml:space="preserve"> </w:t>
        </w:r>
        <w:proofErr w:type="spellStart"/>
        <w:r w:rsidR="009F6F78">
          <w:t>hinta</w:t>
        </w:r>
        <w:proofErr w:type="spellEnd"/>
        <w:r w:rsidR="009F6F78">
          <w:t xml:space="preserve"> without </w:t>
        </w:r>
        <w:proofErr w:type="spellStart"/>
        <w:r w:rsidR="009F6F78">
          <w:t>ajal</w:t>
        </w:r>
        <w:proofErr w:type="spellEnd"/>
        <w:r w:rsidR="009F6F78">
          <w:t xml:space="preserve"> its </w:t>
        </w:r>
        <w:proofErr w:type="spellStart"/>
        <w:r w:rsidR="009F6F78">
          <w:t>fas</w:t>
        </w:r>
      </w:ins>
      <w:ins w:id="120" w:author="Hassaan Shahawy" w:date="2019-02-27T17:21:00Z">
        <w:r w:rsidR="009F6F78">
          <w:t>id</w:t>
        </w:r>
        <w:proofErr w:type="spellEnd"/>
        <w:r w:rsidR="009F6F78">
          <w:t>?</w:t>
        </w:r>
      </w:ins>
    </w:p>
    <w:p w:rsidR="00DF176D" w:rsidRDefault="005F09A1">
      <w:pPr>
        <w:pStyle w:val="ListParagraph"/>
        <w:numPr>
          <w:ilvl w:val="0"/>
          <w:numId w:val="1"/>
        </w:numPr>
        <w:spacing w:line="480" w:lineRule="auto"/>
      </w:pPr>
      <w:r>
        <w:t xml:space="preserve">2:420 if someone buys food with money or goods on stipulation that he carry them to his house, no good in that, but istiḥsān if they are in the same city no problem with that, Muhammad says its </w:t>
      </w:r>
      <w:proofErr w:type="spellStart"/>
      <w:r>
        <w:t>fasid</w:t>
      </w:r>
      <w:proofErr w:type="spellEnd"/>
    </w:p>
    <w:p w:rsidR="00262BA8" w:rsidRDefault="00262BA8" w:rsidP="00262BA8">
      <w:pPr>
        <w:pStyle w:val="ListParagraph"/>
        <w:numPr>
          <w:ilvl w:val="1"/>
          <w:numId w:val="1"/>
        </w:numPr>
        <w:spacing w:line="480" w:lineRule="auto"/>
      </w:pPr>
      <w:r>
        <w:lastRenderedPageBreak/>
        <w:t>Notice redundancy on 4:441</w:t>
      </w:r>
    </w:p>
    <w:p w:rsidR="005F09A1" w:rsidRDefault="005F09A1">
      <w:pPr>
        <w:pStyle w:val="ListParagraph"/>
        <w:numPr>
          <w:ilvl w:val="0"/>
          <w:numId w:val="1"/>
        </w:numPr>
        <w:spacing w:line="480" w:lineRule="auto"/>
        <w:pPrChange w:id="121" w:author="Hassaan Shahawy" w:date="2019-02-28T14:41:00Z">
          <w:pPr>
            <w:pStyle w:val="ListParagraph"/>
            <w:numPr>
              <w:numId w:val="1"/>
            </w:numPr>
            <w:ind w:hanging="360"/>
          </w:pPr>
        </w:pPrChange>
      </w:pPr>
      <w:r>
        <w:t xml:space="preserve">2:423 If X agent for Y to give the money as </w:t>
      </w:r>
      <w:proofErr w:type="spellStart"/>
      <w:r>
        <w:t>salam</w:t>
      </w:r>
      <w:proofErr w:type="spellEnd"/>
      <w:r>
        <w:t xml:space="preserve"> for food, then X abandons the </w:t>
      </w:r>
      <w:proofErr w:type="spellStart"/>
      <w:r>
        <w:t>salam</w:t>
      </w:r>
      <w:proofErr w:type="spellEnd"/>
      <w:r>
        <w:t xml:space="preserve"> and takes the money then that’s ok and he’s liable for the </w:t>
      </w:r>
      <w:r w:rsidR="00D001A8">
        <w:t>price of the food</w:t>
      </w:r>
      <w:r>
        <w:t xml:space="preserve"> to Y</w:t>
      </w:r>
      <w:r w:rsidR="00D001A8">
        <w:t xml:space="preserve">. But Abu Yusuf says this does not make X free and Y can ask again for that food itself. Use istiḥsān and abandon qiyas </w:t>
      </w:r>
      <w:proofErr w:type="spellStart"/>
      <w:r w:rsidR="00D001A8">
        <w:t>abu</w:t>
      </w:r>
      <w:proofErr w:type="spellEnd"/>
      <w:r w:rsidR="00D001A8">
        <w:t xml:space="preserve"> </w:t>
      </w:r>
      <w:proofErr w:type="spellStart"/>
      <w:r w:rsidR="00D001A8">
        <w:t>yusuf</w:t>
      </w:r>
      <w:proofErr w:type="spellEnd"/>
      <w:r w:rsidR="00D001A8">
        <w:t>, disagree with H and M</w:t>
      </w:r>
    </w:p>
    <w:p w:rsidR="00D001A8" w:rsidRDefault="00D001A8">
      <w:pPr>
        <w:pStyle w:val="ListParagraph"/>
        <w:numPr>
          <w:ilvl w:val="0"/>
          <w:numId w:val="1"/>
        </w:numPr>
        <w:spacing w:line="480" w:lineRule="auto"/>
        <w:pPrChange w:id="122" w:author="Hassaan Shahawy" w:date="2019-02-28T14:41:00Z">
          <w:pPr>
            <w:pStyle w:val="ListParagraph"/>
            <w:numPr>
              <w:numId w:val="1"/>
            </w:numPr>
            <w:ind w:hanging="360"/>
          </w:pPr>
        </w:pPrChange>
      </w:pPr>
      <w:r>
        <w:t xml:space="preserve">2:440 if the buyer </w:t>
      </w:r>
      <w:proofErr w:type="spellStart"/>
      <w:r>
        <w:t>istahlaka</w:t>
      </w:r>
      <w:proofErr w:type="spellEnd"/>
      <w:r>
        <w:t xml:space="preserve"> al-bay3, footnote says meaning al-mabee3 (after a </w:t>
      </w:r>
      <w:proofErr w:type="spellStart"/>
      <w:r>
        <w:t>faasid</w:t>
      </w:r>
      <w:proofErr w:type="spellEnd"/>
      <w:r>
        <w:t xml:space="preserve"> sale must be reversed perhaps) then he is liable for its value, except if slave was freed, then the price is </w:t>
      </w:r>
      <w:proofErr w:type="spellStart"/>
      <w:r>
        <w:t>whats</w:t>
      </w:r>
      <w:proofErr w:type="spellEnd"/>
      <w:r>
        <w:t xml:space="preserve"> owed not the value</w:t>
      </w:r>
    </w:p>
    <w:p w:rsidR="00D001A8" w:rsidRDefault="00D001A8">
      <w:pPr>
        <w:pStyle w:val="ListParagraph"/>
        <w:numPr>
          <w:ilvl w:val="0"/>
          <w:numId w:val="1"/>
        </w:numPr>
        <w:spacing w:line="480" w:lineRule="auto"/>
        <w:pPrChange w:id="123" w:author="Hassaan Shahawy" w:date="2019-02-28T14:41:00Z">
          <w:pPr>
            <w:pStyle w:val="ListParagraph"/>
            <w:numPr>
              <w:numId w:val="1"/>
            </w:numPr>
            <w:ind w:hanging="360"/>
          </w:pPr>
        </w:pPrChange>
      </w:pPr>
      <w:r>
        <w:t xml:space="preserve">2:441 </w:t>
      </w:r>
      <w:r w:rsidR="00640177">
        <w:t xml:space="preserve">if you sell something on condition that </w:t>
      </w:r>
      <w:r w:rsidR="00262BA8">
        <w:t xml:space="preserve">you will give a </w:t>
      </w:r>
      <w:proofErr w:type="spellStart"/>
      <w:r w:rsidR="00262BA8">
        <w:t>rahn</w:t>
      </w:r>
      <w:proofErr w:type="spellEnd"/>
      <w:r w:rsidR="00262BA8">
        <w:t xml:space="preserve"> but don’t say what the </w:t>
      </w:r>
      <w:proofErr w:type="spellStart"/>
      <w:r w:rsidR="00262BA8">
        <w:t>rahn</w:t>
      </w:r>
      <w:proofErr w:type="spellEnd"/>
      <w:r w:rsidR="00262BA8">
        <w:t xml:space="preserve"> is, or that you have </w:t>
      </w:r>
      <w:r w:rsidR="00640177">
        <w:t xml:space="preserve">a </w:t>
      </w:r>
      <w:proofErr w:type="spellStart"/>
      <w:r w:rsidR="00640177">
        <w:t>kafeel</w:t>
      </w:r>
      <w:proofErr w:type="spellEnd"/>
      <w:r w:rsidR="00640177">
        <w:t xml:space="preserve"> </w:t>
      </w:r>
      <w:r w:rsidR="00262BA8">
        <w:t>(</w:t>
      </w:r>
      <w:r w:rsidR="00640177">
        <w:t xml:space="preserve">whether or not </w:t>
      </w:r>
      <w:proofErr w:type="spellStart"/>
      <w:r w:rsidR="00640177">
        <w:t>kafeel</w:t>
      </w:r>
      <w:proofErr w:type="spellEnd"/>
      <w:r w:rsidR="00640177">
        <w:t xml:space="preserve"> is named), then no good</w:t>
      </w:r>
      <w:r w:rsidR="00262BA8">
        <w:t xml:space="preserve"> cause we’re not sure the </w:t>
      </w:r>
      <w:proofErr w:type="spellStart"/>
      <w:r w:rsidR="00262BA8">
        <w:t>kafeel</w:t>
      </w:r>
      <w:proofErr w:type="spellEnd"/>
      <w:r w:rsidR="00262BA8">
        <w:t xml:space="preserve"> will accept the kafala.</w:t>
      </w:r>
      <w:r w:rsidR="00640177">
        <w:t xml:space="preserve"> unless the </w:t>
      </w:r>
      <w:proofErr w:type="spellStart"/>
      <w:r w:rsidR="00640177">
        <w:t>kafeel</w:t>
      </w:r>
      <w:proofErr w:type="spellEnd"/>
      <w:r w:rsidR="00640177">
        <w:t xml:space="preserve"> is present for the contract</w:t>
      </w:r>
      <w:r w:rsidR="00657018">
        <w:t xml:space="preserve"> then by istiḥsān its cool</w:t>
      </w:r>
      <w:r w:rsidR="00262BA8">
        <w:t>, since you can assume his tacit consent.</w:t>
      </w:r>
    </w:p>
    <w:p w:rsidR="00640177" w:rsidRDefault="00640177">
      <w:pPr>
        <w:pStyle w:val="ListParagraph"/>
        <w:numPr>
          <w:ilvl w:val="0"/>
          <w:numId w:val="1"/>
        </w:numPr>
        <w:spacing w:line="480" w:lineRule="auto"/>
        <w:pPrChange w:id="124" w:author="Hassaan Shahawy" w:date="2019-02-28T14:41:00Z">
          <w:pPr>
            <w:pStyle w:val="ListParagraph"/>
            <w:numPr>
              <w:numId w:val="1"/>
            </w:numPr>
            <w:ind w:hanging="360"/>
          </w:pPr>
        </w:pPrChange>
      </w:pPr>
      <w:r>
        <w:t xml:space="preserve">2:447 if seller dies and descendants dispute with buyer about price, then go with what descendants say if they have the object or with the </w:t>
      </w:r>
      <w:r w:rsidR="00515DEB">
        <w:t>buyer</w:t>
      </w:r>
      <w:r>
        <w:t xml:space="preserve"> if he has object. Similarly if buyer dies and seller lives then go with whoever has the good, and this isn’t qiyas but istiḥsān, whereas qiyas is that in both the claim is to the buyer, but we abandoned it for athar H Y. but M says they mutually swear then return back everything, whether or not whoever died. </w:t>
      </w:r>
    </w:p>
    <w:p w:rsidR="008B555E" w:rsidRDefault="008B555E">
      <w:pPr>
        <w:pStyle w:val="ListParagraph"/>
        <w:numPr>
          <w:ilvl w:val="0"/>
          <w:numId w:val="1"/>
        </w:numPr>
        <w:spacing w:line="480" w:lineRule="auto"/>
        <w:pPrChange w:id="125" w:author="Hassaan Shahawy" w:date="2019-02-28T14:41:00Z">
          <w:pPr>
            <w:pStyle w:val="ListParagraph"/>
            <w:numPr>
              <w:numId w:val="1"/>
            </w:numPr>
            <w:ind w:hanging="360"/>
          </w:pPr>
        </w:pPrChange>
      </w:pPr>
      <w:r>
        <w:t>2:453 you cant buy something for a stipulated time, and the buyer is liable for value of good if it perished when he had it. But buyer can nullify the invalid condition of timespan and then just pay the price</w:t>
      </w:r>
      <w:r w:rsidR="00657018">
        <w:t xml:space="preserve"> by </w:t>
      </w:r>
      <w:proofErr w:type="spellStart"/>
      <w:r w:rsidR="00657018">
        <w:t>istihsan</w:t>
      </w:r>
      <w:proofErr w:type="spellEnd"/>
    </w:p>
    <w:p w:rsidR="008B555E" w:rsidRDefault="008B555E">
      <w:pPr>
        <w:pStyle w:val="ListParagraph"/>
        <w:numPr>
          <w:ilvl w:val="0"/>
          <w:numId w:val="1"/>
        </w:numPr>
        <w:spacing w:line="480" w:lineRule="auto"/>
        <w:pPrChange w:id="126" w:author="Hassaan Shahawy" w:date="2019-02-28T14:41:00Z">
          <w:pPr>
            <w:pStyle w:val="ListParagraph"/>
            <w:numPr>
              <w:numId w:val="1"/>
            </w:numPr>
            <w:ind w:hanging="360"/>
          </w:pPr>
        </w:pPrChange>
      </w:pPr>
      <w:r>
        <w:lastRenderedPageBreak/>
        <w:t>2:465</w:t>
      </w:r>
      <w:r w:rsidR="00B51054">
        <w:t xml:space="preserve"> If someone says I buy a thobe and will take whoever of these 10 you want, </w:t>
      </w:r>
      <w:r w:rsidR="00B01E6C">
        <w:t xml:space="preserve">or say I’ll take one of these animals from you for 10, this is </w:t>
      </w:r>
      <w:proofErr w:type="spellStart"/>
      <w:r w:rsidR="00B01E6C">
        <w:t>fasid</w:t>
      </w:r>
      <w:proofErr w:type="spellEnd"/>
      <w:r w:rsidR="00B01E6C">
        <w:t xml:space="preserve">. But istiḥsān if its just between two or three thobes if the buyer already took it and picked it. </w:t>
      </w:r>
    </w:p>
    <w:p w:rsidR="00B01E6C" w:rsidRDefault="00B01E6C">
      <w:pPr>
        <w:pStyle w:val="ListParagraph"/>
        <w:numPr>
          <w:ilvl w:val="0"/>
          <w:numId w:val="1"/>
        </w:numPr>
        <w:spacing w:line="480" w:lineRule="auto"/>
        <w:pPrChange w:id="127" w:author="Hassaan Shahawy" w:date="2019-02-28T14:41:00Z">
          <w:pPr>
            <w:pStyle w:val="ListParagraph"/>
            <w:numPr>
              <w:numId w:val="1"/>
            </w:numPr>
            <w:ind w:hanging="360"/>
          </w:pPr>
        </w:pPrChange>
      </w:pPr>
      <w:r>
        <w:t xml:space="preserve">2:466 buy one slave for 1000, another for 500, then 3ayb in both don’t know which is first and there was a condition that he would take one and give back the other, and he and seller disagree on whether he took the 1000 one first or the 500 one first, then go with buyer’s word, and he returns the other slave along with half the value of the </w:t>
      </w:r>
      <w:proofErr w:type="spellStart"/>
      <w:r>
        <w:t>ayb</w:t>
      </w:r>
      <w:proofErr w:type="spellEnd"/>
      <w:r>
        <w:t xml:space="preserve">, but by istiḥsān he returns it but doesn’t pay half the value of the </w:t>
      </w:r>
      <w:proofErr w:type="spellStart"/>
      <w:r>
        <w:t>ayb</w:t>
      </w:r>
      <w:proofErr w:type="spellEnd"/>
    </w:p>
    <w:p w:rsidR="00B01E6C" w:rsidRDefault="00B01E6C">
      <w:pPr>
        <w:pStyle w:val="ListParagraph"/>
        <w:numPr>
          <w:ilvl w:val="0"/>
          <w:numId w:val="1"/>
        </w:numPr>
        <w:spacing w:line="480" w:lineRule="auto"/>
        <w:pPrChange w:id="128" w:author="Hassaan Shahawy" w:date="2019-02-28T14:41:00Z">
          <w:pPr>
            <w:pStyle w:val="ListParagraph"/>
            <w:numPr>
              <w:numId w:val="1"/>
            </w:numPr>
            <w:ind w:hanging="360"/>
          </w:pPr>
        </w:pPrChange>
      </w:pPr>
      <w:r>
        <w:t xml:space="preserve">2:471 </w:t>
      </w:r>
      <w:r w:rsidR="00D90CF7">
        <w:t xml:space="preserve">if Christian buys alcohol from Christian but didn’t pick it up until buyer became </w:t>
      </w:r>
      <w:proofErr w:type="spellStart"/>
      <w:r w:rsidR="00D90CF7">
        <w:t>muslim</w:t>
      </w:r>
      <w:proofErr w:type="spellEnd"/>
      <w:r w:rsidR="00D90CF7">
        <w:t xml:space="preserve"> then no sale. Similarly if the seller becomes </w:t>
      </w:r>
      <w:proofErr w:type="spellStart"/>
      <w:r w:rsidR="00D90CF7">
        <w:t>muslim</w:t>
      </w:r>
      <w:proofErr w:type="spellEnd"/>
      <w:r w:rsidR="00D90CF7">
        <w:t xml:space="preserve">. And this is istiḥsān not </w:t>
      </w:r>
      <w:proofErr w:type="spellStart"/>
      <w:r w:rsidR="00D90CF7">
        <w:t>qiiyas</w:t>
      </w:r>
      <w:proofErr w:type="spellEnd"/>
      <w:r w:rsidR="00D90CF7">
        <w:t xml:space="preserve">. </w:t>
      </w:r>
    </w:p>
    <w:p w:rsidR="00B65BEF" w:rsidRDefault="00B65BEF">
      <w:pPr>
        <w:pStyle w:val="ListParagraph"/>
        <w:numPr>
          <w:ilvl w:val="0"/>
          <w:numId w:val="1"/>
        </w:numPr>
        <w:spacing w:line="480" w:lineRule="auto"/>
        <w:pPrChange w:id="129" w:author="Hassaan Shahawy" w:date="2019-02-28T14:41:00Z">
          <w:pPr>
            <w:pStyle w:val="ListParagraph"/>
            <w:numPr>
              <w:numId w:val="1"/>
            </w:numPr>
            <w:ind w:hanging="360"/>
          </w:pPr>
        </w:pPrChange>
      </w:pPr>
      <w:r>
        <w:t xml:space="preserve">2:491 And every flaw that buyer finds and then afterwards does something to indicate acceptance then by qiyas these are all acceptance and he cant return it or ask for difference in value. And if he makes female slave serve after discovering </w:t>
      </w:r>
      <w:proofErr w:type="spellStart"/>
      <w:r>
        <w:t>ayb</w:t>
      </w:r>
      <w:proofErr w:type="spellEnd"/>
      <w:r>
        <w:t xml:space="preserve">, istiḥsān he can still return her. </w:t>
      </w:r>
    </w:p>
    <w:p w:rsidR="00B65BEF" w:rsidRDefault="00B65BEF">
      <w:pPr>
        <w:pStyle w:val="ListParagraph"/>
        <w:numPr>
          <w:ilvl w:val="0"/>
          <w:numId w:val="1"/>
        </w:numPr>
        <w:spacing w:line="480" w:lineRule="auto"/>
        <w:pPrChange w:id="130" w:author="Hassaan Shahawy" w:date="2019-02-28T14:41:00Z">
          <w:pPr>
            <w:pStyle w:val="ListParagraph"/>
            <w:numPr>
              <w:numId w:val="1"/>
            </w:numPr>
            <w:ind w:hanging="360"/>
          </w:pPr>
        </w:pPrChange>
      </w:pPr>
      <w:r>
        <w:t xml:space="preserve">2:491 And if animal and he rode it only to return it or to give it water then this isn’t consent, so istiḥsān again. </w:t>
      </w:r>
    </w:p>
    <w:p w:rsidR="00846C30" w:rsidRDefault="00280564">
      <w:pPr>
        <w:pStyle w:val="ListParagraph"/>
        <w:numPr>
          <w:ilvl w:val="0"/>
          <w:numId w:val="1"/>
        </w:numPr>
        <w:spacing w:line="480" w:lineRule="auto"/>
        <w:pPrChange w:id="131" w:author="Hassaan Shahawy" w:date="2019-02-28T14:41:00Z">
          <w:pPr>
            <w:pStyle w:val="ListParagraph"/>
            <w:numPr>
              <w:numId w:val="1"/>
            </w:numPr>
            <w:ind w:hanging="360"/>
          </w:pPr>
        </w:pPrChange>
      </w:pPr>
      <w:r>
        <w:t xml:space="preserve">2:492 </w:t>
      </w:r>
      <w:r w:rsidR="007E0B05">
        <w:t xml:space="preserve">If man buys slave then kills her then finds 3ayb that had been hidden he cant go back for anything, because he did </w:t>
      </w:r>
      <w:proofErr w:type="spellStart"/>
      <w:r w:rsidR="007E0B05">
        <w:t>jinaaya</w:t>
      </w:r>
      <w:proofErr w:type="spellEnd"/>
      <w:r w:rsidR="007E0B05">
        <w:t xml:space="preserve"> on her. And this is qiyas with freeing slave, but istiḥsān in 3itq. </w:t>
      </w:r>
    </w:p>
    <w:p w:rsidR="007E0B05" w:rsidRDefault="007E0B05">
      <w:pPr>
        <w:pStyle w:val="ListParagraph"/>
        <w:numPr>
          <w:ilvl w:val="0"/>
          <w:numId w:val="1"/>
        </w:numPr>
        <w:spacing w:line="480" w:lineRule="auto"/>
        <w:pPrChange w:id="132" w:author="Hassaan Shahawy" w:date="2019-02-28T14:41:00Z">
          <w:pPr>
            <w:pStyle w:val="ListParagraph"/>
            <w:numPr>
              <w:numId w:val="1"/>
            </w:numPr>
            <w:ind w:hanging="360"/>
          </w:pPr>
        </w:pPrChange>
      </w:pPr>
      <w:r>
        <w:t xml:space="preserve">2:504 </w:t>
      </w:r>
      <w:r w:rsidR="00077756">
        <w:t xml:space="preserve">If someone buys slave for </w:t>
      </w:r>
      <w:proofErr w:type="spellStart"/>
      <w:r w:rsidR="00077756">
        <w:t>kurr</w:t>
      </w:r>
      <w:proofErr w:type="spellEnd"/>
      <w:r w:rsidR="00077756">
        <w:t xml:space="preserve"> of </w:t>
      </w:r>
      <w:proofErr w:type="spellStart"/>
      <w:r w:rsidR="00077756">
        <w:t>hinta</w:t>
      </w:r>
      <w:proofErr w:type="spellEnd"/>
      <w:r w:rsidR="00077756">
        <w:t xml:space="preserve"> but doesn’t have it, no sale, but if he says good </w:t>
      </w:r>
      <w:proofErr w:type="spellStart"/>
      <w:r w:rsidR="00077756">
        <w:t>hinta</w:t>
      </w:r>
      <w:proofErr w:type="spellEnd"/>
      <w:r w:rsidR="00077756">
        <w:t xml:space="preserve"> or average </w:t>
      </w:r>
      <w:proofErr w:type="spellStart"/>
      <w:r w:rsidR="00077756">
        <w:t>hinta</w:t>
      </w:r>
      <w:proofErr w:type="spellEnd"/>
      <w:r w:rsidR="00077756">
        <w:t xml:space="preserve"> or bad </w:t>
      </w:r>
      <w:proofErr w:type="spellStart"/>
      <w:r w:rsidR="00077756">
        <w:t>hinta</w:t>
      </w:r>
      <w:proofErr w:type="spellEnd"/>
      <w:r w:rsidR="00077756">
        <w:t xml:space="preserve">, then permitted, istiḥsān here abandoning qiyas, </w:t>
      </w:r>
      <w:r w:rsidR="00077756">
        <w:lastRenderedPageBreak/>
        <w:t xml:space="preserve">because hadith that he bought a </w:t>
      </w:r>
      <w:proofErr w:type="spellStart"/>
      <w:r w:rsidR="00077756">
        <w:t>jazur</w:t>
      </w:r>
      <w:proofErr w:type="spellEnd"/>
      <w:r w:rsidR="00077756">
        <w:t xml:space="preserve"> with dates, but didn’t have all the dates, so exchanged to get more dates to pay him.</w:t>
      </w:r>
    </w:p>
    <w:p w:rsidR="00E77B87" w:rsidRDefault="00E77B87">
      <w:pPr>
        <w:pStyle w:val="ListParagraph"/>
        <w:numPr>
          <w:ilvl w:val="0"/>
          <w:numId w:val="1"/>
        </w:numPr>
        <w:spacing w:line="480" w:lineRule="auto"/>
        <w:rPr>
          <w:ins w:id="133" w:author="Hassaan Shahawy" w:date="2019-02-28T13:06:00Z"/>
        </w:rPr>
        <w:pPrChange w:id="134" w:author="Hassaan Shahawy" w:date="2019-02-28T14:41:00Z">
          <w:pPr>
            <w:pStyle w:val="ListParagraph"/>
            <w:numPr>
              <w:numId w:val="1"/>
            </w:numPr>
            <w:ind w:hanging="360"/>
          </w:pPr>
        </w:pPrChange>
      </w:pPr>
      <w:ins w:id="135" w:author="Hassaan Shahawy" w:date="2019-02-28T13:06:00Z">
        <w:r>
          <w:t>2</w:t>
        </w:r>
        <w:r w:rsidR="00774B85">
          <w:t xml:space="preserve">:506 </w:t>
        </w:r>
      </w:ins>
      <w:ins w:id="136" w:author="Hassaan Shahawy" w:date="2019-02-28T13:11:00Z">
        <w:r w:rsidR="00857A90">
          <w:t xml:space="preserve">you can buy something for certain amount in dirhams, then sell it for a certain amount less in other good, but if its dinars and dirhams must be same amount by istiḥsān, qiyas </w:t>
        </w:r>
        <w:proofErr w:type="spellStart"/>
        <w:r w:rsidR="00857A90">
          <w:t>theyre</w:t>
        </w:r>
        <w:proofErr w:type="spellEnd"/>
        <w:r w:rsidR="00857A90">
          <w:t xml:space="preserve"> distinct, but istiḥsān dinars and dirhams interchangeable.</w:t>
        </w:r>
      </w:ins>
    </w:p>
    <w:p w:rsidR="00077756" w:rsidRDefault="00077756">
      <w:pPr>
        <w:pStyle w:val="ListParagraph"/>
        <w:numPr>
          <w:ilvl w:val="0"/>
          <w:numId w:val="1"/>
        </w:numPr>
        <w:spacing w:line="480" w:lineRule="auto"/>
        <w:pPrChange w:id="137" w:author="Hassaan Shahawy" w:date="2019-02-28T14:41:00Z">
          <w:pPr>
            <w:pStyle w:val="ListParagraph"/>
            <w:numPr>
              <w:numId w:val="1"/>
            </w:numPr>
            <w:ind w:hanging="360"/>
          </w:pPr>
        </w:pPrChange>
      </w:pPr>
      <w:r>
        <w:t>2:513</w:t>
      </w:r>
      <w:r w:rsidR="00034B3C">
        <w:t xml:space="preserve"> </w:t>
      </w:r>
      <w:r w:rsidR="000367B7">
        <w:t xml:space="preserve">If a Christian </w:t>
      </w:r>
      <w:r w:rsidR="00EA4A11">
        <w:t>owner’s</w:t>
      </w:r>
      <w:r w:rsidR="000367B7">
        <w:t xml:space="preserve"> </w:t>
      </w:r>
      <w:r w:rsidR="00657018">
        <w:t xml:space="preserve">slave </w:t>
      </w:r>
      <w:r w:rsidR="000367B7">
        <w:t xml:space="preserve">converts </w:t>
      </w:r>
      <w:r w:rsidR="00EA4A11">
        <w:t xml:space="preserve">and had not matured but spoke by word of conversion and is </w:t>
      </w:r>
      <w:proofErr w:type="spellStart"/>
      <w:r w:rsidR="00EA4A11">
        <w:t>aaqil</w:t>
      </w:r>
      <w:proofErr w:type="spellEnd"/>
      <w:r w:rsidR="00EA4A11">
        <w:t xml:space="preserve"> then this is </w:t>
      </w:r>
      <w:proofErr w:type="spellStart"/>
      <w:r w:rsidR="00EA4A11">
        <w:t>islam</w:t>
      </w:r>
      <w:proofErr w:type="spellEnd"/>
      <w:r w:rsidR="00EA4A11">
        <w:t xml:space="preserve"> and his owner must sell him</w:t>
      </w:r>
    </w:p>
    <w:p w:rsidR="00EA4A11" w:rsidRDefault="00EA4A11">
      <w:pPr>
        <w:pStyle w:val="ListParagraph"/>
        <w:numPr>
          <w:ilvl w:val="0"/>
          <w:numId w:val="1"/>
        </w:numPr>
        <w:spacing w:line="480" w:lineRule="auto"/>
        <w:pPrChange w:id="138" w:author="Hassaan Shahawy" w:date="2019-02-28T14:41:00Z">
          <w:pPr>
            <w:pStyle w:val="ListParagraph"/>
            <w:numPr>
              <w:numId w:val="1"/>
            </w:numPr>
            <w:ind w:hanging="360"/>
          </w:pPr>
        </w:pPrChange>
      </w:pPr>
      <w:r>
        <w:t xml:space="preserve">2:515 </w:t>
      </w:r>
      <w:r w:rsidR="00485CDA">
        <w:t>Dhimmis can sell alcohol and pork based on athar of Omar</w:t>
      </w:r>
    </w:p>
    <w:p w:rsidR="009B4B34" w:rsidRDefault="009B4B34">
      <w:pPr>
        <w:pStyle w:val="ListParagraph"/>
        <w:numPr>
          <w:ilvl w:val="0"/>
          <w:numId w:val="1"/>
        </w:numPr>
        <w:spacing w:line="480" w:lineRule="auto"/>
        <w:pPrChange w:id="139" w:author="Hassaan Shahawy" w:date="2019-02-28T14:41:00Z">
          <w:pPr>
            <w:pStyle w:val="ListParagraph"/>
            <w:numPr>
              <w:numId w:val="1"/>
            </w:numPr>
            <w:ind w:hanging="360"/>
          </w:pPr>
        </w:pPrChange>
      </w:pPr>
      <w:r>
        <w:t xml:space="preserve">2:526 If man has youth who cant talk who was born in his home and he claims he is his slave, then frees him then claims he is his son, then istiḥsān to make him son and abandon qiyas. But if he’s an adult and could have potentially been born of him then its not taken automatically unless that adult confirm it. In qiyas these are equal. </w:t>
      </w:r>
    </w:p>
    <w:p w:rsidR="00657018" w:rsidRDefault="00657018">
      <w:pPr>
        <w:pStyle w:val="ListParagraph"/>
        <w:numPr>
          <w:ilvl w:val="1"/>
          <w:numId w:val="1"/>
        </w:numPr>
        <w:spacing w:line="480" w:lineRule="auto"/>
      </w:pPr>
      <w:r>
        <w:t>Nice thing, son will be better taken care of</w:t>
      </w:r>
    </w:p>
    <w:p w:rsidR="00E001B4" w:rsidRDefault="0089434A" w:rsidP="0089434A">
      <w:pPr>
        <w:pStyle w:val="ListParagraph"/>
        <w:numPr>
          <w:ilvl w:val="1"/>
          <w:numId w:val="1"/>
        </w:numPr>
        <w:spacing w:line="480" w:lineRule="auto"/>
      </w:pPr>
      <w:r>
        <w:t xml:space="preserve">5:201 and if man owns a youth who </w:t>
      </w:r>
      <w:proofErr w:type="spellStart"/>
      <w:r>
        <w:t>cant</w:t>
      </w:r>
      <w:proofErr w:type="spellEnd"/>
      <w:r>
        <w:t xml:space="preserve"> speak but was born in his care and he swears </w:t>
      </w:r>
      <w:proofErr w:type="spellStart"/>
      <w:r>
        <w:t>its</w:t>
      </w:r>
      <w:proofErr w:type="spellEnd"/>
      <w:r>
        <w:t xml:space="preserve"> his slave, then frees him and swears </w:t>
      </w:r>
      <w:proofErr w:type="spellStart"/>
      <w:r>
        <w:t>its</w:t>
      </w:r>
      <w:proofErr w:type="spellEnd"/>
      <w:r>
        <w:t xml:space="preserve"> his son, by istiḥsān make him son and abandon qiyas here. </w:t>
      </w:r>
    </w:p>
    <w:p w:rsidR="00A953BC" w:rsidRDefault="00A953BC" w:rsidP="00A953BC">
      <w:pPr>
        <w:pStyle w:val="ListParagraph"/>
        <w:numPr>
          <w:ilvl w:val="0"/>
          <w:numId w:val="1"/>
        </w:numPr>
        <w:spacing w:line="480" w:lineRule="auto"/>
      </w:pPr>
      <w:r>
        <w:t xml:space="preserve">2:526 and </w:t>
      </w:r>
      <w:proofErr w:type="spellStart"/>
      <w:r>
        <w:t>mudabbara</w:t>
      </w:r>
      <w:proofErr w:type="spellEnd"/>
      <w:r>
        <w:t xml:space="preserve"> owned by 2, has child, one of them claims him, then </w:t>
      </w:r>
      <w:proofErr w:type="spellStart"/>
      <w:r>
        <w:t>nasab</w:t>
      </w:r>
      <w:proofErr w:type="spellEnd"/>
      <w:r>
        <w:t xml:space="preserve"> established, he pays half value to the p</w:t>
      </w:r>
      <w:r w:rsidR="004B10FF">
        <w:t>artner if he’s able</w:t>
      </w:r>
    </w:p>
    <w:p w:rsidR="004B10FF" w:rsidRDefault="004B10FF" w:rsidP="00A953BC">
      <w:pPr>
        <w:pStyle w:val="ListParagraph"/>
        <w:numPr>
          <w:ilvl w:val="0"/>
          <w:numId w:val="1"/>
        </w:numPr>
        <w:spacing w:line="480" w:lineRule="auto"/>
      </w:pPr>
      <w:r>
        <w:t xml:space="preserve">2:526 and old slave, </w:t>
      </w:r>
      <w:proofErr w:type="spellStart"/>
      <w:r>
        <w:t>mudabbara</w:t>
      </w:r>
      <w:proofErr w:type="spellEnd"/>
      <w:r>
        <w:t xml:space="preserve"> by two owners, then one claims him, 3itq from him, owes half value to other, and he gets </w:t>
      </w:r>
      <w:proofErr w:type="spellStart"/>
      <w:r>
        <w:t>nasab</w:t>
      </w:r>
      <w:proofErr w:type="spellEnd"/>
      <w:r>
        <w:t xml:space="preserve">. </w:t>
      </w:r>
    </w:p>
    <w:p w:rsidR="00E34536" w:rsidRDefault="00E34536">
      <w:pPr>
        <w:pStyle w:val="ListParagraph"/>
        <w:numPr>
          <w:ilvl w:val="0"/>
          <w:numId w:val="1"/>
        </w:numPr>
        <w:spacing w:line="480" w:lineRule="auto"/>
        <w:rPr>
          <w:ins w:id="140" w:author="Hassaan Shahawy" w:date="2019-02-27T17:21:00Z"/>
        </w:rPr>
        <w:pPrChange w:id="141" w:author="Hassaan Shahawy" w:date="2019-02-28T14:41:00Z">
          <w:pPr>
            <w:pStyle w:val="ListParagraph"/>
            <w:numPr>
              <w:numId w:val="1"/>
            </w:numPr>
            <w:ind w:hanging="360"/>
          </w:pPr>
        </w:pPrChange>
      </w:pPr>
      <w:ins w:id="142" w:author="Hassaan Shahawy" w:date="2019-02-27T17:21:00Z">
        <w:r>
          <w:t xml:space="preserve">2:531 if man buys slave girl and doesn’t pick her up </w:t>
        </w:r>
      </w:ins>
      <w:ins w:id="143" w:author="Hassaan Shahawy" w:date="2019-02-27T17:23:00Z">
        <w:r>
          <w:t xml:space="preserve">until seller undoes sale, by qiyas the seller shouldn’t approach her until she has a </w:t>
        </w:r>
        <w:proofErr w:type="spellStart"/>
        <w:r>
          <w:t>hayd</w:t>
        </w:r>
        <w:proofErr w:type="spellEnd"/>
        <w:r>
          <w:t xml:space="preserve">, but abandon qiyas and do istiḥsān and </w:t>
        </w:r>
        <w:proofErr w:type="spellStart"/>
        <w:r>
          <w:t>theres</w:t>
        </w:r>
        <w:proofErr w:type="spellEnd"/>
        <w:r>
          <w:t xml:space="preserve"> no mandatory </w:t>
        </w:r>
        <w:proofErr w:type="spellStart"/>
        <w:r>
          <w:t>istibraa</w:t>
        </w:r>
        <w:proofErr w:type="spellEnd"/>
        <w:r>
          <w:t xml:space="preserve">. </w:t>
        </w:r>
      </w:ins>
    </w:p>
    <w:p w:rsidR="000F657E" w:rsidRDefault="000F657E">
      <w:pPr>
        <w:pStyle w:val="ListParagraph"/>
        <w:numPr>
          <w:ilvl w:val="0"/>
          <w:numId w:val="1"/>
        </w:numPr>
        <w:spacing w:line="480" w:lineRule="auto"/>
        <w:pPrChange w:id="144" w:author="Hassaan Shahawy" w:date="2019-02-28T14:41:00Z">
          <w:pPr>
            <w:pStyle w:val="ListParagraph"/>
            <w:numPr>
              <w:numId w:val="1"/>
            </w:numPr>
            <w:ind w:hanging="360"/>
          </w:pPr>
        </w:pPrChange>
      </w:pPr>
      <w:r>
        <w:lastRenderedPageBreak/>
        <w:t xml:space="preserve">2:543 </w:t>
      </w:r>
      <w:r w:rsidR="00271713">
        <w:t>If Christian buys salve girl</w:t>
      </w:r>
      <w:r w:rsidR="006D2F3C">
        <w:t xml:space="preserve"> he doesn’t have to do istibraa2 (wait for a period). If he converts, he doesn’t have to do istibraa2 by qiyas, but by istiḥsān he should do the istibraa2.</w:t>
      </w:r>
    </w:p>
    <w:p w:rsidR="002E2309" w:rsidRDefault="007C60EE">
      <w:pPr>
        <w:pStyle w:val="ListParagraph"/>
        <w:numPr>
          <w:ilvl w:val="0"/>
          <w:numId w:val="1"/>
        </w:numPr>
        <w:spacing w:line="480" w:lineRule="auto"/>
        <w:pPrChange w:id="145" w:author="Hassaan Shahawy" w:date="2019-02-28T14:41:00Z">
          <w:pPr>
            <w:pStyle w:val="ListParagraph"/>
            <w:numPr>
              <w:numId w:val="1"/>
            </w:numPr>
            <w:ind w:hanging="360"/>
          </w:pPr>
        </w:pPrChange>
      </w:pPr>
      <w:r>
        <w:rPr>
          <w:rFonts w:hint="cs"/>
          <w:rtl/>
        </w:rPr>
        <w:t xml:space="preserve">2:544 </w:t>
      </w:r>
      <w:r>
        <w:t xml:space="preserve"> X </w:t>
      </w:r>
      <w:r w:rsidR="002E2309">
        <w:t xml:space="preserve">buys S from Y. S had sex with Y, then got married to Z then divorced him without having sex. Y should do istibraa2 of her after buying her, though it isn’t by qiyas </w:t>
      </w:r>
    </w:p>
    <w:p w:rsidR="007C60EE" w:rsidRDefault="00EC7128">
      <w:pPr>
        <w:pStyle w:val="ListParagraph"/>
        <w:numPr>
          <w:ilvl w:val="0"/>
          <w:numId w:val="1"/>
        </w:numPr>
        <w:spacing w:line="480" w:lineRule="auto"/>
        <w:pPrChange w:id="146" w:author="Hassaan Shahawy" w:date="2019-02-28T14:41:00Z">
          <w:pPr>
            <w:pStyle w:val="ListParagraph"/>
            <w:numPr>
              <w:numId w:val="1"/>
            </w:numPr>
            <w:ind w:hanging="360"/>
          </w:pPr>
        </w:pPrChange>
      </w:pPr>
      <w:r>
        <w:t xml:space="preserve">2:558 AH says if a man buys slave and doesn’t take her until she marries another man then the marriage is valid. If she dies before he takes her then she dies in property of seller. And this is not </w:t>
      </w:r>
      <w:proofErr w:type="spellStart"/>
      <w:r>
        <w:t>qabd</w:t>
      </w:r>
      <w:proofErr w:type="spellEnd"/>
      <w:r>
        <w:t xml:space="preserve"> by the buyer. By qiyas this would be </w:t>
      </w:r>
      <w:proofErr w:type="spellStart"/>
      <w:r>
        <w:t>qabd</w:t>
      </w:r>
      <w:proofErr w:type="spellEnd"/>
      <w:r>
        <w:t xml:space="preserve"> because it’s a 3ayb in the slave girl. Don’t you see that at that point she could be returned by him. But AH says I use istiḥsān that it isn’t </w:t>
      </w:r>
      <w:proofErr w:type="spellStart"/>
      <w:r>
        <w:t>qabd</w:t>
      </w:r>
      <w:proofErr w:type="spellEnd"/>
      <w:r>
        <w:t xml:space="preserve">, because </w:t>
      </w:r>
      <w:r w:rsidR="0011176B">
        <w:t xml:space="preserve">it isn’t a 3ayb in her body </w:t>
      </w:r>
    </w:p>
    <w:p w:rsidR="003B727C" w:rsidRDefault="0092606D">
      <w:pPr>
        <w:pStyle w:val="ListParagraph"/>
        <w:numPr>
          <w:ilvl w:val="0"/>
          <w:numId w:val="1"/>
        </w:numPr>
        <w:spacing w:line="480" w:lineRule="auto"/>
        <w:pPrChange w:id="147" w:author="Hassaan Shahawy" w:date="2019-02-28T14:41:00Z">
          <w:pPr>
            <w:pStyle w:val="ListParagraph"/>
            <w:numPr>
              <w:numId w:val="1"/>
            </w:numPr>
            <w:ind w:hanging="360"/>
          </w:pPr>
        </w:pPrChange>
      </w:pPr>
      <w:r>
        <w:t xml:space="preserve">2:603 </w:t>
      </w:r>
      <w:r w:rsidR="00563776">
        <w:t xml:space="preserve">If he buys a thobe for 10 dirhams, then does a </w:t>
      </w:r>
      <w:proofErr w:type="spellStart"/>
      <w:r w:rsidR="00563776">
        <w:t>sarf</w:t>
      </w:r>
      <w:proofErr w:type="spellEnd"/>
      <w:r w:rsidR="00563776">
        <w:t xml:space="preserve"> contract of 1 dinar that he has for 10 dirhams, then they exchange everything then, is it ok? Abu </w:t>
      </w:r>
      <w:proofErr w:type="spellStart"/>
      <w:r w:rsidR="00563776">
        <w:t>Hanifa</w:t>
      </w:r>
      <w:proofErr w:type="spellEnd"/>
      <w:r w:rsidR="00563776">
        <w:t xml:space="preserve"> says yes, it’s as if he bought it with 10. </w:t>
      </w:r>
    </w:p>
    <w:p w:rsidR="003B727C" w:rsidRDefault="003B727C">
      <w:pPr>
        <w:pStyle w:val="ListParagraph"/>
        <w:numPr>
          <w:ilvl w:val="0"/>
          <w:numId w:val="1"/>
        </w:numPr>
        <w:spacing w:line="480" w:lineRule="auto"/>
        <w:pPrChange w:id="148" w:author="Hassaan Shahawy" w:date="2019-02-28T14:41:00Z">
          <w:pPr>
            <w:pStyle w:val="ListParagraph"/>
            <w:numPr>
              <w:numId w:val="1"/>
            </w:numPr>
            <w:ind w:hanging="360"/>
          </w:pPr>
        </w:pPrChange>
      </w:pPr>
      <w:r>
        <w:t>3:17</w:t>
      </w:r>
      <w:r w:rsidR="002C76F4">
        <w:t xml:space="preserve"> A man loans 10 of a currency, then the currency goes bust and people take up another one, then he has to pay back that type that went  bust, not its value. But Abu Yusuf says he has to pay its value in silver, by istiḥsān.</w:t>
      </w:r>
    </w:p>
    <w:p w:rsidR="00F9113C" w:rsidRDefault="00F9113C">
      <w:pPr>
        <w:pStyle w:val="ListParagraph"/>
        <w:numPr>
          <w:ilvl w:val="0"/>
          <w:numId w:val="1"/>
        </w:numPr>
        <w:spacing w:line="480" w:lineRule="auto"/>
        <w:pPrChange w:id="149" w:author="Hassaan Shahawy" w:date="2019-02-28T14:41:00Z">
          <w:pPr>
            <w:pStyle w:val="ListParagraph"/>
            <w:numPr>
              <w:numId w:val="1"/>
            </w:numPr>
            <w:ind w:hanging="360"/>
          </w:pPr>
        </w:pPrChange>
      </w:pPr>
      <w:r>
        <w:t xml:space="preserve">3:63 </w:t>
      </w:r>
      <w:r w:rsidR="00602E78">
        <w:t>Disapproves of a type of exchange as a sal</w:t>
      </w:r>
      <w:r w:rsidR="00436494">
        <w:t xml:space="preserve">e, but it can be used as a </w:t>
      </w:r>
      <w:proofErr w:type="spellStart"/>
      <w:r w:rsidR="00436494">
        <w:t>sulh</w:t>
      </w:r>
      <w:proofErr w:type="spellEnd"/>
      <w:r w:rsidR="00436494">
        <w:t>, presumably encouraging reconciliation as a good end.</w:t>
      </w:r>
    </w:p>
    <w:p w:rsidR="00436494" w:rsidRDefault="00436494">
      <w:pPr>
        <w:pStyle w:val="ListParagraph"/>
        <w:numPr>
          <w:ilvl w:val="0"/>
          <w:numId w:val="1"/>
        </w:numPr>
        <w:spacing w:line="480" w:lineRule="auto"/>
        <w:pPrChange w:id="150" w:author="Hassaan Shahawy" w:date="2019-02-28T14:41:00Z">
          <w:pPr>
            <w:pStyle w:val="ListParagraph"/>
            <w:numPr>
              <w:numId w:val="1"/>
            </w:numPr>
            <w:ind w:hanging="360"/>
          </w:pPr>
        </w:pPrChange>
      </w:pPr>
      <w:r>
        <w:t xml:space="preserve">3:85 X makes Y wakeel to buy a certain slave, so Y buys him then finds a flaw before Y takes the slave. Then Y can choose, either undoes the sale and no liability, or approves sale and takes slave. </w:t>
      </w:r>
      <w:r w:rsidR="00176938">
        <w:t>If flaw isn’t fatal to slaves usefulness then it must go to the X. And if it is a fatal flaw then Y liable and not X. So pins it on Y for making a bad purchase.</w:t>
      </w:r>
    </w:p>
    <w:p w:rsidR="00176938" w:rsidRDefault="00176938">
      <w:pPr>
        <w:pStyle w:val="ListParagraph"/>
        <w:numPr>
          <w:ilvl w:val="0"/>
          <w:numId w:val="1"/>
        </w:numPr>
        <w:spacing w:line="480" w:lineRule="auto"/>
        <w:pPrChange w:id="151" w:author="Hassaan Shahawy" w:date="2019-02-28T14:41:00Z">
          <w:pPr>
            <w:pStyle w:val="ListParagraph"/>
            <w:numPr>
              <w:numId w:val="1"/>
            </w:numPr>
            <w:ind w:hanging="360"/>
          </w:pPr>
        </w:pPrChange>
      </w:pPr>
      <w:r>
        <w:lastRenderedPageBreak/>
        <w:t>3:123</w:t>
      </w:r>
      <w:r w:rsidR="00074385">
        <w:t xml:space="preserve"> If man buys silver thing of weight </w:t>
      </w:r>
      <w:r w:rsidR="004C7EBE">
        <w:t>1</w:t>
      </w:r>
      <w:r w:rsidR="00074385">
        <w:t>0 dirhams and thob</w:t>
      </w:r>
      <w:r w:rsidR="004C7EBE">
        <w:t xml:space="preserve">e </w:t>
      </w:r>
      <w:r w:rsidR="009C2CCA">
        <w:t xml:space="preserve">for </w:t>
      </w:r>
      <w:r w:rsidR="004C7EBE">
        <w:t>2</w:t>
      </w:r>
      <w:r w:rsidR="00074385">
        <w:t xml:space="preserve">0 dirhams, then pays 10 and exchanges everything and leaves, and </w:t>
      </w:r>
      <w:proofErr w:type="spellStart"/>
      <w:r w:rsidR="00074385">
        <w:t>theres</w:t>
      </w:r>
      <w:proofErr w:type="spellEnd"/>
      <w:r w:rsidR="00074385">
        <w:t xml:space="preserve"> still 10 to pay, then the 10 he did pay is the price of the silver thing and not the thobe, to make the contract valid, this is istiḥsān not qiya</w:t>
      </w:r>
      <w:r w:rsidR="0021654F">
        <w:t>s</w:t>
      </w:r>
      <w:r w:rsidR="00074385">
        <w:t xml:space="preserve">. Because If I didn’t do this then </w:t>
      </w:r>
      <w:r w:rsidR="0021654F">
        <w:t>the sale on half the silver thing would be invalid, so its better to have one full contract.</w:t>
      </w:r>
    </w:p>
    <w:p w:rsidR="0021654F" w:rsidRDefault="006527DA">
      <w:pPr>
        <w:pStyle w:val="ListParagraph"/>
        <w:numPr>
          <w:ilvl w:val="0"/>
          <w:numId w:val="1"/>
        </w:numPr>
        <w:spacing w:line="480" w:lineRule="auto"/>
        <w:pPrChange w:id="152" w:author="Hassaan Shahawy" w:date="2019-02-28T14:41:00Z">
          <w:pPr>
            <w:pStyle w:val="ListParagraph"/>
            <w:numPr>
              <w:numId w:val="1"/>
            </w:numPr>
            <w:ind w:hanging="360"/>
          </w:pPr>
        </w:pPrChange>
      </w:pPr>
      <w:r>
        <w:t xml:space="preserve">3:124 X sells Y the sword S with the </w:t>
      </w:r>
      <w:proofErr w:type="spellStart"/>
      <w:r>
        <w:t>hilya</w:t>
      </w:r>
      <w:proofErr w:type="spellEnd"/>
      <w:r>
        <w:t xml:space="preserve"> H on it. S is worth 100, H is worth 50. Then Y pays 50 and says this is towards S and H, or just towards S, </w:t>
      </w:r>
      <w:r w:rsidR="004A1256">
        <w:t xml:space="preserve">and whether or not he accepts that, then we must consider the 50 being towards H. </w:t>
      </w:r>
    </w:p>
    <w:p w:rsidR="007C3C54" w:rsidRDefault="004C7EBE">
      <w:pPr>
        <w:spacing w:line="480" w:lineRule="auto"/>
        <w:pPrChange w:id="153" w:author="Hassaan Shahawy" w:date="2019-02-28T14:41:00Z">
          <w:pPr/>
        </w:pPrChange>
      </w:pPr>
      <w:r>
        <w:rPr>
          <w:b/>
          <w:bCs/>
        </w:rPr>
        <w:t xml:space="preserve">Toss </w:t>
      </w:r>
      <w:r w:rsidR="007C3C54">
        <w:t xml:space="preserve">3:150 </w:t>
      </w:r>
      <w:r w:rsidR="009C48D3">
        <w:t xml:space="preserve">complicated not sure, but can clearly see reasoning at play is qiyas from another ruling, says and this is the qiyas of </w:t>
      </w:r>
      <w:proofErr w:type="spellStart"/>
      <w:r w:rsidR="009C48D3">
        <w:t>abu</w:t>
      </w:r>
      <w:proofErr w:type="spellEnd"/>
      <w:r w:rsidR="009C48D3">
        <w:t xml:space="preserve"> </w:t>
      </w:r>
      <w:proofErr w:type="spellStart"/>
      <w:r w:rsidR="009C48D3">
        <w:t>yusuf’s</w:t>
      </w:r>
      <w:proofErr w:type="spellEnd"/>
      <w:r w:rsidR="009C48D3">
        <w:t xml:space="preserve"> first opinion and of Muhammad, but then </w:t>
      </w:r>
      <w:proofErr w:type="spellStart"/>
      <w:r w:rsidR="009C48D3">
        <w:t>abu</w:t>
      </w:r>
      <w:proofErr w:type="spellEnd"/>
      <w:r w:rsidR="009C48D3">
        <w:t xml:space="preserve"> </w:t>
      </w:r>
      <w:proofErr w:type="spellStart"/>
      <w:r w:rsidR="009C48D3">
        <w:t>yusuf</w:t>
      </w:r>
      <w:proofErr w:type="spellEnd"/>
      <w:r w:rsidR="009C48D3">
        <w:t xml:space="preserve"> second opinion is qiyas</w:t>
      </w:r>
    </w:p>
    <w:p w:rsidR="009C48D3" w:rsidRDefault="009C48D3">
      <w:pPr>
        <w:pStyle w:val="ListParagraph"/>
        <w:numPr>
          <w:ilvl w:val="0"/>
          <w:numId w:val="1"/>
        </w:numPr>
        <w:spacing w:line="480" w:lineRule="auto"/>
      </w:pPr>
      <w:r>
        <w:t xml:space="preserve">3:153 </w:t>
      </w:r>
      <w:r w:rsidR="003A2C5D">
        <w:t xml:space="preserve">And </w:t>
      </w:r>
      <w:r w:rsidR="00271A55">
        <w:t>i</w:t>
      </w:r>
      <w:r w:rsidR="003A2C5D">
        <w:t xml:space="preserve">f N adds to M another </w:t>
      </w:r>
      <w:proofErr w:type="spellStart"/>
      <w:r w:rsidR="003A2C5D">
        <w:t>rahn</w:t>
      </w:r>
      <w:proofErr w:type="spellEnd"/>
      <w:r w:rsidR="003A2C5D">
        <w:t xml:space="preserve"> </w:t>
      </w:r>
      <w:r w:rsidR="00271A55">
        <w:t>then</w:t>
      </w:r>
      <w:r w:rsidR="003A2C5D">
        <w:t xml:space="preserve"> it isn’t a </w:t>
      </w:r>
      <w:proofErr w:type="spellStart"/>
      <w:r w:rsidR="003A2C5D">
        <w:t>rahn</w:t>
      </w:r>
      <w:proofErr w:type="spellEnd"/>
      <w:r w:rsidR="003A2C5D">
        <w:t xml:space="preserve">, but we use istiḥsān to make it a </w:t>
      </w:r>
      <w:proofErr w:type="spellStart"/>
      <w:r w:rsidR="003A2C5D">
        <w:t>rahn</w:t>
      </w:r>
      <w:proofErr w:type="spellEnd"/>
      <w:r w:rsidR="003A2C5D">
        <w:t xml:space="preserve"> with the first </w:t>
      </w:r>
      <w:proofErr w:type="spellStart"/>
      <w:r w:rsidR="003A2C5D">
        <w:t>rahn</w:t>
      </w:r>
      <w:proofErr w:type="spellEnd"/>
      <w:r w:rsidR="003A2C5D">
        <w:t>, say H and M. and Y says I just let it go for all of them.</w:t>
      </w:r>
    </w:p>
    <w:p w:rsidR="00851EEB" w:rsidRDefault="00851EEB">
      <w:pPr>
        <w:pStyle w:val="ListParagraph"/>
        <w:spacing w:line="480" w:lineRule="auto"/>
        <w:rPr>
          <w:ins w:id="154" w:author="Hassaan Shahawy" w:date="2019-02-27T17:25:00Z"/>
        </w:rPr>
        <w:pPrChange w:id="155" w:author="Hassaan Shahawy" w:date="2019-02-28T14:41:00Z">
          <w:pPr>
            <w:pStyle w:val="ListParagraph"/>
            <w:numPr>
              <w:numId w:val="1"/>
            </w:numPr>
            <w:ind w:hanging="360"/>
          </w:pPr>
        </w:pPrChange>
      </w:pPr>
      <w:ins w:id="156" w:author="Hassaan Shahawy" w:date="2019-02-27T17:25:00Z">
        <w:r>
          <w:t xml:space="preserve">3:233 if man gives slave as </w:t>
        </w:r>
        <w:proofErr w:type="spellStart"/>
        <w:r>
          <w:t>rahn</w:t>
        </w:r>
        <w:proofErr w:type="spellEnd"/>
        <w:r>
          <w:t xml:space="preserve"> and value is 500, then gives another </w:t>
        </w:r>
        <w:proofErr w:type="spellStart"/>
        <w:r>
          <w:t>rahn</w:t>
        </w:r>
        <w:proofErr w:type="spellEnd"/>
        <w:r>
          <w:t xml:space="preserve">, its </w:t>
        </w:r>
      </w:ins>
      <w:ins w:id="157" w:author="Hassaan Shahawy" w:date="2019-02-27T17:26:00Z">
        <w:r>
          <w:t xml:space="preserve">valid, and </w:t>
        </w:r>
        <w:proofErr w:type="spellStart"/>
        <w:r>
          <w:t>its</w:t>
        </w:r>
        <w:proofErr w:type="spellEnd"/>
        <w:r>
          <w:t xml:space="preserve"> all </w:t>
        </w:r>
        <w:proofErr w:type="spellStart"/>
        <w:r>
          <w:t>rahn</w:t>
        </w:r>
        <w:proofErr w:type="spellEnd"/>
        <w:r>
          <w:t xml:space="preserve">. By qiyas the additional one shouldn’t be </w:t>
        </w:r>
        <w:proofErr w:type="spellStart"/>
        <w:r>
          <w:t>rahn</w:t>
        </w:r>
        <w:proofErr w:type="spellEnd"/>
        <w:r>
          <w:t xml:space="preserve"> until the first </w:t>
        </w:r>
        <w:proofErr w:type="spellStart"/>
        <w:r>
          <w:t>rahn</w:t>
        </w:r>
        <w:proofErr w:type="spellEnd"/>
        <w:r>
          <w:t xml:space="preserve"> is undone and returned and then a second joint </w:t>
        </w:r>
        <w:proofErr w:type="spellStart"/>
        <w:r>
          <w:t>rahn</w:t>
        </w:r>
        <w:proofErr w:type="spellEnd"/>
        <w:r>
          <w:t xml:space="preserve"> is given together, but we abandon qiyas here. Progression of this one to next ruling shows that </w:t>
        </w:r>
        <w:proofErr w:type="spellStart"/>
        <w:r>
          <w:t>tark</w:t>
        </w:r>
        <w:proofErr w:type="spellEnd"/>
        <w:r>
          <w:t xml:space="preserve"> qiyas</w:t>
        </w:r>
      </w:ins>
      <w:ins w:id="158" w:author="Hassaan Shahawy" w:date="2019-02-27T17:27:00Z">
        <w:r>
          <w:t xml:space="preserve"> = istiḥsān.</w:t>
        </w:r>
      </w:ins>
    </w:p>
    <w:p w:rsidR="00851EEB" w:rsidRDefault="00851EEB" w:rsidP="00851EEB">
      <w:pPr>
        <w:pStyle w:val="ListParagraph"/>
        <w:spacing w:line="480" w:lineRule="auto"/>
      </w:pPr>
    </w:p>
    <w:p w:rsidR="00EB0A5C" w:rsidRDefault="00EB0A5C">
      <w:pPr>
        <w:pStyle w:val="ListParagraph"/>
        <w:numPr>
          <w:ilvl w:val="0"/>
          <w:numId w:val="1"/>
        </w:numPr>
        <w:spacing w:line="480" w:lineRule="auto"/>
        <w:rPr>
          <w:ins w:id="159" w:author="Hassaan Shahawy" w:date="2019-02-28T13:12:00Z"/>
        </w:rPr>
        <w:pPrChange w:id="160" w:author="Hassaan Shahawy" w:date="2019-02-28T14:41:00Z">
          <w:pPr>
            <w:pStyle w:val="ListParagraph"/>
            <w:numPr>
              <w:numId w:val="1"/>
            </w:numPr>
            <w:ind w:hanging="360"/>
          </w:pPr>
        </w:pPrChange>
      </w:pPr>
      <w:ins w:id="161" w:author="Hassaan Shahawy" w:date="2019-02-28T13:12:00Z">
        <w:r>
          <w:t xml:space="preserve">3:164 </w:t>
        </w:r>
      </w:ins>
      <w:ins w:id="162" w:author="Hassaan Shahawy" w:date="2019-02-28T13:13:00Z">
        <w:r w:rsidR="00E43680">
          <w:t xml:space="preserve">palm tree fruits </w:t>
        </w:r>
        <w:r w:rsidR="00734A7C">
          <w:t xml:space="preserve">and it’s a </w:t>
        </w:r>
        <w:proofErr w:type="spellStart"/>
        <w:r w:rsidR="00734A7C">
          <w:t>rahn</w:t>
        </w:r>
        <w:proofErr w:type="spellEnd"/>
        <w:r w:rsidR="00734A7C">
          <w:t xml:space="preserve">, but </w:t>
        </w:r>
        <w:proofErr w:type="spellStart"/>
        <w:r w:rsidR="00734A7C">
          <w:t>murtahin</w:t>
        </w:r>
        <w:proofErr w:type="spellEnd"/>
        <w:r w:rsidR="00734A7C">
          <w:t xml:space="preserve"> fears fruit will perish so sells </w:t>
        </w:r>
      </w:ins>
      <w:ins w:id="163" w:author="Hassaan Shahawy" w:date="2019-02-28T13:14:00Z">
        <w:r w:rsidR="00734A7C">
          <w:t xml:space="preserve">it without qadi telling him, </w:t>
        </w:r>
        <w:proofErr w:type="spellStart"/>
        <w:r w:rsidR="00734A7C">
          <w:t>baatil</w:t>
        </w:r>
        <w:proofErr w:type="spellEnd"/>
        <w:r w:rsidR="00734A7C">
          <w:t>, and he’s liable for its value. And if he cuts fruit or grapes similarly by qiyas he’s liable, but by istiḥsān not liable, similar in mil</w:t>
        </w:r>
      </w:ins>
      <w:ins w:id="164" w:author="Hassaan Shahawy" w:date="2019-02-28T13:15:00Z">
        <w:r w:rsidR="00734A7C">
          <w:t>king cow or camel.</w:t>
        </w:r>
      </w:ins>
    </w:p>
    <w:p w:rsidR="003A2C5D" w:rsidRDefault="003A2C5D">
      <w:pPr>
        <w:pStyle w:val="ListParagraph"/>
        <w:numPr>
          <w:ilvl w:val="0"/>
          <w:numId w:val="1"/>
        </w:numPr>
        <w:spacing w:line="480" w:lineRule="auto"/>
        <w:pPrChange w:id="165" w:author="Hassaan Shahawy" w:date="2019-02-28T14:41:00Z">
          <w:pPr>
            <w:pStyle w:val="ListParagraph"/>
            <w:numPr>
              <w:numId w:val="1"/>
            </w:numPr>
            <w:ind w:hanging="360"/>
          </w:pPr>
        </w:pPrChange>
      </w:pPr>
      <w:r>
        <w:t xml:space="preserve">3:190 </w:t>
      </w:r>
      <w:r w:rsidR="000320AB">
        <w:t xml:space="preserve">If </w:t>
      </w:r>
      <w:proofErr w:type="spellStart"/>
      <w:r w:rsidR="000320AB">
        <w:t>rahn</w:t>
      </w:r>
      <w:proofErr w:type="spellEnd"/>
      <w:r w:rsidR="000320AB">
        <w:t xml:space="preserve"> R is in </w:t>
      </w:r>
      <w:r w:rsidR="00B64E1C">
        <w:t>both their</w:t>
      </w:r>
      <w:r w:rsidR="000320AB">
        <w:t xml:space="preserve"> hands, </w:t>
      </w:r>
      <w:r w:rsidR="00B64E1C">
        <w:t xml:space="preserve">but both claim it is theirs and they took possession of it, then it goes to whoever has evidence showing they were first in </w:t>
      </w:r>
      <w:proofErr w:type="spellStart"/>
      <w:r w:rsidR="00B64E1C">
        <w:t>rahn</w:t>
      </w:r>
      <w:proofErr w:type="spellEnd"/>
      <w:r w:rsidR="00B64E1C">
        <w:t xml:space="preserve">. And if we </w:t>
      </w:r>
      <w:r w:rsidR="00B64E1C">
        <w:lastRenderedPageBreak/>
        <w:t>don’t know who is first then neither gets it, and we take qiyas here. But by istiḥsān each of them gets half of it.</w:t>
      </w:r>
    </w:p>
    <w:p w:rsidR="00B64E1C" w:rsidRDefault="00B64E1C">
      <w:pPr>
        <w:pStyle w:val="ListParagraph"/>
        <w:numPr>
          <w:ilvl w:val="0"/>
          <w:numId w:val="1"/>
        </w:numPr>
        <w:spacing w:line="480" w:lineRule="auto"/>
        <w:rPr>
          <w:ins w:id="166" w:author="Hassaan Shahawy" w:date="2019-02-27T09:45:00Z"/>
        </w:rPr>
        <w:pPrChange w:id="167" w:author="Hassaan Shahawy" w:date="2019-02-28T14:41:00Z">
          <w:pPr>
            <w:pStyle w:val="ListParagraph"/>
            <w:numPr>
              <w:numId w:val="1"/>
            </w:numPr>
            <w:ind w:hanging="360"/>
          </w:pPr>
        </w:pPrChange>
      </w:pPr>
      <w:r>
        <w:t>3:19</w:t>
      </w:r>
      <w:r w:rsidR="005F35A1">
        <w:t>0</w:t>
      </w:r>
      <w:r>
        <w:t xml:space="preserve"> </w:t>
      </w:r>
      <w:proofErr w:type="spellStart"/>
      <w:r>
        <w:t>Raahin</w:t>
      </w:r>
      <w:proofErr w:type="spellEnd"/>
      <w:r>
        <w:t xml:space="preserve"> dies, and </w:t>
      </w:r>
      <w:proofErr w:type="spellStart"/>
      <w:r>
        <w:t>rahn</w:t>
      </w:r>
      <w:proofErr w:type="spellEnd"/>
      <w:r>
        <w:t xml:space="preserve"> is in hand of multiple debtors each claiming it, then its half for each, then rest of value comes from rest of estate by proportions. Whereas Abu Yusuf says </w:t>
      </w:r>
      <w:proofErr w:type="spellStart"/>
      <w:r>
        <w:t>rahn</w:t>
      </w:r>
      <w:proofErr w:type="spellEnd"/>
      <w:r>
        <w:t xml:space="preserve"> doesn’t count and just everything by shares. </w:t>
      </w:r>
    </w:p>
    <w:p w:rsidR="00E34536" w:rsidRDefault="00E34536">
      <w:pPr>
        <w:pStyle w:val="ListParagraph"/>
        <w:numPr>
          <w:ilvl w:val="0"/>
          <w:numId w:val="1"/>
        </w:numPr>
        <w:spacing w:line="480" w:lineRule="auto"/>
        <w:rPr>
          <w:ins w:id="168" w:author="Hassaan Shahawy" w:date="2019-02-27T17:23:00Z"/>
        </w:rPr>
        <w:pPrChange w:id="169" w:author="Hassaan Shahawy" w:date="2019-02-28T14:41:00Z">
          <w:pPr>
            <w:pStyle w:val="ListParagraph"/>
            <w:numPr>
              <w:numId w:val="1"/>
            </w:numPr>
            <w:ind w:hanging="360"/>
          </w:pPr>
        </w:pPrChange>
      </w:pPr>
      <w:ins w:id="170" w:author="Hassaan Shahawy" w:date="2019-02-27T17:23:00Z">
        <w:r>
          <w:t xml:space="preserve">3:233 </w:t>
        </w:r>
      </w:ins>
      <w:ins w:id="171" w:author="Hassaan Shahawy" w:date="2019-02-27T17:24:00Z">
        <w:r w:rsidR="00585AA9">
          <w:t xml:space="preserve">if man gives slave as </w:t>
        </w:r>
        <w:proofErr w:type="spellStart"/>
        <w:r w:rsidR="00585AA9">
          <w:t>rahn</w:t>
        </w:r>
        <w:proofErr w:type="spellEnd"/>
        <w:r w:rsidR="00585AA9">
          <w:t xml:space="preserve"> for 1000, then gives some cash to add to </w:t>
        </w:r>
        <w:proofErr w:type="spellStart"/>
        <w:r w:rsidR="00585AA9">
          <w:t>rahn</w:t>
        </w:r>
        <w:proofErr w:type="spellEnd"/>
        <w:r w:rsidR="00585AA9">
          <w:t xml:space="preserve">, </w:t>
        </w:r>
        <w:proofErr w:type="spellStart"/>
        <w:r w:rsidR="00585AA9">
          <w:t>its</w:t>
        </w:r>
        <w:proofErr w:type="spellEnd"/>
        <w:r w:rsidR="00585AA9">
          <w:t xml:space="preserve"> not in </w:t>
        </w:r>
        <w:proofErr w:type="spellStart"/>
        <w:r w:rsidR="00585AA9">
          <w:t>rahn</w:t>
        </w:r>
        <w:proofErr w:type="spellEnd"/>
        <w:r w:rsidR="00585AA9">
          <w:t xml:space="preserve">. </w:t>
        </w:r>
      </w:ins>
      <w:ins w:id="172" w:author="Hassaan Shahawy" w:date="2019-02-27T17:25:00Z">
        <w:r w:rsidR="00585AA9">
          <w:t xml:space="preserve">This and first type equal in qiyas, but first time we take istiḥsān, AH and M, but AY takes istiḥsān in both. </w:t>
        </w:r>
      </w:ins>
    </w:p>
    <w:p w:rsidR="00D24A0B" w:rsidRDefault="00D60418">
      <w:pPr>
        <w:spacing w:line="480" w:lineRule="auto"/>
        <w:ind w:left="360"/>
        <w:pPrChange w:id="173" w:author="Hassaan Shahawy" w:date="2019-02-28T14:41:00Z">
          <w:pPr>
            <w:pStyle w:val="ListParagraph"/>
            <w:numPr>
              <w:numId w:val="1"/>
            </w:numPr>
            <w:ind w:hanging="360"/>
          </w:pPr>
        </w:pPrChange>
      </w:pPr>
      <w:r>
        <w:rPr>
          <w:b/>
          <w:bCs/>
          <w:lang w:bidi="ar-EG"/>
        </w:rPr>
        <w:t xml:space="preserve">Toss </w:t>
      </w:r>
      <w:ins w:id="174" w:author="Hassaan Shahawy" w:date="2019-02-27T09:47:00Z">
        <w:r w:rsidR="00D24A0B">
          <w:rPr>
            <w:rFonts w:hint="cs"/>
            <w:rtl/>
            <w:lang w:bidi="ar-EG"/>
          </w:rPr>
          <w:t>3:2</w:t>
        </w:r>
      </w:ins>
      <w:ins w:id="175" w:author="Hassaan Shahawy" w:date="2019-02-27T09:48:00Z">
        <w:r w:rsidR="00D24A0B">
          <w:rPr>
            <w:rFonts w:hint="cs"/>
            <w:rtl/>
            <w:lang w:bidi="ar-EG"/>
          </w:rPr>
          <w:t>61</w:t>
        </w:r>
        <w:r w:rsidR="00D24A0B">
          <w:rPr>
            <w:lang w:bidi="ar-EG"/>
          </w:rPr>
          <w:t xml:space="preserve"> if a man makes slave girl a </w:t>
        </w:r>
        <w:proofErr w:type="spellStart"/>
        <w:r w:rsidR="00D24A0B">
          <w:rPr>
            <w:lang w:bidi="ar-EG"/>
          </w:rPr>
          <w:t>rahn</w:t>
        </w:r>
        <w:proofErr w:type="spellEnd"/>
        <w:r w:rsidR="00D24A0B">
          <w:rPr>
            <w:lang w:bidi="ar-EG"/>
          </w:rPr>
          <w:t xml:space="preserve"> and she is married, tats valid, and </w:t>
        </w:r>
        <w:proofErr w:type="spellStart"/>
        <w:r w:rsidR="00D24A0B">
          <w:rPr>
            <w:lang w:bidi="ar-EG"/>
          </w:rPr>
          <w:t>theyre</w:t>
        </w:r>
        <w:proofErr w:type="spellEnd"/>
        <w:r w:rsidR="00D24A0B">
          <w:rPr>
            <w:lang w:bidi="ar-EG"/>
          </w:rPr>
          <w:t xml:space="preserve"> still married, then if h</w:t>
        </w:r>
      </w:ins>
      <w:ins w:id="176" w:author="Hassaan Shahawy" w:date="2019-02-27T09:49:00Z">
        <w:r w:rsidR="00D24A0B">
          <w:rPr>
            <w:lang w:bidi="ar-EG"/>
          </w:rPr>
          <w:t>usband (</w:t>
        </w:r>
        <w:proofErr w:type="spellStart"/>
        <w:r w:rsidR="00D24A0B">
          <w:rPr>
            <w:lang w:bidi="ar-EG"/>
          </w:rPr>
          <w:t>ghashiyaha</w:t>
        </w:r>
        <w:proofErr w:type="spellEnd"/>
        <w:r w:rsidR="00D24A0B">
          <w:rPr>
            <w:lang w:bidi="ar-EG"/>
          </w:rPr>
          <w:t>) has relations and she</w:t>
        </w:r>
      </w:ins>
      <w:ins w:id="177" w:author="Hassaan Shahawy" w:date="2019-02-27T09:50:00Z">
        <w:r w:rsidR="00D24A0B">
          <w:rPr>
            <w:lang w:bidi="ar-EG"/>
          </w:rPr>
          <w:t xml:space="preserve"> dies from it, </w:t>
        </w:r>
      </w:ins>
      <w:ins w:id="178" w:author="Hassaan Shahawy" w:date="2019-02-27T09:49:00Z">
        <w:r w:rsidR="00D24A0B">
          <w:rPr>
            <w:lang w:bidi="ar-EG"/>
          </w:rPr>
          <w:t xml:space="preserve">So she’s no longer useful, then by qiyas it would be from the wealth of the </w:t>
        </w:r>
        <w:proofErr w:type="spellStart"/>
        <w:r w:rsidR="00D24A0B">
          <w:rPr>
            <w:lang w:bidi="ar-EG"/>
          </w:rPr>
          <w:t>raahin</w:t>
        </w:r>
        <w:proofErr w:type="spellEnd"/>
        <w:r w:rsidR="00D24A0B">
          <w:rPr>
            <w:lang w:bidi="ar-EG"/>
          </w:rPr>
          <w:t>, but by istiḥsān we ma</w:t>
        </w:r>
      </w:ins>
      <w:ins w:id="179" w:author="Hassaan Shahawy" w:date="2019-02-27T09:50:00Z">
        <w:r w:rsidR="00D24A0B">
          <w:rPr>
            <w:lang w:bidi="ar-EG"/>
          </w:rPr>
          <w:t xml:space="preserve">ke it from the </w:t>
        </w:r>
        <w:proofErr w:type="spellStart"/>
        <w:r w:rsidR="00D24A0B">
          <w:rPr>
            <w:lang w:bidi="ar-EG"/>
          </w:rPr>
          <w:t>rahn</w:t>
        </w:r>
      </w:ins>
      <w:proofErr w:type="spellEnd"/>
    </w:p>
    <w:p w:rsidR="00E018B4" w:rsidRDefault="00E018B4" w:rsidP="00E018B4">
      <w:pPr>
        <w:pStyle w:val="ListParagraph"/>
        <w:numPr>
          <w:ilvl w:val="0"/>
          <w:numId w:val="1"/>
        </w:numPr>
        <w:spacing w:line="480" w:lineRule="auto"/>
      </w:pPr>
      <w:r>
        <w:t xml:space="preserve">3:273 </w:t>
      </w:r>
      <w:proofErr w:type="spellStart"/>
      <w:r>
        <w:t>qur’a</w:t>
      </w:r>
      <w:proofErr w:type="spellEnd"/>
      <w:r>
        <w:t xml:space="preserve"> is not ok by qiyas, but </w:t>
      </w:r>
      <w:proofErr w:type="spellStart"/>
      <w:r>
        <w:t>tark</w:t>
      </w:r>
      <w:proofErr w:type="spellEnd"/>
      <w:r>
        <w:t xml:space="preserve"> qiyas and by </w:t>
      </w:r>
      <w:r w:rsidR="00EC5D78">
        <w:t>athar and sunna its ok</w:t>
      </w:r>
    </w:p>
    <w:p w:rsidR="00A85C0C" w:rsidRDefault="008E10F9">
      <w:pPr>
        <w:pStyle w:val="ListParagraph"/>
        <w:numPr>
          <w:ilvl w:val="0"/>
          <w:numId w:val="1"/>
        </w:numPr>
        <w:spacing w:line="480" w:lineRule="auto"/>
        <w:pPrChange w:id="180" w:author="Hassaan Shahawy" w:date="2019-02-28T14:41:00Z">
          <w:pPr>
            <w:pStyle w:val="ListParagraph"/>
            <w:numPr>
              <w:numId w:val="1"/>
            </w:numPr>
            <w:ind w:hanging="360"/>
          </w:pPr>
        </w:pPrChange>
      </w:pPr>
      <w:r>
        <w:t xml:space="preserve">3:273 If two men inherit a house together then they divide the land not yet knowing the value of the buildings, by qiyas not ok, but by istiḥsān ok. </w:t>
      </w:r>
    </w:p>
    <w:p w:rsidR="008E10F9" w:rsidRDefault="008E10F9">
      <w:pPr>
        <w:pStyle w:val="ListParagraph"/>
        <w:numPr>
          <w:ilvl w:val="0"/>
          <w:numId w:val="1"/>
        </w:numPr>
        <w:spacing w:line="480" w:lineRule="auto"/>
        <w:pPrChange w:id="181" w:author="Hassaan Shahawy" w:date="2019-02-28T14:41:00Z">
          <w:pPr>
            <w:pStyle w:val="ListParagraph"/>
            <w:numPr>
              <w:numId w:val="1"/>
            </w:numPr>
            <w:ind w:hanging="360"/>
          </w:pPr>
        </w:pPrChange>
      </w:pPr>
      <w:r>
        <w:t xml:space="preserve">3:287 </w:t>
      </w:r>
      <w:r w:rsidR="002C1650">
        <w:t xml:space="preserve">If people inherit house, and X agrees with Y on certain split with condition that he’ll pay a certain amount that’s ok, even in food, but not if he says food without weight or description of it. Although if he gives all details but doesn’t say where he’ll give it to him, that’s fine, and he gives it to him at the house. And this and </w:t>
      </w:r>
      <w:proofErr w:type="spellStart"/>
      <w:r w:rsidR="002C1650">
        <w:t>salam</w:t>
      </w:r>
      <w:proofErr w:type="spellEnd"/>
      <w:r w:rsidR="002C1650">
        <w:t xml:space="preserve"> are equivalent in qiyas, but in this case its ok by istiḥsān. Though qiyas of AH opinion is that its invalid until he says which place. And istiḥsān is Y and M. </w:t>
      </w:r>
    </w:p>
    <w:p w:rsidR="008E10F9" w:rsidRDefault="008E10F9">
      <w:pPr>
        <w:pStyle w:val="ListParagraph"/>
        <w:numPr>
          <w:ilvl w:val="0"/>
          <w:numId w:val="1"/>
        </w:numPr>
        <w:spacing w:line="480" w:lineRule="auto"/>
        <w:pPrChange w:id="182" w:author="Hassaan Shahawy" w:date="2019-02-28T14:41:00Z">
          <w:pPr>
            <w:pStyle w:val="ListParagraph"/>
            <w:numPr>
              <w:numId w:val="1"/>
            </w:numPr>
            <w:ind w:hanging="360"/>
          </w:pPr>
        </w:pPrChange>
      </w:pPr>
      <w:r>
        <w:t>3:303</w:t>
      </w:r>
      <w:r w:rsidR="002C1650">
        <w:t xml:space="preserve"> </w:t>
      </w:r>
      <w:r w:rsidR="00BA0881">
        <w:t xml:space="preserve">If court must do </w:t>
      </w:r>
      <w:proofErr w:type="spellStart"/>
      <w:r w:rsidR="00BA0881">
        <w:t>qisma</w:t>
      </w:r>
      <w:proofErr w:type="spellEnd"/>
      <w:r w:rsidR="00BA0881">
        <w:t xml:space="preserve"> between </w:t>
      </w:r>
      <w:proofErr w:type="spellStart"/>
      <w:r w:rsidR="00BA0881">
        <w:t>sabi</w:t>
      </w:r>
      <w:proofErr w:type="spellEnd"/>
      <w:r w:rsidR="00BA0881">
        <w:t xml:space="preserve"> who has no representative and ghaa2ib who has no wakeel then not </w:t>
      </w:r>
      <w:proofErr w:type="spellStart"/>
      <w:r w:rsidR="00BA0881">
        <w:t>jaiz</w:t>
      </w:r>
      <w:proofErr w:type="spellEnd"/>
      <w:r w:rsidR="00BA0881">
        <w:t xml:space="preserve">. But if </w:t>
      </w:r>
      <w:proofErr w:type="spellStart"/>
      <w:r w:rsidR="00BA0881">
        <w:t>ghaib</w:t>
      </w:r>
      <w:proofErr w:type="spellEnd"/>
      <w:r w:rsidR="00BA0881">
        <w:t xml:space="preserve"> </w:t>
      </w:r>
      <w:proofErr w:type="spellStart"/>
      <w:r w:rsidR="00BA0881">
        <w:t>reurns</w:t>
      </w:r>
      <w:proofErr w:type="spellEnd"/>
      <w:r w:rsidR="00BA0881">
        <w:t xml:space="preserve"> or </w:t>
      </w:r>
      <w:proofErr w:type="spellStart"/>
      <w:r w:rsidR="00BA0881">
        <w:t>sabi</w:t>
      </w:r>
      <w:proofErr w:type="spellEnd"/>
      <w:r w:rsidR="00BA0881">
        <w:t xml:space="preserve"> grows up and they both approve </w:t>
      </w:r>
      <w:r w:rsidR="00BA0881">
        <w:lastRenderedPageBreak/>
        <w:t xml:space="preserve">then its cool. If </w:t>
      </w:r>
      <w:proofErr w:type="spellStart"/>
      <w:r w:rsidR="00BA0881">
        <w:t>ghaib</w:t>
      </w:r>
      <w:proofErr w:type="spellEnd"/>
      <w:r w:rsidR="00BA0881">
        <w:t xml:space="preserve"> dies and his inheritors approve it this doesn’t work by qiyas, but by istiḥsān we approve it, and similarly if youth dies, according to H and Y, though M doesn’t like it.</w:t>
      </w:r>
    </w:p>
    <w:p w:rsidR="008E10F9" w:rsidRDefault="008E10F9">
      <w:pPr>
        <w:pStyle w:val="ListParagraph"/>
        <w:numPr>
          <w:ilvl w:val="0"/>
          <w:numId w:val="1"/>
        </w:numPr>
        <w:spacing w:line="480" w:lineRule="auto"/>
        <w:pPrChange w:id="183" w:author="Hassaan Shahawy" w:date="2019-02-28T14:41:00Z">
          <w:pPr>
            <w:pStyle w:val="ListParagraph"/>
            <w:numPr>
              <w:numId w:val="1"/>
            </w:numPr>
            <w:ind w:hanging="360"/>
          </w:pPr>
        </w:pPrChange>
      </w:pPr>
      <w:r>
        <w:t>3:316</w:t>
      </w:r>
      <w:r w:rsidR="00BA0881">
        <w:t xml:space="preserve"> If someone lives in a house after having seen its flaw, and had been living in It over, or used help of a servant, this isn’t </w:t>
      </w:r>
      <w:proofErr w:type="spellStart"/>
      <w:r w:rsidR="00BA0881">
        <w:t>rida</w:t>
      </w:r>
      <w:proofErr w:type="spellEnd"/>
      <w:r w:rsidR="00BA0881">
        <w:t xml:space="preserve"> that nullifies their </w:t>
      </w:r>
      <w:proofErr w:type="spellStart"/>
      <w:r w:rsidR="00BA0881">
        <w:t>khiyar</w:t>
      </w:r>
      <w:proofErr w:type="spellEnd"/>
      <w:r w:rsidR="00BA0881">
        <w:t xml:space="preserve"> al-</w:t>
      </w:r>
      <w:proofErr w:type="spellStart"/>
      <w:r w:rsidR="00BA0881">
        <w:t>ayb</w:t>
      </w:r>
      <w:proofErr w:type="spellEnd"/>
      <w:r w:rsidR="00BA0881">
        <w:t xml:space="preserve">. </w:t>
      </w:r>
    </w:p>
    <w:p w:rsidR="008E10F9" w:rsidRDefault="00D60418">
      <w:pPr>
        <w:spacing w:line="480" w:lineRule="auto"/>
        <w:ind w:left="360"/>
        <w:pPrChange w:id="184" w:author="Hassaan Shahawy" w:date="2019-02-28T14:41:00Z">
          <w:pPr>
            <w:pStyle w:val="ListParagraph"/>
            <w:numPr>
              <w:numId w:val="1"/>
            </w:numPr>
            <w:ind w:hanging="360"/>
          </w:pPr>
        </w:pPrChange>
      </w:pPr>
      <w:r>
        <w:rPr>
          <w:b/>
          <w:bCs/>
        </w:rPr>
        <w:t xml:space="preserve">Toss </w:t>
      </w:r>
      <w:r w:rsidR="008E10F9">
        <w:t>3:368</w:t>
      </w:r>
      <w:r w:rsidR="007829C0">
        <w:t xml:space="preserve"> </w:t>
      </w:r>
      <w:r w:rsidR="00C75DDF">
        <w:t xml:space="preserve">Harbi gives Muslim a gift and commands him to take it, </w:t>
      </w:r>
      <w:r w:rsidR="00766746">
        <w:t xml:space="preserve">but Muslim doesn’t take it until Harbi returns to </w:t>
      </w:r>
      <w:proofErr w:type="spellStart"/>
      <w:r w:rsidR="00766746">
        <w:t>dar</w:t>
      </w:r>
      <w:proofErr w:type="spellEnd"/>
      <w:r w:rsidR="00766746">
        <w:t xml:space="preserve"> al-</w:t>
      </w:r>
      <w:proofErr w:type="spellStart"/>
      <w:r w:rsidR="00766746">
        <w:t>harb</w:t>
      </w:r>
      <w:proofErr w:type="spellEnd"/>
      <w:r w:rsidR="00766746">
        <w:t xml:space="preserve">, and then Muslim takes it, gift good? Yes. And if Harbi hadn’t commanded him? No. Why? </w:t>
      </w:r>
      <w:proofErr w:type="spellStart"/>
      <w:r w:rsidR="00766746">
        <w:t>Istihsan</w:t>
      </w:r>
      <w:proofErr w:type="spellEnd"/>
      <w:r w:rsidR="00766746">
        <w:t xml:space="preserve"> here and abandon qiyas.</w:t>
      </w:r>
    </w:p>
    <w:p w:rsidR="008E10F9" w:rsidRDefault="008E10F9">
      <w:pPr>
        <w:pStyle w:val="ListParagraph"/>
        <w:numPr>
          <w:ilvl w:val="0"/>
          <w:numId w:val="1"/>
        </w:numPr>
        <w:spacing w:line="480" w:lineRule="auto"/>
        <w:pPrChange w:id="185" w:author="Hassaan Shahawy" w:date="2019-02-28T14:41:00Z">
          <w:pPr>
            <w:pStyle w:val="ListParagraph"/>
            <w:numPr>
              <w:numId w:val="1"/>
            </w:numPr>
            <w:ind w:hanging="360"/>
          </w:pPr>
        </w:pPrChange>
      </w:pPr>
      <w:r>
        <w:t>3:370</w:t>
      </w:r>
      <w:r w:rsidR="00766746">
        <w:t xml:space="preserve"> If a man gives a youth a gift and the youth’s </w:t>
      </w:r>
      <w:proofErr w:type="spellStart"/>
      <w:r w:rsidR="00766746">
        <w:t>wasi</w:t>
      </w:r>
      <w:proofErr w:type="spellEnd"/>
      <w:r w:rsidR="00766746">
        <w:t xml:space="preserve"> takes possession of it, is this ok? Yes. And if a man supports this orphan but isn’t a </w:t>
      </w:r>
      <w:proofErr w:type="spellStart"/>
      <w:r w:rsidR="00766746">
        <w:t>wasi</w:t>
      </w:r>
      <w:proofErr w:type="spellEnd"/>
      <w:r w:rsidR="00766746">
        <w:t xml:space="preserve"> and has no actual relationship to the orphan, but orphan has no one except for that man, does the man count as </w:t>
      </w:r>
      <w:proofErr w:type="spellStart"/>
      <w:r w:rsidR="00766746">
        <w:t>wasi</w:t>
      </w:r>
      <w:proofErr w:type="spellEnd"/>
      <w:r w:rsidR="00766746">
        <w:t xml:space="preserve"> for accepting the gift? Yes, by istiḥsān.</w:t>
      </w:r>
    </w:p>
    <w:p w:rsidR="00766746" w:rsidRDefault="00766746">
      <w:pPr>
        <w:pStyle w:val="ListParagraph"/>
        <w:numPr>
          <w:ilvl w:val="0"/>
          <w:numId w:val="1"/>
        </w:numPr>
        <w:spacing w:line="480" w:lineRule="auto"/>
        <w:pPrChange w:id="186" w:author="Hassaan Shahawy" w:date="2019-02-28T14:41:00Z">
          <w:pPr>
            <w:pStyle w:val="ListParagraph"/>
            <w:numPr>
              <w:numId w:val="1"/>
            </w:numPr>
            <w:ind w:hanging="360"/>
          </w:pPr>
        </w:pPrChange>
      </w:pPr>
      <w:r>
        <w:t xml:space="preserve">3:370 by istiḥsān </w:t>
      </w:r>
      <w:proofErr w:type="spellStart"/>
      <w:r>
        <w:t>sabi</w:t>
      </w:r>
      <w:proofErr w:type="spellEnd"/>
      <w:r>
        <w:t xml:space="preserve"> can do </w:t>
      </w:r>
      <w:proofErr w:type="spellStart"/>
      <w:r>
        <w:t>qabd</w:t>
      </w:r>
      <w:proofErr w:type="spellEnd"/>
      <w:r>
        <w:t xml:space="preserve"> if they are </w:t>
      </w:r>
      <w:proofErr w:type="spellStart"/>
      <w:r>
        <w:t>aqil</w:t>
      </w:r>
      <w:proofErr w:type="spellEnd"/>
    </w:p>
    <w:p w:rsidR="008E10F9" w:rsidRDefault="008E10F9">
      <w:pPr>
        <w:pStyle w:val="ListParagraph"/>
        <w:numPr>
          <w:ilvl w:val="0"/>
          <w:numId w:val="1"/>
        </w:numPr>
        <w:spacing w:line="480" w:lineRule="auto"/>
        <w:pPrChange w:id="187" w:author="Hassaan Shahawy" w:date="2019-02-28T14:41:00Z">
          <w:pPr>
            <w:pStyle w:val="ListParagraph"/>
            <w:numPr>
              <w:numId w:val="1"/>
            </w:numPr>
            <w:ind w:hanging="360"/>
          </w:pPr>
        </w:pPrChange>
      </w:pPr>
      <w:r>
        <w:t>3:371</w:t>
      </w:r>
      <w:r w:rsidR="00766746">
        <w:t xml:space="preserve"> A slave boy or girl who haven’t had puberty yet but others like them have, can their </w:t>
      </w:r>
      <w:proofErr w:type="spellStart"/>
      <w:r w:rsidR="00766746">
        <w:t>qabd</w:t>
      </w:r>
      <w:proofErr w:type="spellEnd"/>
      <w:r w:rsidR="00766746">
        <w:t xml:space="preserve"> be valid? Yes.</w:t>
      </w:r>
    </w:p>
    <w:p w:rsidR="008E10F9" w:rsidRDefault="008E10F9">
      <w:pPr>
        <w:pStyle w:val="ListParagraph"/>
        <w:numPr>
          <w:ilvl w:val="0"/>
          <w:numId w:val="1"/>
        </w:numPr>
        <w:spacing w:line="480" w:lineRule="auto"/>
        <w:pPrChange w:id="188" w:author="Hassaan Shahawy" w:date="2019-02-28T14:41:00Z">
          <w:pPr>
            <w:pStyle w:val="ListParagraph"/>
            <w:numPr>
              <w:numId w:val="1"/>
            </w:numPr>
            <w:ind w:hanging="360"/>
          </w:pPr>
        </w:pPrChange>
      </w:pPr>
      <w:r>
        <w:t>3:376</w:t>
      </w:r>
      <w:r w:rsidR="004B2C54">
        <w:t xml:space="preserve"> Can a man gift what is on an animals back of cotton and in its udders of milk? No, too undefined. But he also commands the recipient to shear the sheep and milk it? Then by istiḥsān that’s ok, abandon qiyas. Similarly fruit in a tree and plants. </w:t>
      </w:r>
    </w:p>
    <w:p w:rsidR="008E10F9" w:rsidRDefault="00502A3D">
      <w:pPr>
        <w:pStyle w:val="ListParagraph"/>
        <w:numPr>
          <w:ilvl w:val="0"/>
          <w:numId w:val="1"/>
        </w:numPr>
        <w:spacing w:line="480" w:lineRule="auto"/>
        <w:pPrChange w:id="189" w:author="Hassaan Shahawy" w:date="2019-02-28T14:41:00Z">
          <w:pPr>
            <w:pStyle w:val="ListParagraph"/>
            <w:numPr>
              <w:numId w:val="1"/>
            </w:numPr>
            <w:ind w:hanging="360"/>
          </w:pPr>
        </w:pPrChange>
      </w:pPr>
      <w:r>
        <w:t xml:space="preserve">3:402 If you swear to give everything in </w:t>
      </w:r>
      <w:proofErr w:type="spellStart"/>
      <w:r>
        <w:t>sadaqa</w:t>
      </w:r>
      <w:proofErr w:type="spellEnd"/>
    </w:p>
    <w:p w:rsidR="00502A3D" w:rsidRDefault="00502A3D">
      <w:pPr>
        <w:pStyle w:val="ListParagraph"/>
        <w:numPr>
          <w:ilvl w:val="1"/>
          <w:numId w:val="1"/>
        </w:numPr>
        <w:spacing w:line="480" w:lineRule="auto"/>
        <w:pPrChange w:id="190" w:author="Hassaan Shahawy" w:date="2019-02-28T14:41:00Z">
          <w:pPr>
            <w:pStyle w:val="ListParagraph"/>
            <w:numPr>
              <w:ilvl w:val="1"/>
              <w:numId w:val="1"/>
            </w:numPr>
            <w:ind w:left="1440" w:hanging="360"/>
          </w:pPr>
        </w:pPrChange>
      </w:pPr>
      <w:r>
        <w:t>Then by istiḥsān you only have to give from dinars and dirhams and things that are zakat eligible. Use istiḥsān and abandon qiyas</w:t>
      </w:r>
    </w:p>
    <w:p w:rsidR="00502A3D" w:rsidRDefault="00502A3D">
      <w:pPr>
        <w:pStyle w:val="ListParagraph"/>
        <w:numPr>
          <w:ilvl w:val="0"/>
          <w:numId w:val="1"/>
        </w:numPr>
        <w:spacing w:line="480" w:lineRule="auto"/>
        <w:pPrChange w:id="191" w:author="Hassaan Shahawy" w:date="2019-02-28T14:41:00Z">
          <w:pPr>
            <w:pStyle w:val="ListParagraph"/>
            <w:numPr>
              <w:numId w:val="1"/>
            </w:numPr>
            <w:ind w:hanging="360"/>
          </w:pPr>
        </w:pPrChange>
      </w:pPr>
      <w:r>
        <w:t>3:402 a man gifts something to the poor, can he go back for it? No</w:t>
      </w:r>
    </w:p>
    <w:p w:rsidR="00502A3D" w:rsidRDefault="00502A3D">
      <w:pPr>
        <w:pStyle w:val="ListParagraph"/>
        <w:numPr>
          <w:ilvl w:val="1"/>
          <w:numId w:val="1"/>
        </w:numPr>
        <w:spacing w:line="480" w:lineRule="auto"/>
        <w:pPrChange w:id="192" w:author="Hassaan Shahawy" w:date="2019-02-28T14:41:00Z">
          <w:pPr>
            <w:pStyle w:val="ListParagraph"/>
            <w:numPr>
              <w:ilvl w:val="1"/>
              <w:numId w:val="1"/>
            </w:numPr>
            <w:ind w:left="1440" w:hanging="360"/>
          </w:pPr>
        </w:pPrChange>
      </w:pPr>
      <w:r>
        <w:lastRenderedPageBreak/>
        <w:t xml:space="preserve">Istiḥsān here and abandon qiyas in it, that this takes the standing of </w:t>
      </w:r>
      <w:proofErr w:type="spellStart"/>
      <w:r>
        <w:t>sadaqa</w:t>
      </w:r>
      <w:proofErr w:type="spellEnd"/>
      <w:r>
        <w:t xml:space="preserve">, and if you give </w:t>
      </w:r>
      <w:proofErr w:type="spellStart"/>
      <w:r>
        <w:t>sadaqa</w:t>
      </w:r>
      <w:proofErr w:type="spellEnd"/>
      <w:r>
        <w:t xml:space="preserve"> you </w:t>
      </w:r>
      <w:proofErr w:type="spellStart"/>
      <w:r>
        <w:t>cant</w:t>
      </w:r>
      <w:proofErr w:type="spellEnd"/>
      <w:r>
        <w:t xml:space="preserve"> take it back</w:t>
      </w:r>
    </w:p>
    <w:p w:rsidR="00502A3D" w:rsidRDefault="003F1FEF">
      <w:pPr>
        <w:pStyle w:val="ListParagraph"/>
        <w:numPr>
          <w:ilvl w:val="1"/>
          <w:numId w:val="1"/>
        </w:numPr>
        <w:spacing w:line="480" w:lineRule="auto"/>
        <w:pPrChange w:id="193" w:author="Hassaan Shahawy" w:date="2019-02-28T14:41:00Z">
          <w:pPr>
            <w:pStyle w:val="ListParagraph"/>
            <w:numPr>
              <w:ilvl w:val="1"/>
              <w:numId w:val="1"/>
            </w:numPr>
            <w:ind w:left="1440" w:hanging="360"/>
          </w:pPr>
        </w:pPrChange>
      </w:pPr>
      <w:r>
        <w:t>3:404 identical</w:t>
      </w:r>
    </w:p>
    <w:p w:rsidR="00AD37CE" w:rsidRDefault="00AD37CE">
      <w:pPr>
        <w:pStyle w:val="ListParagraph"/>
        <w:numPr>
          <w:ilvl w:val="0"/>
          <w:numId w:val="1"/>
        </w:numPr>
        <w:spacing w:line="480" w:lineRule="auto"/>
        <w:rPr>
          <w:ins w:id="194" w:author="Hassaan Shahawy" w:date="2019-02-27T17:27:00Z"/>
        </w:rPr>
        <w:pPrChange w:id="195" w:author="Hassaan Shahawy" w:date="2019-02-28T14:41:00Z">
          <w:pPr>
            <w:pStyle w:val="ListParagraph"/>
            <w:numPr>
              <w:numId w:val="1"/>
            </w:numPr>
            <w:ind w:hanging="360"/>
          </w:pPr>
        </w:pPrChange>
      </w:pPr>
      <w:ins w:id="196" w:author="Hassaan Shahawy" w:date="2019-02-27T17:27:00Z">
        <w:r>
          <w:t xml:space="preserve">3:435 </w:t>
        </w:r>
      </w:ins>
      <w:ins w:id="197" w:author="Hassaan Shahawy" w:date="2019-02-27T17:29:00Z">
        <w:r w:rsidR="00996184">
          <w:t xml:space="preserve">if man does </w:t>
        </w:r>
        <w:proofErr w:type="spellStart"/>
        <w:r w:rsidR="00996184">
          <w:t>salam</w:t>
        </w:r>
        <w:proofErr w:type="spellEnd"/>
        <w:r w:rsidR="00996184">
          <w:t xml:space="preserve"> to a tailor for a cloth with all the details, bu</w:t>
        </w:r>
      </w:ins>
      <w:ins w:id="198" w:author="Hassaan Shahawy" w:date="2019-02-27T17:30:00Z">
        <w:r w:rsidR="00996184">
          <w:t xml:space="preserve">t doesn’t give the payment immediately, this by qiyas is like the </w:t>
        </w:r>
        <w:proofErr w:type="spellStart"/>
        <w:r w:rsidR="00996184">
          <w:t>khurr</w:t>
        </w:r>
        <w:proofErr w:type="spellEnd"/>
        <w:r w:rsidR="00996184">
          <w:t xml:space="preserve"> case, but this is something people don’t do, whereas for the </w:t>
        </w:r>
        <w:proofErr w:type="spellStart"/>
        <w:r w:rsidR="00996184">
          <w:t>khuffs</w:t>
        </w:r>
        <w:proofErr w:type="spellEnd"/>
        <w:r w:rsidR="00996184">
          <w:t xml:space="preserve"> we allowed it by istiḥsān cause people do that.</w:t>
        </w:r>
      </w:ins>
    </w:p>
    <w:p w:rsidR="003F1FEF" w:rsidRDefault="003F1FEF">
      <w:pPr>
        <w:pStyle w:val="ListParagraph"/>
        <w:numPr>
          <w:ilvl w:val="0"/>
          <w:numId w:val="1"/>
        </w:numPr>
        <w:spacing w:line="480" w:lineRule="auto"/>
        <w:pPrChange w:id="199" w:author="Hassaan Shahawy" w:date="2019-02-28T14:41:00Z">
          <w:pPr>
            <w:pStyle w:val="ListParagraph"/>
            <w:numPr>
              <w:numId w:val="1"/>
            </w:numPr>
            <w:ind w:hanging="360"/>
          </w:pPr>
        </w:pPrChange>
      </w:pPr>
      <w:r>
        <w:t>3:445 if you buy a thobe with 10 dirhams on condition that seller sews it this is invalid, but you can do it with shoe, because its custom of people!</w:t>
      </w:r>
    </w:p>
    <w:p w:rsidR="003F1FEF" w:rsidRDefault="003F1FEF">
      <w:pPr>
        <w:pStyle w:val="ListParagraph"/>
        <w:numPr>
          <w:ilvl w:val="0"/>
          <w:numId w:val="1"/>
        </w:numPr>
        <w:spacing w:line="480" w:lineRule="auto"/>
        <w:pPrChange w:id="200" w:author="Hassaan Shahawy" w:date="2019-02-28T14:41:00Z">
          <w:pPr>
            <w:pStyle w:val="ListParagraph"/>
            <w:numPr>
              <w:numId w:val="1"/>
            </w:numPr>
            <w:ind w:hanging="360"/>
          </w:pPr>
        </w:pPrChange>
      </w:pPr>
      <w:r>
        <w:t xml:space="preserve">3:457 if you hire a </w:t>
      </w:r>
      <w:proofErr w:type="spellStart"/>
      <w:r>
        <w:t>wetnurse</w:t>
      </w:r>
      <w:proofErr w:type="spellEnd"/>
      <w:r>
        <w:t xml:space="preserve"> on monthly salary, her upkeep usually on herself</w:t>
      </w:r>
    </w:p>
    <w:p w:rsidR="003F1FEF" w:rsidRDefault="003F1FEF">
      <w:pPr>
        <w:pStyle w:val="ListParagraph"/>
        <w:numPr>
          <w:ilvl w:val="1"/>
          <w:numId w:val="1"/>
        </w:numPr>
        <w:spacing w:line="480" w:lineRule="auto"/>
        <w:pPrChange w:id="201" w:author="Hassaan Shahawy" w:date="2019-02-28T14:41:00Z">
          <w:pPr>
            <w:pStyle w:val="ListParagraph"/>
            <w:numPr>
              <w:ilvl w:val="1"/>
              <w:numId w:val="1"/>
            </w:numPr>
            <w:ind w:left="1440" w:hanging="360"/>
          </w:pPr>
        </w:pPrChange>
      </w:pPr>
      <w:r>
        <w:t>But if she stipulates certain amount on each feeding, and asks for clothes and com</w:t>
      </w:r>
      <w:r w:rsidR="00970D33">
        <w:t>b</w:t>
      </w:r>
      <w:r>
        <w:t xml:space="preserve"> and brush and stuff</w:t>
      </w:r>
    </w:p>
    <w:p w:rsidR="003F1FEF" w:rsidRDefault="003F1FEF">
      <w:pPr>
        <w:pStyle w:val="ListParagraph"/>
        <w:numPr>
          <w:ilvl w:val="1"/>
          <w:numId w:val="1"/>
        </w:numPr>
        <w:spacing w:line="480" w:lineRule="auto"/>
        <w:pPrChange w:id="202" w:author="Hassaan Shahawy" w:date="2019-02-28T14:41:00Z">
          <w:pPr>
            <w:pStyle w:val="ListParagraph"/>
            <w:numPr>
              <w:ilvl w:val="1"/>
              <w:numId w:val="1"/>
            </w:numPr>
            <w:ind w:left="1440" w:hanging="360"/>
          </w:pPr>
        </w:pPrChange>
      </w:pPr>
      <w:r>
        <w:t xml:space="preserve">H says this is permissible by istiḥsān for a </w:t>
      </w:r>
      <w:proofErr w:type="spellStart"/>
      <w:r>
        <w:t>wetnurse</w:t>
      </w:r>
      <w:proofErr w:type="spellEnd"/>
      <w:r>
        <w:t xml:space="preserve"> and not for other</w:t>
      </w:r>
    </w:p>
    <w:p w:rsidR="003F1FEF" w:rsidRDefault="003F1FEF">
      <w:pPr>
        <w:pStyle w:val="ListParagraph"/>
        <w:numPr>
          <w:ilvl w:val="1"/>
          <w:numId w:val="1"/>
        </w:numPr>
        <w:spacing w:line="480" w:lineRule="auto"/>
      </w:pPr>
      <w:r>
        <w:t xml:space="preserve">But Y and M says not ok for anyone, and in that contract she would get </w:t>
      </w:r>
      <w:proofErr w:type="spellStart"/>
      <w:r>
        <w:t>ajr</w:t>
      </w:r>
      <w:proofErr w:type="spellEnd"/>
      <w:r>
        <w:t xml:space="preserve"> </w:t>
      </w:r>
      <w:proofErr w:type="spellStart"/>
      <w:r>
        <w:t>mithl</w:t>
      </w:r>
      <w:proofErr w:type="spellEnd"/>
    </w:p>
    <w:p w:rsidR="00EF6BE9" w:rsidRDefault="00EF6BE9" w:rsidP="00EF6BE9">
      <w:pPr>
        <w:pStyle w:val="ListParagraph"/>
        <w:numPr>
          <w:ilvl w:val="1"/>
          <w:numId w:val="1"/>
        </w:numPr>
        <w:spacing w:line="480" w:lineRule="auto"/>
      </w:pPr>
      <w:r>
        <w:t>4:21 identical</w:t>
      </w:r>
    </w:p>
    <w:p w:rsidR="003F1FEF" w:rsidRDefault="003F1FEF">
      <w:pPr>
        <w:pStyle w:val="ListParagraph"/>
        <w:numPr>
          <w:ilvl w:val="0"/>
          <w:numId w:val="1"/>
        </w:numPr>
        <w:spacing w:line="480" w:lineRule="auto"/>
        <w:pPrChange w:id="203" w:author="Hassaan Shahawy" w:date="2019-02-28T14:41:00Z">
          <w:pPr>
            <w:pStyle w:val="ListParagraph"/>
            <w:numPr>
              <w:numId w:val="1"/>
            </w:numPr>
            <w:ind w:hanging="360"/>
          </w:pPr>
        </w:pPrChange>
      </w:pPr>
      <w:r>
        <w:t>3:461 if wet nurse gives milk of cow and instead of her own, she doesn’t get wage</w:t>
      </w:r>
    </w:p>
    <w:p w:rsidR="003F1FEF" w:rsidRDefault="00E6652B">
      <w:pPr>
        <w:pStyle w:val="ListParagraph"/>
        <w:numPr>
          <w:ilvl w:val="1"/>
          <w:numId w:val="1"/>
        </w:numPr>
        <w:spacing w:line="480" w:lineRule="auto"/>
        <w:pPrChange w:id="204" w:author="Hassaan Shahawy" w:date="2019-02-28T14:41:00Z">
          <w:pPr>
            <w:pStyle w:val="ListParagraph"/>
            <w:numPr>
              <w:ilvl w:val="1"/>
              <w:numId w:val="1"/>
            </w:numPr>
            <w:ind w:left="1440" w:hanging="360"/>
          </w:pPr>
        </w:pPrChange>
      </w:pPr>
      <w:r>
        <w:t>And if she had hired a different wet nurse instead, by qiyas its identical, but take istiḥsān that she should get the wage and give any leftover in charity</w:t>
      </w:r>
    </w:p>
    <w:p w:rsidR="00E6652B" w:rsidRDefault="00E6652B">
      <w:pPr>
        <w:pStyle w:val="ListParagraph"/>
        <w:numPr>
          <w:ilvl w:val="0"/>
          <w:numId w:val="1"/>
        </w:numPr>
        <w:spacing w:line="480" w:lineRule="auto"/>
        <w:pPrChange w:id="205" w:author="Hassaan Shahawy" w:date="2019-02-28T14:41:00Z">
          <w:pPr>
            <w:pStyle w:val="ListParagraph"/>
            <w:numPr>
              <w:numId w:val="1"/>
            </w:numPr>
            <w:ind w:hanging="360"/>
          </w:pPr>
        </w:pPrChange>
      </w:pPr>
      <w:r>
        <w:t>3:480 If you hire room out to someone and they start doing metalwork in it and you say you only rented it to them to live in</w:t>
      </w:r>
    </w:p>
    <w:p w:rsidR="00E6652B" w:rsidRDefault="00E6652B">
      <w:pPr>
        <w:pStyle w:val="ListParagraph"/>
        <w:numPr>
          <w:ilvl w:val="1"/>
          <w:numId w:val="1"/>
        </w:numPr>
        <w:spacing w:line="480" w:lineRule="auto"/>
        <w:pPrChange w:id="206" w:author="Hassaan Shahawy" w:date="2019-02-28T14:41:00Z">
          <w:pPr>
            <w:pStyle w:val="ListParagraph"/>
            <w:numPr>
              <w:ilvl w:val="1"/>
              <w:numId w:val="1"/>
            </w:numPr>
            <w:ind w:left="1440" w:hanging="360"/>
          </w:pPr>
        </w:pPrChange>
      </w:pPr>
      <w:r>
        <w:t>If they both put proof against each other, the renters proof is accepted</w:t>
      </w:r>
    </w:p>
    <w:p w:rsidR="00E6652B" w:rsidRDefault="00E6652B">
      <w:pPr>
        <w:pStyle w:val="ListParagraph"/>
        <w:numPr>
          <w:ilvl w:val="1"/>
          <w:numId w:val="1"/>
        </w:numPr>
        <w:spacing w:line="480" w:lineRule="auto"/>
        <w:pPrChange w:id="207" w:author="Hassaan Shahawy" w:date="2019-02-28T14:41:00Z">
          <w:pPr>
            <w:pStyle w:val="ListParagraph"/>
            <w:numPr>
              <w:ilvl w:val="1"/>
              <w:numId w:val="1"/>
            </w:numPr>
            <w:ind w:left="1440" w:hanging="360"/>
          </w:pPr>
        </w:pPrChange>
      </w:pPr>
      <w:r>
        <w:t>And if the room is still ok, then renter must pay rent, this is istiḥsān abandon qiyas</w:t>
      </w:r>
    </w:p>
    <w:p w:rsidR="00996184" w:rsidRDefault="00996184">
      <w:pPr>
        <w:pStyle w:val="ListParagraph"/>
        <w:numPr>
          <w:ilvl w:val="0"/>
          <w:numId w:val="1"/>
        </w:numPr>
        <w:spacing w:line="480" w:lineRule="auto"/>
        <w:rPr>
          <w:ins w:id="208" w:author="Hassaan Shahawy" w:date="2019-02-27T17:30:00Z"/>
        </w:rPr>
        <w:pPrChange w:id="209" w:author="Hassaan Shahawy" w:date="2019-02-28T14:41:00Z">
          <w:pPr>
            <w:pStyle w:val="ListParagraph"/>
            <w:numPr>
              <w:numId w:val="1"/>
            </w:numPr>
            <w:ind w:hanging="360"/>
          </w:pPr>
        </w:pPrChange>
      </w:pPr>
      <w:ins w:id="210" w:author="Hassaan Shahawy" w:date="2019-02-27T17:30:00Z">
        <w:r>
          <w:t xml:space="preserve">3:506 </w:t>
        </w:r>
      </w:ins>
      <w:ins w:id="211" w:author="Hassaan Shahawy" w:date="2019-02-27T17:37:00Z">
        <w:r w:rsidR="007E3745">
          <w:t xml:space="preserve">hammam ruling by istiḥsān because its </w:t>
        </w:r>
        <w:proofErr w:type="spellStart"/>
        <w:r w:rsidR="007E3745">
          <w:t>maa</w:t>
        </w:r>
        <w:proofErr w:type="spellEnd"/>
        <w:r w:rsidR="007E3745">
          <w:t xml:space="preserve"> </w:t>
        </w:r>
        <w:proofErr w:type="spellStart"/>
        <w:r w:rsidR="007E3745">
          <w:t>baynahum</w:t>
        </w:r>
        <w:proofErr w:type="spellEnd"/>
        <w:r w:rsidR="007E3745">
          <w:t>.</w:t>
        </w:r>
      </w:ins>
    </w:p>
    <w:p w:rsidR="00E6652B" w:rsidRDefault="00E6652B">
      <w:pPr>
        <w:pStyle w:val="ListParagraph"/>
        <w:numPr>
          <w:ilvl w:val="0"/>
          <w:numId w:val="1"/>
        </w:numPr>
        <w:spacing w:line="480" w:lineRule="auto"/>
        <w:pPrChange w:id="212" w:author="Hassaan Shahawy" w:date="2019-02-28T14:41:00Z">
          <w:pPr>
            <w:pStyle w:val="ListParagraph"/>
            <w:numPr>
              <w:numId w:val="1"/>
            </w:numPr>
            <w:ind w:hanging="360"/>
          </w:pPr>
        </w:pPrChange>
      </w:pPr>
      <w:r>
        <w:lastRenderedPageBreak/>
        <w:t xml:space="preserve">3:513 </w:t>
      </w:r>
      <w:r w:rsidR="002F66E8">
        <w:t xml:space="preserve">if he rents land to someone for a month to graze specific livestock on it then by qiyas he cant graze any other livestock, </w:t>
      </w:r>
      <w:r w:rsidR="0003140C">
        <w:t>but abandon qiyas here and he can add more animals, because if some give birth he’ll have to feed them too</w:t>
      </w:r>
      <w:r w:rsidR="000C620D">
        <w:t>, unsure category but same as case 77</w:t>
      </w:r>
    </w:p>
    <w:p w:rsidR="0003140C" w:rsidRDefault="0003140C">
      <w:pPr>
        <w:pStyle w:val="ListParagraph"/>
        <w:numPr>
          <w:ilvl w:val="0"/>
          <w:numId w:val="1"/>
        </w:numPr>
        <w:spacing w:line="480" w:lineRule="auto"/>
        <w:pPrChange w:id="213" w:author="Hassaan Shahawy" w:date="2019-02-28T14:41:00Z">
          <w:pPr>
            <w:pStyle w:val="ListParagraph"/>
            <w:numPr>
              <w:numId w:val="1"/>
            </w:numPr>
            <w:ind w:hanging="360"/>
          </w:pPr>
        </w:pPrChange>
      </w:pPr>
      <w:r>
        <w:t xml:space="preserve">3:513 if they stipulated in beginning of contract that he </w:t>
      </w:r>
      <w:proofErr w:type="spellStart"/>
      <w:r>
        <w:t>birh</w:t>
      </w:r>
      <w:proofErr w:type="spellEnd"/>
      <w:r>
        <w:t xml:space="preserve"> the animals and graze the children as well by qiyas its </w:t>
      </w:r>
      <w:proofErr w:type="spellStart"/>
      <w:r>
        <w:t>fasid</w:t>
      </w:r>
      <w:proofErr w:type="spellEnd"/>
      <w:r>
        <w:t xml:space="preserve"> because don’t know how many there will be, but istiḥsān here</w:t>
      </w:r>
    </w:p>
    <w:p w:rsidR="00D81218" w:rsidRDefault="00D81218">
      <w:pPr>
        <w:pStyle w:val="ListParagraph"/>
        <w:numPr>
          <w:ilvl w:val="0"/>
          <w:numId w:val="1"/>
        </w:numPr>
        <w:spacing w:line="480" w:lineRule="auto"/>
        <w:rPr>
          <w:ins w:id="214" w:author="Hassaan Shahawy" w:date="2019-02-27T17:37:00Z"/>
        </w:rPr>
        <w:pPrChange w:id="215" w:author="Hassaan Shahawy" w:date="2019-02-28T14:41:00Z">
          <w:pPr>
            <w:pStyle w:val="ListParagraph"/>
            <w:numPr>
              <w:numId w:val="1"/>
            </w:numPr>
            <w:ind w:hanging="360"/>
          </w:pPr>
        </w:pPrChange>
      </w:pPr>
      <w:ins w:id="216" w:author="Hassaan Shahawy" w:date="2019-02-27T17:37:00Z">
        <w:r>
          <w:t xml:space="preserve">3:514 </w:t>
        </w:r>
      </w:ins>
      <w:ins w:id="217" w:author="Hassaan Shahawy" w:date="2019-02-27T17:39:00Z">
        <w:r>
          <w:t xml:space="preserve">that if caretaker takes animal to location he wasn’t supposed to take animal to, but animal is ok, he should get </w:t>
        </w:r>
        <w:proofErr w:type="spellStart"/>
        <w:r>
          <w:t>ajr</w:t>
        </w:r>
        <w:proofErr w:type="spellEnd"/>
        <w:r>
          <w:t xml:space="preserve"> by </w:t>
        </w:r>
      </w:ins>
      <w:r w:rsidR="006A0E7D">
        <w:t>istiḥsān</w:t>
      </w:r>
    </w:p>
    <w:p w:rsidR="0003140C" w:rsidRDefault="0003140C">
      <w:pPr>
        <w:pStyle w:val="ListParagraph"/>
        <w:numPr>
          <w:ilvl w:val="0"/>
          <w:numId w:val="1"/>
        </w:numPr>
        <w:spacing w:line="480" w:lineRule="auto"/>
        <w:pPrChange w:id="218" w:author="Hassaan Shahawy" w:date="2019-02-28T14:41:00Z">
          <w:pPr>
            <w:pStyle w:val="ListParagraph"/>
            <w:numPr>
              <w:numId w:val="1"/>
            </w:numPr>
            <w:ind w:hanging="360"/>
          </w:pPr>
        </w:pPrChange>
      </w:pPr>
      <w:r>
        <w:t xml:space="preserve">3:515 if man rents animal for a day and didn’t say what </w:t>
      </w:r>
      <w:proofErr w:type="spellStart"/>
      <w:r>
        <w:t>hed</w:t>
      </w:r>
      <w:proofErr w:type="spellEnd"/>
      <w:r>
        <w:t xml:space="preserve"> do with it, then if they dispute before something happened then contract </w:t>
      </w:r>
      <w:proofErr w:type="spellStart"/>
      <w:r>
        <w:t>fasid</w:t>
      </w:r>
      <w:proofErr w:type="spellEnd"/>
      <w:r>
        <w:t>, but if he did do something then it is valid contract and he pays rent, istiḥsān here</w:t>
      </w:r>
    </w:p>
    <w:p w:rsidR="0003140C" w:rsidRDefault="0003140C">
      <w:pPr>
        <w:pStyle w:val="ListParagraph"/>
        <w:numPr>
          <w:ilvl w:val="0"/>
          <w:numId w:val="1"/>
        </w:numPr>
        <w:spacing w:line="480" w:lineRule="auto"/>
        <w:pPrChange w:id="219" w:author="Hassaan Shahawy" w:date="2019-02-28T14:41:00Z">
          <w:pPr>
            <w:pStyle w:val="ListParagraph"/>
            <w:numPr>
              <w:numId w:val="1"/>
            </w:numPr>
            <w:ind w:hanging="360"/>
          </w:pPr>
        </w:pPrChange>
      </w:pPr>
      <w:r>
        <w:t xml:space="preserve">3:515 if man rents a shirt to wear it for a day then doesn’t wear it, by qiyas he shouldn’t have to pay since he didn’t fulfill the contract, but by istiḥsān he pays because he was </w:t>
      </w:r>
      <w:proofErr w:type="spellStart"/>
      <w:r>
        <w:t>damin</w:t>
      </w:r>
      <w:proofErr w:type="spellEnd"/>
      <w:r>
        <w:t xml:space="preserve"> the whole time as well</w:t>
      </w:r>
    </w:p>
    <w:p w:rsidR="0003140C" w:rsidRDefault="0003140C">
      <w:pPr>
        <w:pStyle w:val="ListParagraph"/>
        <w:numPr>
          <w:ilvl w:val="0"/>
          <w:numId w:val="1"/>
        </w:numPr>
        <w:spacing w:line="480" w:lineRule="auto"/>
        <w:pPrChange w:id="220" w:author="Hassaan Shahawy" w:date="2019-02-28T14:41:00Z">
          <w:pPr>
            <w:pStyle w:val="ListParagraph"/>
            <w:numPr>
              <w:numId w:val="1"/>
            </w:numPr>
            <w:ind w:hanging="360"/>
          </w:pPr>
        </w:pPrChange>
      </w:pPr>
      <w:r>
        <w:t xml:space="preserve">3:517 </w:t>
      </w:r>
      <w:r w:rsidR="00B12359">
        <w:t>if man rents a dome? For a house, then its in the sun or rain and gets damaged, he is liable for it but no longer pays the rent, but if the dome is ok after having been in that situation then he still must pay rent (similar reasoning to the wearing clothes, or renting room with metalwork)</w:t>
      </w:r>
    </w:p>
    <w:p w:rsidR="00B12359" w:rsidRDefault="00B12359">
      <w:pPr>
        <w:pStyle w:val="ListParagraph"/>
        <w:numPr>
          <w:ilvl w:val="0"/>
          <w:numId w:val="1"/>
        </w:numPr>
        <w:spacing w:line="480" w:lineRule="auto"/>
        <w:pPrChange w:id="221" w:author="Hassaan Shahawy" w:date="2019-02-28T14:41:00Z">
          <w:pPr>
            <w:pStyle w:val="ListParagraph"/>
            <w:numPr>
              <w:numId w:val="1"/>
            </w:numPr>
            <w:ind w:hanging="360"/>
          </w:pPr>
        </w:pPrChange>
      </w:pPr>
      <w:r>
        <w:t xml:space="preserve">3:521 </w:t>
      </w:r>
      <w:r w:rsidR="00F81C54">
        <w:t>if a woman rents clothes on a daily rate and says that also if she wants to she can keep it at that same rate per day, and she wears it once then doesn’t return it for another 10 days, well by qiyas this condition not valid, but istiḥsān to make it permissible and make her pay the rent</w:t>
      </w:r>
    </w:p>
    <w:p w:rsidR="00F81C54" w:rsidRDefault="00F81C54">
      <w:pPr>
        <w:pStyle w:val="ListParagraph"/>
        <w:numPr>
          <w:ilvl w:val="0"/>
          <w:numId w:val="1"/>
        </w:numPr>
        <w:spacing w:line="480" w:lineRule="auto"/>
        <w:pPrChange w:id="222" w:author="Hassaan Shahawy" w:date="2019-02-28T14:41:00Z">
          <w:pPr>
            <w:pStyle w:val="ListParagraph"/>
            <w:numPr>
              <w:numId w:val="1"/>
            </w:numPr>
            <w:ind w:hanging="360"/>
          </w:pPr>
        </w:pPrChange>
      </w:pPr>
      <w:r>
        <w:lastRenderedPageBreak/>
        <w:t xml:space="preserve">3:524 </w:t>
      </w:r>
      <w:r w:rsidR="00592BEC">
        <w:t xml:space="preserve">if person rents animal to go to such a place but doesn’t say what he’ll haul on it, then if they dispute right away no </w:t>
      </w:r>
      <w:r w:rsidR="008E1CF4">
        <w:t>rental, but if he does carry to that place then he must pay the rent</w:t>
      </w:r>
      <w:r w:rsidR="00DE59F4">
        <w:t>, same as all these other rental contracts</w:t>
      </w:r>
    </w:p>
    <w:p w:rsidR="00DE59F4" w:rsidRDefault="00DE59F4">
      <w:pPr>
        <w:pStyle w:val="ListParagraph"/>
        <w:numPr>
          <w:ilvl w:val="0"/>
          <w:numId w:val="1"/>
        </w:numPr>
        <w:spacing w:line="480" w:lineRule="auto"/>
        <w:pPrChange w:id="223" w:author="Hassaan Shahawy" w:date="2019-02-28T14:41:00Z">
          <w:pPr>
            <w:pStyle w:val="ListParagraph"/>
            <w:numPr>
              <w:numId w:val="1"/>
            </w:numPr>
            <w:ind w:hanging="360"/>
          </w:pPr>
        </w:pPrChange>
      </w:pPr>
      <w:r>
        <w:t xml:space="preserve">3:526 H says if man rents animal to ride it and hits it making it go lame, then he is </w:t>
      </w:r>
      <w:proofErr w:type="spellStart"/>
      <w:r>
        <w:t>damin</w:t>
      </w:r>
      <w:proofErr w:type="spellEnd"/>
    </w:p>
    <w:p w:rsidR="00DE59F4" w:rsidRDefault="00DE59F4">
      <w:pPr>
        <w:pStyle w:val="ListParagraph"/>
        <w:numPr>
          <w:ilvl w:val="1"/>
          <w:numId w:val="1"/>
        </w:numPr>
        <w:spacing w:line="480" w:lineRule="auto"/>
      </w:pPr>
      <w:r>
        <w:t>But Y and M says no liability if his hitting was a customary amount</w:t>
      </w:r>
    </w:p>
    <w:p w:rsidR="00B64A0C" w:rsidRDefault="00B64A0C" w:rsidP="00B64A0C">
      <w:pPr>
        <w:pStyle w:val="ListParagraph"/>
        <w:numPr>
          <w:ilvl w:val="1"/>
          <w:numId w:val="1"/>
        </w:numPr>
        <w:spacing w:line="480" w:lineRule="auto"/>
      </w:pPr>
      <w:r>
        <w:t>3:569 identical</w:t>
      </w:r>
    </w:p>
    <w:p w:rsidR="00663354" w:rsidRDefault="00663354">
      <w:pPr>
        <w:pStyle w:val="ListParagraph"/>
        <w:numPr>
          <w:ilvl w:val="0"/>
          <w:numId w:val="1"/>
        </w:numPr>
        <w:spacing w:line="480" w:lineRule="auto"/>
        <w:rPr>
          <w:ins w:id="224" w:author="Hassaan Shahawy" w:date="2019-02-27T09:55:00Z"/>
        </w:rPr>
        <w:pPrChange w:id="225" w:author="Hassaan Shahawy" w:date="2019-02-28T14:41:00Z">
          <w:pPr>
            <w:pStyle w:val="ListParagraph"/>
            <w:numPr>
              <w:numId w:val="1"/>
            </w:numPr>
            <w:ind w:hanging="360"/>
          </w:pPr>
        </w:pPrChange>
      </w:pPr>
      <w:ins w:id="226" w:author="Hassaan Shahawy" w:date="2019-02-27T09:55:00Z">
        <w:r>
          <w:t xml:space="preserve">3:541 </w:t>
        </w:r>
      </w:ins>
      <w:ins w:id="227" w:author="Hassaan Shahawy" w:date="2019-02-27T09:59:00Z">
        <w:r>
          <w:t xml:space="preserve">a man rents an animal and doesn’t say what he’ll haul on it, </w:t>
        </w:r>
      </w:ins>
      <w:ins w:id="228" w:author="Hassaan Shahawy" w:date="2019-02-27T10:04:00Z">
        <w:r w:rsidR="001146B3">
          <w:t>then hauls it but the animal goes lame, AH would say by istiḥsān that he pays the agreed on am</w:t>
        </w:r>
      </w:ins>
      <w:ins w:id="229" w:author="Hassaan Shahawy" w:date="2019-02-27T10:05:00Z">
        <w:r w:rsidR="001146B3">
          <w:t>ount and isn’t liable for the animal, and AY and M agreed</w:t>
        </w:r>
      </w:ins>
    </w:p>
    <w:p w:rsidR="00905F68" w:rsidRDefault="00772657">
      <w:pPr>
        <w:pStyle w:val="ListParagraph"/>
        <w:numPr>
          <w:ilvl w:val="0"/>
          <w:numId w:val="1"/>
        </w:numPr>
        <w:spacing w:line="480" w:lineRule="auto"/>
        <w:pPrChange w:id="230" w:author="Hassaan Shahawy" w:date="2019-02-28T14:41:00Z">
          <w:pPr>
            <w:pStyle w:val="ListParagraph"/>
            <w:numPr>
              <w:numId w:val="1"/>
            </w:numPr>
            <w:ind w:hanging="360"/>
          </w:pPr>
        </w:pPrChange>
      </w:pPr>
      <w:r>
        <w:t xml:space="preserve">3:542 </w:t>
      </w:r>
      <w:r w:rsidR="00B522E6">
        <w:t xml:space="preserve">If a man rents a slave boy for ¼ or 1/3 what he earns on the animal then this rent is invalid. But if the </w:t>
      </w:r>
      <w:proofErr w:type="spellStart"/>
      <w:r w:rsidR="00B522E6">
        <w:t>slaveboy</w:t>
      </w:r>
      <w:proofErr w:type="spellEnd"/>
      <w:r w:rsidR="00B522E6">
        <w:t xml:space="preserve"> isn’t ma2dhoon (for trading) and he wasn’t rented from his owner, if he’s ok in the end then he gets the wage, and if not ok he’s liable for the value. AH did istiḥsān here.</w:t>
      </w:r>
    </w:p>
    <w:p w:rsidR="00B522E6" w:rsidRDefault="00B522E6">
      <w:pPr>
        <w:pStyle w:val="ListParagraph"/>
        <w:numPr>
          <w:ilvl w:val="0"/>
          <w:numId w:val="1"/>
        </w:numPr>
        <w:spacing w:line="480" w:lineRule="auto"/>
        <w:pPrChange w:id="231" w:author="Hassaan Shahawy" w:date="2019-02-28T14:41:00Z">
          <w:pPr>
            <w:pStyle w:val="ListParagraph"/>
            <w:numPr>
              <w:numId w:val="1"/>
            </w:numPr>
            <w:ind w:hanging="360"/>
          </w:pPr>
        </w:pPrChange>
      </w:pPr>
      <w:r>
        <w:t xml:space="preserve">3:578 </w:t>
      </w:r>
      <w:r w:rsidR="005757A4">
        <w:t xml:space="preserve">if you </w:t>
      </w:r>
      <w:proofErr w:type="spellStart"/>
      <w:r w:rsidR="005757A4">
        <w:t>wanna</w:t>
      </w:r>
      <w:proofErr w:type="spellEnd"/>
      <w:r w:rsidR="005757A4">
        <w:t xml:space="preserve"> rent two camels from </w:t>
      </w:r>
      <w:proofErr w:type="spellStart"/>
      <w:r w:rsidR="005757A4">
        <w:t>kufa</w:t>
      </w:r>
      <w:proofErr w:type="spellEnd"/>
      <w:r w:rsidR="005757A4">
        <w:t xml:space="preserve"> to mecca, to carry on one camel two men and what sustains them of bedding and blankets, and the person saw the two men but not their blankets and stuff, </w:t>
      </w:r>
      <w:r w:rsidR="00D017F2">
        <w:t xml:space="preserve">and the other camel to carry foodstuffs and oil and vinegar and utensils, but not specific how much, or water and not specified how much, all of this </w:t>
      </w:r>
      <w:proofErr w:type="spellStart"/>
      <w:r w:rsidR="00D017F2">
        <w:t>faasid</w:t>
      </w:r>
      <w:proofErr w:type="spellEnd"/>
      <w:r w:rsidR="00D017F2">
        <w:t xml:space="preserve"> by qiyas. But H said by istiḥsān its ok. </w:t>
      </w:r>
    </w:p>
    <w:p w:rsidR="00E703F7" w:rsidRDefault="00D017F2">
      <w:pPr>
        <w:pStyle w:val="ListParagraph"/>
        <w:numPr>
          <w:ilvl w:val="0"/>
          <w:numId w:val="1"/>
        </w:numPr>
        <w:spacing w:line="480" w:lineRule="auto"/>
        <w:pPrChange w:id="232" w:author="Hassaan Shahawy" w:date="2019-02-28T14:41:00Z">
          <w:pPr>
            <w:pStyle w:val="ListParagraph"/>
            <w:numPr>
              <w:numId w:val="1"/>
            </w:numPr>
            <w:ind w:hanging="360"/>
          </w:pPr>
        </w:pPrChange>
      </w:pPr>
      <w:r>
        <w:t>4:25</w:t>
      </w:r>
      <w:r w:rsidR="00E703F7">
        <w:t xml:space="preserve"> can you rent a person to finish a certain task within a day, no because what if they finish task early, or don’t finish after the days over, does </w:t>
      </w:r>
      <w:proofErr w:type="spellStart"/>
      <w:r w:rsidR="00E703F7">
        <w:t>ijara</w:t>
      </w:r>
      <w:proofErr w:type="spellEnd"/>
      <w:r w:rsidR="00E703F7">
        <w:t xml:space="preserve"> stay or end? </w:t>
      </w:r>
      <w:proofErr w:type="spellStart"/>
      <w:r w:rsidR="00E703F7">
        <w:t>Cant</w:t>
      </w:r>
      <w:proofErr w:type="spellEnd"/>
      <w:r w:rsidR="00E703F7">
        <w:t xml:space="preserve"> have </w:t>
      </w:r>
      <w:proofErr w:type="spellStart"/>
      <w:r w:rsidR="00E703F7">
        <w:t>ijara</w:t>
      </w:r>
      <w:proofErr w:type="spellEnd"/>
      <w:r w:rsidR="00E703F7">
        <w:t xml:space="preserve"> on both a task and a time</w:t>
      </w:r>
    </w:p>
    <w:p w:rsidR="00E703F7" w:rsidRDefault="00E703F7">
      <w:pPr>
        <w:pStyle w:val="ListParagraph"/>
        <w:numPr>
          <w:ilvl w:val="1"/>
          <w:numId w:val="1"/>
        </w:numPr>
        <w:spacing w:line="480" w:lineRule="auto"/>
        <w:pPrChange w:id="233" w:author="Hassaan Shahawy" w:date="2019-02-28T14:41:00Z">
          <w:pPr>
            <w:pStyle w:val="ListParagraph"/>
            <w:numPr>
              <w:ilvl w:val="1"/>
              <w:numId w:val="1"/>
            </w:numPr>
            <w:ind w:left="1440" w:hanging="360"/>
          </w:pPr>
        </w:pPrChange>
      </w:pPr>
      <w:r>
        <w:t xml:space="preserve">Y and M say istiḥsān its ok, and you consider it on the task not the time. </w:t>
      </w:r>
    </w:p>
    <w:p w:rsidR="00E703F7" w:rsidRDefault="00FC61A3">
      <w:pPr>
        <w:pStyle w:val="ListParagraph"/>
        <w:numPr>
          <w:ilvl w:val="0"/>
          <w:numId w:val="1"/>
        </w:numPr>
        <w:spacing w:line="480" w:lineRule="auto"/>
        <w:pPrChange w:id="234" w:author="Hassaan Shahawy" w:date="2019-02-28T14:41:00Z">
          <w:pPr>
            <w:pStyle w:val="ListParagraph"/>
            <w:numPr>
              <w:numId w:val="1"/>
            </w:numPr>
            <w:ind w:hanging="360"/>
          </w:pPr>
        </w:pPrChange>
      </w:pPr>
      <w:r>
        <w:lastRenderedPageBreak/>
        <w:t xml:space="preserve">4:34 </w:t>
      </w:r>
      <w:r w:rsidR="009D3C26">
        <w:t xml:space="preserve">and if </w:t>
      </w:r>
      <w:r w:rsidR="002D68B8">
        <w:t xml:space="preserve">a man rents in Kufa a man to dig him a grave and doesn’t clarify where, then by istiḥsān if he digs it in the cemetery that people of that place are buried in, then he gets the wage. But if not in that place, he doesn’t get wage unless he also buries him there. </w:t>
      </w:r>
    </w:p>
    <w:p w:rsidR="002D68B8" w:rsidRDefault="002D68B8">
      <w:pPr>
        <w:pStyle w:val="ListParagraph"/>
        <w:numPr>
          <w:ilvl w:val="1"/>
          <w:numId w:val="1"/>
        </w:numPr>
        <w:spacing w:line="480" w:lineRule="auto"/>
        <w:pPrChange w:id="235" w:author="Hassaan Shahawy" w:date="2019-02-28T14:41:00Z">
          <w:pPr>
            <w:pStyle w:val="ListParagraph"/>
            <w:numPr>
              <w:ilvl w:val="1"/>
              <w:numId w:val="1"/>
            </w:numPr>
            <w:ind w:left="1440" w:hanging="360"/>
          </w:pPr>
        </w:pPrChange>
      </w:pPr>
      <w:r>
        <w:t>And if they then ask him to put plaster on the grave he doesn’t have to</w:t>
      </w:r>
    </w:p>
    <w:p w:rsidR="002D68B8" w:rsidRDefault="002D68B8">
      <w:pPr>
        <w:pStyle w:val="ListParagraph"/>
        <w:numPr>
          <w:ilvl w:val="0"/>
          <w:numId w:val="1"/>
        </w:numPr>
        <w:spacing w:line="480" w:lineRule="auto"/>
      </w:pPr>
      <w:r>
        <w:t>4:34 And if they don’t specify dimensions, by qiyas its invalid, but istiḥsān its valid, and he should approximate the average person’s size</w:t>
      </w:r>
    </w:p>
    <w:p w:rsidR="005F2D67" w:rsidDel="008D2B3C" w:rsidRDefault="005F2D67" w:rsidP="005F2D67">
      <w:pPr>
        <w:pStyle w:val="ListParagraph"/>
        <w:numPr>
          <w:ilvl w:val="0"/>
          <w:numId w:val="1"/>
        </w:numPr>
        <w:spacing w:line="480" w:lineRule="auto"/>
        <w:rPr>
          <w:del w:id="236" w:author="Hassaan Shahawy" w:date="2019-02-27T10:10:00Z"/>
        </w:rPr>
      </w:pPr>
      <w:r>
        <w:t>4:34 and if they stipulate that he bring plaster, and don’t say how much, by qiyas invalid, but istiḥsān its ok because that’s how people do it</w:t>
      </w:r>
    </w:p>
    <w:p w:rsidR="00765937" w:rsidRDefault="00765937">
      <w:pPr>
        <w:pStyle w:val="ListParagraph"/>
        <w:numPr>
          <w:ilvl w:val="0"/>
          <w:numId w:val="1"/>
        </w:numPr>
        <w:spacing w:line="480" w:lineRule="auto"/>
        <w:rPr>
          <w:ins w:id="237" w:author="Hassaan Shahawy" w:date="2019-02-27T10:09:00Z"/>
        </w:rPr>
        <w:pPrChange w:id="238" w:author="Hassaan Shahawy" w:date="2019-02-28T14:41:00Z">
          <w:pPr>
            <w:pStyle w:val="ListParagraph"/>
            <w:numPr>
              <w:numId w:val="1"/>
            </w:numPr>
            <w:ind w:hanging="360"/>
          </w:pPr>
        </w:pPrChange>
      </w:pPr>
    </w:p>
    <w:p w:rsidR="00361984" w:rsidRDefault="00361984">
      <w:pPr>
        <w:pStyle w:val="ListParagraph"/>
        <w:numPr>
          <w:ilvl w:val="0"/>
          <w:numId w:val="1"/>
        </w:numPr>
        <w:spacing w:line="480" w:lineRule="auto"/>
        <w:rPr>
          <w:ins w:id="239" w:author="Hassaan Shahawy" w:date="2019-02-27T13:06:00Z"/>
        </w:rPr>
        <w:pPrChange w:id="240" w:author="Hassaan Shahawy" w:date="2019-02-28T14:41:00Z">
          <w:pPr>
            <w:pStyle w:val="ListParagraph"/>
            <w:numPr>
              <w:numId w:val="1"/>
            </w:numPr>
            <w:ind w:hanging="360"/>
          </w:pPr>
        </w:pPrChange>
      </w:pPr>
      <w:ins w:id="241" w:author="Hassaan Shahawy" w:date="2019-02-27T13:06:00Z">
        <w:r>
          <w:t xml:space="preserve">4:52 </w:t>
        </w:r>
      </w:ins>
      <w:ins w:id="242" w:author="Hassaan Shahawy" w:date="2019-02-27T13:08:00Z">
        <w:r w:rsidR="005D47AB">
          <w:t xml:space="preserve">if craftsman keeps a man with him in the store </w:t>
        </w:r>
      </w:ins>
      <w:ins w:id="243" w:author="Hassaan Shahawy" w:date="2019-02-27T13:09:00Z">
        <w:r w:rsidR="005D47AB">
          <w:t>to work for half, by qiyas invalid, but by istiḥsān its good</w:t>
        </w:r>
      </w:ins>
    </w:p>
    <w:p w:rsidR="002D68B8" w:rsidRDefault="002D68B8">
      <w:pPr>
        <w:pStyle w:val="ListParagraph"/>
        <w:numPr>
          <w:ilvl w:val="0"/>
          <w:numId w:val="1"/>
        </w:numPr>
        <w:spacing w:line="480" w:lineRule="auto"/>
        <w:pPrChange w:id="244" w:author="Hassaan Shahawy" w:date="2019-02-28T14:41:00Z">
          <w:pPr>
            <w:pStyle w:val="ListParagraph"/>
            <w:numPr>
              <w:numId w:val="1"/>
            </w:numPr>
            <w:ind w:hanging="360"/>
          </w:pPr>
        </w:pPrChange>
      </w:pPr>
      <w:r>
        <w:t xml:space="preserve">4:58 </w:t>
      </w:r>
      <w:r w:rsidR="00395A95">
        <w:t>If a slave co-owned by two, then they bring in someone as another owner, then by qiyas that man should get half and the other two share half, but by istiḥsān they split it into even thirds</w:t>
      </w:r>
    </w:p>
    <w:p w:rsidR="003F624B" w:rsidRDefault="00395A95">
      <w:pPr>
        <w:pStyle w:val="ListParagraph"/>
        <w:numPr>
          <w:ilvl w:val="0"/>
          <w:numId w:val="1"/>
        </w:numPr>
        <w:spacing w:line="480" w:lineRule="auto"/>
      </w:pPr>
      <w:r>
        <w:t xml:space="preserve">4:66 </w:t>
      </w:r>
      <w:r w:rsidR="00D210D2">
        <w:t xml:space="preserve">If two people have </w:t>
      </w:r>
      <w:proofErr w:type="spellStart"/>
      <w:r w:rsidR="00D210D2">
        <w:t>mufaawada</w:t>
      </w:r>
      <w:proofErr w:type="spellEnd"/>
      <w:r w:rsidR="00D210D2">
        <w:t>,</w:t>
      </w:r>
      <w:r w:rsidR="00F8479D">
        <w:t xml:space="preserve"> then by qiyas neither should be able to lend stuff for free. But if one of them does it, lends an animal, then it goes lame</w:t>
      </w:r>
      <w:r w:rsidR="003F624B">
        <w:t xml:space="preserve">, then by qiyas the person who lent it owes half value to his </w:t>
      </w:r>
      <w:proofErr w:type="spellStart"/>
      <w:r w:rsidR="003F624B">
        <w:t>mufaawada</w:t>
      </w:r>
      <w:proofErr w:type="spellEnd"/>
      <w:r w:rsidR="003F624B">
        <w:t xml:space="preserve"> partner. But istiḥsān that he’s not liable, AH AY and M. similarly with clothing, neither the borrower nor lender are liable. </w:t>
      </w:r>
    </w:p>
    <w:p w:rsidR="00395A95" w:rsidRDefault="003F624B" w:rsidP="003F624B">
      <w:pPr>
        <w:pStyle w:val="ListParagraph"/>
        <w:numPr>
          <w:ilvl w:val="1"/>
          <w:numId w:val="1"/>
        </w:numPr>
        <w:spacing w:line="480" w:lineRule="auto"/>
      </w:pPr>
      <w:r>
        <w:t>4:79 identical</w:t>
      </w:r>
      <w:r w:rsidR="00FA53E5">
        <w:t xml:space="preserve">, </w:t>
      </w:r>
      <w:r w:rsidR="009079F8">
        <w:t>“</w:t>
      </w:r>
      <w:proofErr w:type="spellStart"/>
      <w:r w:rsidR="00FA53E5">
        <w:t>aariya</w:t>
      </w:r>
      <w:proofErr w:type="spellEnd"/>
      <w:r w:rsidR="00FA53E5">
        <w:t xml:space="preserve"> is not like a loan</w:t>
      </w:r>
      <w:r w:rsidR="009079F8">
        <w:t>”</w:t>
      </w:r>
    </w:p>
    <w:p w:rsidR="00D210D2" w:rsidRDefault="00D210D2">
      <w:pPr>
        <w:pStyle w:val="ListParagraph"/>
        <w:numPr>
          <w:ilvl w:val="0"/>
          <w:numId w:val="1"/>
        </w:numPr>
        <w:spacing w:line="480" w:lineRule="auto"/>
        <w:pPrChange w:id="245" w:author="Hassaan Shahawy" w:date="2019-02-28T14:41:00Z">
          <w:pPr>
            <w:pStyle w:val="ListParagraph"/>
            <w:numPr>
              <w:numId w:val="1"/>
            </w:numPr>
            <w:ind w:hanging="360"/>
          </w:pPr>
        </w:pPrChange>
      </w:pPr>
      <w:r>
        <w:t>4:74</w:t>
      </w:r>
      <w:r w:rsidR="003315E7">
        <w:t xml:space="preserve"> when people have </w:t>
      </w:r>
      <w:proofErr w:type="spellStart"/>
      <w:r w:rsidR="003315E7">
        <w:t>mufaawada</w:t>
      </w:r>
      <w:proofErr w:type="spellEnd"/>
      <w:r w:rsidR="003315E7">
        <w:t xml:space="preserve">, then everything gets split, except for clothes and furniture and provisions for family and servants and umm </w:t>
      </w:r>
      <w:proofErr w:type="spellStart"/>
      <w:r w:rsidR="003315E7">
        <w:t>walad</w:t>
      </w:r>
      <w:proofErr w:type="spellEnd"/>
      <w:r w:rsidR="003315E7">
        <w:t>, those stay with owner</w:t>
      </w:r>
      <w:r w:rsidR="00CD5680">
        <w:t>, 4:103 identical</w:t>
      </w:r>
    </w:p>
    <w:p w:rsidR="003315E7" w:rsidRDefault="003315E7">
      <w:pPr>
        <w:pStyle w:val="ListParagraph"/>
        <w:numPr>
          <w:ilvl w:val="0"/>
          <w:numId w:val="1"/>
        </w:numPr>
        <w:spacing w:line="480" w:lineRule="auto"/>
        <w:pPrChange w:id="246" w:author="Hassaan Shahawy" w:date="2019-02-28T14:41:00Z">
          <w:pPr>
            <w:pStyle w:val="ListParagraph"/>
            <w:numPr>
              <w:numId w:val="1"/>
            </w:numPr>
            <w:ind w:hanging="360"/>
          </w:pPr>
        </w:pPrChange>
      </w:pPr>
      <w:r>
        <w:lastRenderedPageBreak/>
        <w:t xml:space="preserve">4:75 if two are disputing, and one has all the money and says </w:t>
      </w:r>
      <w:proofErr w:type="spellStart"/>
      <w:r>
        <w:t>its</w:t>
      </w:r>
      <w:proofErr w:type="spellEnd"/>
      <w:r>
        <w:t xml:space="preserve"> just </w:t>
      </w:r>
      <w:proofErr w:type="spellStart"/>
      <w:r>
        <w:t>mushaaraka</w:t>
      </w:r>
      <w:proofErr w:type="spellEnd"/>
      <w:r>
        <w:t xml:space="preserve">, then other brings proof of </w:t>
      </w:r>
      <w:proofErr w:type="spellStart"/>
      <w:r>
        <w:t>mufaawada</w:t>
      </w:r>
      <w:proofErr w:type="spellEnd"/>
      <w:r>
        <w:t xml:space="preserve">, </w:t>
      </w:r>
      <w:r w:rsidR="001B04FB">
        <w:t xml:space="preserve">and that he gets 2/3 and the one who has it in hand gets 1/3, then I use istiḥsān to credit their testimony, and to split money between them half </w:t>
      </w:r>
      <w:proofErr w:type="spellStart"/>
      <w:r w:rsidR="001B04FB">
        <w:t>half</w:t>
      </w:r>
      <w:proofErr w:type="spellEnd"/>
      <w:r w:rsidR="001B04FB">
        <w:t xml:space="preserve">. </w:t>
      </w:r>
    </w:p>
    <w:p w:rsidR="00AD5911" w:rsidRDefault="001B04FB">
      <w:pPr>
        <w:pStyle w:val="ListParagraph"/>
        <w:numPr>
          <w:ilvl w:val="1"/>
          <w:numId w:val="1"/>
        </w:numPr>
        <w:spacing w:line="480" w:lineRule="auto"/>
        <w:pPrChange w:id="247" w:author="Hassaan Shahawy" w:date="2019-02-28T14:41:00Z">
          <w:pPr>
            <w:pStyle w:val="ListParagraph"/>
            <w:numPr>
              <w:ilvl w:val="1"/>
              <w:numId w:val="1"/>
            </w:numPr>
            <w:ind w:left="1440" w:hanging="360"/>
          </w:pPr>
        </w:pPrChange>
      </w:pPr>
      <w:r>
        <w:t xml:space="preserve">But by qiyas when they confessed to </w:t>
      </w:r>
      <w:proofErr w:type="spellStart"/>
      <w:r>
        <w:t>mufaawada</w:t>
      </w:r>
      <w:proofErr w:type="spellEnd"/>
      <w:r>
        <w:t xml:space="preserve"> then we would have had to say the witnesses were dishonest when they granted the 2/3 to the person, but I abandon qiyas here and say its half </w:t>
      </w:r>
      <w:proofErr w:type="spellStart"/>
      <w:r>
        <w:t>half</w:t>
      </w:r>
      <w:proofErr w:type="spellEnd"/>
      <w:r>
        <w:t xml:space="preserve">. </w:t>
      </w:r>
    </w:p>
    <w:p w:rsidR="00AD5911" w:rsidRDefault="00AD5911">
      <w:pPr>
        <w:pStyle w:val="ListParagraph"/>
        <w:numPr>
          <w:ilvl w:val="0"/>
          <w:numId w:val="1"/>
        </w:numPr>
        <w:spacing w:line="480" w:lineRule="auto"/>
        <w:pPrChange w:id="248" w:author="Hassaan Shahawy" w:date="2019-02-28T14:41:00Z">
          <w:pPr>
            <w:pStyle w:val="ListParagraph"/>
            <w:numPr>
              <w:numId w:val="1"/>
            </w:numPr>
            <w:ind w:hanging="360"/>
          </w:pPr>
        </w:pPrChange>
      </w:pPr>
      <w:r>
        <w:t>4:80</w:t>
      </w:r>
      <w:r w:rsidR="00EB33DE">
        <w:rPr>
          <w:rFonts w:hint="cs"/>
          <w:rtl/>
          <w:lang w:bidi="ar-EG"/>
        </w:rPr>
        <w:t xml:space="preserve"> </w:t>
      </w:r>
      <w:r w:rsidR="00EB33DE">
        <w:rPr>
          <w:lang w:bidi="ar-EG"/>
        </w:rPr>
        <w:t xml:space="preserve"> One </w:t>
      </w:r>
      <w:proofErr w:type="spellStart"/>
      <w:r w:rsidR="00EB33DE">
        <w:rPr>
          <w:lang w:bidi="ar-EG"/>
        </w:rPr>
        <w:t>mufawid</w:t>
      </w:r>
      <w:proofErr w:type="spellEnd"/>
      <w:r w:rsidR="00EB33DE">
        <w:rPr>
          <w:lang w:bidi="ar-EG"/>
        </w:rPr>
        <w:t xml:space="preserve"> can give a man clothes or gift animal to someone, but then other </w:t>
      </w:r>
      <w:proofErr w:type="spellStart"/>
      <w:r w:rsidR="00EB33DE">
        <w:rPr>
          <w:lang w:bidi="ar-EG"/>
        </w:rPr>
        <w:t>mufawid</w:t>
      </w:r>
      <w:proofErr w:type="spellEnd"/>
      <w:r w:rsidR="00EB33DE">
        <w:rPr>
          <w:lang w:bidi="ar-EG"/>
        </w:rPr>
        <w:t xml:space="preserve"> can ask for half the value, or even the person who took it. But can’t do that in gold or silver or home goods or animals or grain. But istiḥsān that its ok to do for fruit and meat and all eatable </w:t>
      </w:r>
    </w:p>
    <w:p w:rsidR="00176ACF" w:rsidRDefault="006642B6">
      <w:pPr>
        <w:pStyle w:val="ListParagraph"/>
        <w:numPr>
          <w:ilvl w:val="0"/>
          <w:numId w:val="1"/>
        </w:numPr>
        <w:spacing w:line="480" w:lineRule="auto"/>
        <w:pPrChange w:id="249" w:author="Hassaan Shahawy" w:date="2019-02-28T14:41:00Z">
          <w:pPr>
            <w:pStyle w:val="ListParagraph"/>
            <w:numPr>
              <w:numId w:val="1"/>
            </w:numPr>
            <w:ind w:hanging="360"/>
          </w:pPr>
        </w:pPrChange>
      </w:pPr>
      <w:r>
        <w:t xml:space="preserve">4:122 </w:t>
      </w:r>
      <w:proofErr w:type="spellStart"/>
      <w:r>
        <w:t>Mudaraba</w:t>
      </w:r>
      <w:proofErr w:type="spellEnd"/>
      <w:r>
        <w:t xml:space="preserve"> can only be dinars and dirhams according to H and Y. M says can be with any form of money. </w:t>
      </w:r>
    </w:p>
    <w:p w:rsidR="007C0CBD" w:rsidRDefault="007C0CBD">
      <w:pPr>
        <w:pStyle w:val="ListParagraph"/>
        <w:numPr>
          <w:ilvl w:val="0"/>
          <w:numId w:val="1"/>
        </w:numPr>
        <w:spacing w:line="480" w:lineRule="auto"/>
        <w:pPrChange w:id="250" w:author="Hassaan Shahawy" w:date="2019-02-28T14:41:00Z">
          <w:pPr>
            <w:pStyle w:val="ListParagraph"/>
            <w:numPr>
              <w:numId w:val="1"/>
            </w:numPr>
            <w:ind w:hanging="360"/>
          </w:pPr>
        </w:pPrChange>
      </w:pPr>
      <w:r>
        <w:t>4:125</w:t>
      </w:r>
      <w:r w:rsidR="00D0444A">
        <w:t xml:space="preserve"> if you give someone money and say trade with it for half, or for third, or for tenth, this is custom of how you announce </w:t>
      </w:r>
      <w:proofErr w:type="spellStart"/>
      <w:r w:rsidR="00D0444A">
        <w:t>mudaraba</w:t>
      </w:r>
      <w:proofErr w:type="spellEnd"/>
      <w:r w:rsidR="00D0444A">
        <w:t xml:space="preserve"> even if you don’t say it. </w:t>
      </w:r>
    </w:p>
    <w:p w:rsidR="00D0444A" w:rsidRDefault="00D0444A">
      <w:pPr>
        <w:pStyle w:val="ListParagraph"/>
        <w:numPr>
          <w:ilvl w:val="0"/>
          <w:numId w:val="1"/>
        </w:numPr>
        <w:spacing w:line="480" w:lineRule="auto"/>
        <w:pPrChange w:id="251" w:author="Hassaan Shahawy" w:date="2019-02-28T14:41:00Z">
          <w:pPr>
            <w:pStyle w:val="ListParagraph"/>
            <w:numPr>
              <w:numId w:val="1"/>
            </w:numPr>
            <w:ind w:hanging="360"/>
          </w:pPr>
        </w:pPrChange>
      </w:pPr>
      <w:r>
        <w:t xml:space="preserve">4:127 </w:t>
      </w:r>
      <w:r w:rsidR="00D733DE">
        <w:t xml:space="preserve">X pays Y 1000 saying that X gets 1/3 of profit, not saying what Y gets, then all money goes to X, and Y just gets wage of </w:t>
      </w:r>
      <w:proofErr w:type="spellStart"/>
      <w:r w:rsidR="00D733DE">
        <w:t>mithl</w:t>
      </w:r>
      <w:proofErr w:type="spellEnd"/>
      <w:r w:rsidR="00D733DE">
        <w:t xml:space="preserve">, because wage of Y wasn’t named making the </w:t>
      </w:r>
      <w:proofErr w:type="spellStart"/>
      <w:r w:rsidR="00D733DE">
        <w:t>mudaraba</w:t>
      </w:r>
      <w:proofErr w:type="spellEnd"/>
      <w:r w:rsidR="00D733DE">
        <w:t xml:space="preserve"> </w:t>
      </w:r>
      <w:proofErr w:type="spellStart"/>
      <w:r w:rsidR="00D733DE">
        <w:t>fasid</w:t>
      </w:r>
      <w:proofErr w:type="spellEnd"/>
      <w:r w:rsidR="00D733DE">
        <w:t xml:space="preserve">. But by istiḥsān it counts and he gets the remainder (2/3). </w:t>
      </w:r>
    </w:p>
    <w:p w:rsidR="00D0444A" w:rsidRDefault="00D0444A">
      <w:pPr>
        <w:pStyle w:val="ListParagraph"/>
        <w:numPr>
          <w:ilvl w:val="0"/>
          <w:numId w:val="1"/>
        </w:numPr>
        <w:spacing w:line="480" w:lineRule="auto"/>
        <w:ind w:left="630"/>
        <w:pPrChange w:id="252" w:author="Hassaan Shahawy" w:date="2019-02-28T14:41:00Z">
          <w:pPr>
            <w:pStyle w:val="ListParagraph"/>
            <w:numPr>
              <w:numId w:val="1"/>
            </w:numPr>
            <w:ind w:left="630" w:hanging="360"/>
          </w:pPr>
        </w:pPrChange>
      </w:pPr>
      <w:r>
        <w:t>4:128</w:t>
      </w:r>
      <w:r w:rsidR="00D733DE">
        <w:t xml:space="preserve"> </w:t>
      </w:r>
      <w:r w:rsidR="0094541F">
        <w:t xml:space="preserve">X pays Y 1000 and says take this and buy stuff with it, and what is leftover you get ½, and didn’t say anything more nor say you get ¼ of the goods, then this </w:t>
      </w:r>
      <w:proofErr w:type="spellStart"/>
      <w:r w:rsidR="0094541F">
        <w:t>mudaaraba</w:t>
      </w:r>
      <w:proofErr w:type="spellEnd"/>
      <w:r w:rsidR="0094541F">
        <w:t xml:space="preserve"> is valid, and he can buy whatever he wants and sell them, and whatever is leftover in that is half </w:t>
      </w:r>
      <w:proofErr w:type="spellStart"/>
      <w:r w:rsidR="0094541F">
        <w:t>half</w:t>
      </w:r>
      <w:proofErr w:type="spellEnd"/>
      <w:r w:rsidR="0094541F">
        <w:t xml:space="preserve">, istiḥsān here and abandon qiyas. </w:t>
      </w:r>
    </w:p>
    <w:p w:rsidR="00D81218" w:rsidRDefault="00D81218">
      <w:pPr>
        <w:pStyle w:val="ListParagraph"/>
        <w:numPr>
          <w:ilvl w:val="0"/>
          <w:numId w:val="1"/>
        </w:numPr>
        <w:spacing w:line="480" w:lineRule="auto"/>
        <w:ind w:left="630"/>
        <w:rPr>
          <w:ins w:id="253" w:author="Hassaan Shahawy" w:date="2019-02-27T17:40:00Z"/>
        </w:rPr>
        <w:pPrChange w:id="254" w:author="Hassaan Shahawy" w:date="2019-02-28T14:41:00Z">
          <w:pPr>
            <w:pStyle w:val="ListParagraph"/>
            <w:numPr>
              <w:numId w:val="1"/>
            </w:numPr>
            <w:ind w:left="630" w:hanging="360"/>
          </w:pPr>
        </w:pPrChange>
      </w:pPr>
      <w:ins w:id="255" w:author="Hassaan Shahawy" w:date="2019-02-27T17:40:00Z">
        <w:r>
          <w:lastRenderedPageBreak/>
          <w:t xml:space="preserve">4:148 </w:t>
        </w:r>
      </w:ins>
      <w:ins w:id="256" w:author="Hassaan Shahawy" w:date="2019-02-27T17:41:00Z">
        <w:r w:rsidR="009214A4">
          <w:t xml:space="preserve">if </w:t>
        </w:r>
        <w:proofErr w:type="spellStart"/>
        <w:r w:rsidR="009214A4">
          <w:t>mudaraba</w:t>
        </w:r>
        <w:proofErr w:type="spellEnd"/>
        <w:r w:rsidR="009214A4">
          <w:t xml:space="preserve"> that he trade in </w:t>
        </w:r>
      </w:ins>
      <w:r w:rsidR="00CD5680">
        <w:t xml:space="preserve">market of </w:t>
      </w:r>
      <w:proofErr w:type="spellStart"/>
      <w:ins w:id="257" w:author="Hassaan Shahawy" w:date="2019-02-27T17:41:00Z">
        <w:r w:rsidR="009214A4">
          <w:t>kufa</w:t>
        </w:r>
        <w:proofErr w:type="spellEnd"/>
        <w:r w:rsidR="009214A4">
          <w:t xml:space="preserve"> but he trades in a different market and wins profit, even though he’s still in </w:t>
        </w:r>
        <w:proofErr w:type="spellStart"/>
        <w:r w:rsidR="009214A4">
          <w:t>kufa</w:t>
        </w:r>
        <w:proofErr w:type="spellEnd"/>
        <w:r w:rsidR="009214A4">
          <w:t xml:space="preserve">, AY says that’s valid, and </w:t>
        </w:r>
        <w:proofErr w:type="spellStart"/>
        <w:r w:rsidR="009214A4">
          <w:t>its</w:t>
        </w:r>
        <w:proofErr w:type="spellEnd"/>
        <w:r w:rsidR="009214A4">
          <w:t xml:space="preserve"> on </w:t>
        </w:r>
        <w:proofErr w:type="spellStart"/>
        <w:r w:rsidR="009214A4">
          <w:t>mudaraba</w:t>
        </w:r>
        <w:proofErr w:type="spellEnd"/>
        <w:r w:rsidR="009214A4">
          <w:t xml:space="preserve">, if </w:t>
        </w:r>
        <w:proofErr w:type="spellStart"/>
        <w:r w:rsidR="009214A4">
          <w:t>its</w:t>
        </w:r>
        <w:proofErr w:type="spellEnd"/>
        <w:r w:rsidR="009214A4">
          <w:t xml:space="preserve"> in same city, </w:t>
        </w:r>
      </w:ins>
      <w:ins w:id="258" w:author="Hassaan Shahawy" w:date="2019-02-27T17:42:00Z">
        <w:r w:rsidR="009214A4">
          <w:t xml:space="preserve">istiḥsān that </w:t>
        </w:r>
        <w:proofErr w:type="spellStart"/>
        <w:r w:rsidR="009214A4">
          <w:t>hes</w:t>
        </w:r>
        <w:proofErr w:type="spellEnd"/>
        <w:r w:rsidR="009214A4">
          <w:t xml:space="preserve"> not liable. And M said same. </w:t>
        </w:r>
      </w:ins>
    </w:p>
    <w:p w:rsidR="00371E4E" w:rsidRDefault="000A7C89">
      <w:pPr>
        <w:pStyle w:val="ListParagraph"/>
        <w:numPr>
          <w:ilvl w:val="0"/>
          <w:numId w:val="1"/>
        </w:numPr>
        <w:spacing w:line="480" w:lineRule="auto"/>
        <w:ind w:left="630"/>
        <w:pPrChange w:id="259" w:author="Hassaan Shahawy" w:date="2019-02-28T14:41:00Z">
          <w:pPr>
            <w:pStyle w:val="ListParagraph"/>
            <w:numPr>
              <w:numId w:val="1"/>
            </w:numPr>
            <w:ind w:left="630" w:hanging="360"/>
          </w:pPr>
        </w:pPrChange>
      </w:pPr>
      <w:r>
        <w:t xml:space="preserve">4:154 what kind of stuff can you buy in </w:t>
      </w:r>
      <w:proofErr w:type="spellStart"/>
      <w:r>
        <w:t>mudaraba</w:t>
      </w:r>
      <w:proofErr w:type="spellEnd"/>
      <w:r>
        <w:t xml:space="preserve"> as naturally part of trading? You can’t buy a boat lol so </w:t>
      </w:r>
      <w:proofErr w:type="spellStart"/>
      <w:r>
        <w:t>its</w:t>
      </w:r>
      <w:proofErr w:type="spellEnd"/>
      <w:r>
        <w:t xml:space="preserve"> up to custom</w:t>
      </w:r>
      <w:r w:rsidR="002323E0">
        <w:t>, istiḥsān that its whatever traders usually use</w:t>
      </w:r>
    </w:p>
    <w:p w:rsidR="000A7C89" w:rsidRDefault="000A7C89">
      <w:pPr>
        <w:pStyle w:val="ListParagraph"/>
        <w:numPr>
          <w:ilvl w:val="0"/>
          <w:numId w:val="1"/>
        </w:numPr>
        <w:spacing w:line="480" w:lineRule="auto"/>
        <w:ind w:left="630"/>
        <w:pPrChange w:id="260" w:author="Hassaan Shahawy" w:date="2019-02-28T14:41:00Z">
          <w:pPr>
            <w:pStyle w:val="ListParagraph"/>
            <w:numPr>
              <w:numId w:val="1"/>
            </w:numPr>
            <w:ind w:left="630" w:hanging="360"/>
          </w:pPr>
        </w:pPrChange>
      </w:pPr>
      <w:r>
        <w:t xml:space="preserve">4:162 if two people are both </w:t>
      </w:r>
      <w:proofErr w:type="spellStart"/>
      <w:r>
        <w:t>mudarib</w:t>
      </w:r>
      <w:proofErr w:type="spellEnd"/>
      <w:r>
        <w:t>, and they together buy a slave with all that money, then one of them trades it for another item or slave without others knowledge, then not ok, but by istiḥsān its ok if the other person hears about it after and agrees to it</w:t>
      </w:r>
    </w:p>
    <w:p w:rsidR="009214A4" w:rsidRDefault="009214A4">
      <w:pPr>
        <w:pStyle w:val="ListParagraph"/>
        <w:numPr>
          <w:ilvl w:val="0"/>
          <w:numId w:val="1"/>
        </w:numPr>
        <w:spacing w:line="480" w:lineRule="auto"/>
        <w:ind w:left="630"/>
        <w:rPr>
          <w:ins w:id="261" w:author="Hassaan Shahawy" w:date="2019-02-27T17:42:00Z"/>
        </w:rPr>
        <w:pPrChange w:id="262" w:author="Hassaan Shahawy" w:date="2019-02-28T14:41:00Z">
          <w:pPr>
            <w:pStyle w:val="ListParagraph"/>
            <w:numPr>
              <w:numId w:val="1"/>
            </w:numPr>
            <w:ind w:left="630" w:hanging="360"/>
          </w:pPr>
        </w:pPrChange>
      </w:pPr>
      <w:ins w:id="263" w:author="Hassaan Shahawy" w:date="2019-02-27T17:42:00Z">
        <w:r>
          <w:t xml:space="preserve">4:189 </w:t>
        </w:r>
      </w:ins>
      <w:ins w:id="264" w:author="Hassaan Shahawy" w:date="2019-02-27T17:43:00Z">
        <w:r w:rsidR="00397A27">
          <w:t xml:space="preserve">if man on </w:t>
        </w:r>
        <w:proofErr w:type="spellStart"/>
        <w:r w:rsidR="00397A27">
          <w:t>mudaraba</w:t>
        </w:r>
        <w:proofErr w:type="spellEnd"/>
        <w:r w:rsidR="00397A27">
          <w:t xml:space="preserve"> in a different city, then the investor dies, </w:t>
        </w:r>
      </w:ins>
      <w:ins w:id="265" w:author="Hassaan Shahawy" w:date="2019-02-27T17:44:00Z">
        <w:r w:rsidR="00397A27">
          <w:t xml:space="preserve">the </w:t>
        </w:r>
        <w:proofErr w:type="spellStart"/>
        <w:r w:rsidR="00397A27">
          <w:t>mudaarib</w:t>
        </w:r>
        <w:proofErr w:type="spellEnd"/>
        <w:r w:rsidR="00397A27">
          <w:t xml:space="preserve"> can return to the investor’s city and expenses still part of </w:t>
        </w:r>
        <w:proofErr w:type="spellStart"/>
        <w:r w:rsidR="00397A27">
          <w:t>mudaaraba</w:t>
        </w:r>
        <w:proofErr w:type="spellEnd"/>
        <w:r w:rsidR="00397A27">
          <w:t xml:space="preserve"> by istiḥsān, but he cant do that to any other cities.</w:t>
        </w:r>
      </w:ins>
    </w:p>
    <w:p w:rsidR="00A979DA" w:rsidRDefault="00A979DA">
      <w:pPr>
        <w:pStyle w:val="ListParagraph"/>
        <w:numPr>
          <w:ilvl w:val="0"/>
          <w:numId w:val="1"/>
        </w:numPr>
        <w:spacing w:line="480" w:lineRule="auto"/>
        <w:ind w:left="630"/>
        <w:rPr>
          <w:ins w:id="266" w:author="Hassaan Shahawy" w:date="2019-02-27T13:09:00Z"/>
        </w:rPr>
        <w:pPrChange w:id="267" w:author="Hassaan Shahawy" w:date="2019-02-28T14:41:00Z">
          <w:pPr>
            <w:pStyle w:val="ListParagraph"/>
            <w:numPr>
              <w:numId w:val="1"/>
            </w:numPr>
            <w:ind w:left="630" w:hanging="360"/>
          </w:pPr>
        </w:pPrChange>
      </w:pPr>
      <w:ins w:id="268" w:author="Hassaan Shahawy" w:date="2019-02-27T13:09:00Z">
        <w:r>
          <w:t xml:space="preserve">4:204 </w:t>
        </w:r>
      </w:ins>
      <w:ins w:id="269" w:author="Hassaan Shahawy" w:date="2019-02-27T13:10:00Z">
        <w:r w:rsidR="00BF6F24">
          <w:t>man says I will buy this cloth from you for surplus over the 10 of 15, then by qiyas he owes 25, by abandon qiyas and istiḥsān that price is 15, because this is ma3aani kalam al-</w:t>
        </w:r>
        <w:proofErr w:type="spellStart"/>
        <w:r w:rsidR="00BF6F24">
          <w:t>naas</w:t>
        </w:r>
      </w:ins>
      <w:proofErr w:type="spellEnd"/>
    </w:p>
    <w:p w:rsidR="000A7C89" w:rsidRDefault="000A7C89">
      <w:pPr>
        <w:pStyle w:val="ListParagraph"/>
        <w:numPr>
          <w:ilvl w:val="0"/>
          <w:numId w:val="1"/>
        </w:numPr>
        <w:spacing w:line="480" w:lineRule="auto"/>
        <w:ind w:left="630"/>
        <w:pPrChange w:id="270" w:author="Hassaan Shahawy" w:date="2019-02-28T14:41:00Z">
          <w:pPr>
            <w:pStyle w:val="ListParagraph"/>
            <w:numPr>
              <w:numId w:val="1"/>
            </w:numPr>
            <w:ind w:left="630" w:hanging="360"/>
          </w:pPr>
        </w:pPrChange>
      </w:pPr>
      <w:r>
        <w:t xml:space="preserve">4:271 </w:t>
      </w:r>
      <w:proofErr w:type="spellStart"/>
      <w:r>
        <w:t>harbi</w:t>
      </w:r>
      <w:proofErr w:type="spellEnd"/>
      <w:r>
        <w:t xml:space="preserve"> enters </w:t>
      </w:r>
      <w:proofErr w:type="spellStart"/>
      <w:r>
        <w:t>dar</w:t>
      </w:r>
      <w:proofErr w:type="spellEnd"/>
      <w:r>
        <w:t xml:space="preserve"> </w:t>
      </w:r>
      <w:proofErr w:type="spellStart"/>
      <w:r>
        <w:t>islam</w:t>
      </w:r>
      <w:proofErr w:type="spellEnd"/>
      <w:r>
        <w:t xml:space="preserve"> with safety, then a </w:t>
      </w:r>
      <w:proofErr w:type="spellStart"/>
      <w:r>
        <w:t>muslim</w:t>
      </w:r>
      <w:proofErr w:type="spellEnd"/>
      <w:r>
        <w:t xml:space="preserve"> gives him money </w:t>
      </w:r>
      <w:proofErr w:type="spellStart"/>
      <w:r>
        <w:t>mudaraba</w:t>
      </w:r>
      <w:proofErr w:type="spellEnd"/>
      <w:r>
        <w:t xml:space="preserve"> to go trade in </w:t>
      </w:r>
      <w:proofErr w:type="spellStart"/>
      <w:r>
        <w:t>dar</w:t>
      </w:r>
      <w:proofErr w:type="spellEnd"/>
      <w:r>
        <w:t xml:space="preserve"> </w:t>
      </w:r>
      <w:proofErr w:type="spellStart"/>
      <w:r>
        <w:t>harb</w:t>
      </w:r>
      <w:proofErr w:type="spellEnd"/>
      <w:r>
        <w:t>, then by istiḥsān that’s ok</w:t>
      </w:r>
      <w:r w:rsidR="00122CC4">
        <w:t xml:space="preserve">, and any loss is only on original investor, and any gain according to what they agreed if the place becomes </w:t>
      </w:r>
      <w:proofErr w:type="spellStart"/>
      <w:r w:rsidR="00122CC4">
        <w:t>muslim</w:t>
      </w:r>
      <w:proofErr w:type="spellEnd"/>
      <w:r w:rsidR="00122CC4">
        <w:t xml:space="preserve"> or the </w:t>
      </w:r>
      <w:proofErr w:type="spellStart"/>
      <w:r w:rsidR="00122CC4">
        <w:t>harbi</w:t>
      </w:r>
      <w:proofErr w:type="spellEnd"/>
      <w:r w:rsidR="00122CC4">
        <w:t xml:space="preserve"> comes back to </w:t>
      </w:r>
      <w:proofErr w:type="spellStart"/>
      <w:r w:rsidR="00122CC4">
        <w:t>dar</w:t>
      </w:r>
      <w:proofErr w:type="spellEnd"/>
      <w:r w:rsidR="00122CC4">
        <w:t xml:space="preserve"> al-</w:t>
      </w:r>
      <w:proofErr w:type="spellStart"/>
      <w:r w:rsidR="00122CC4">
        <w:t>islam</w:t>
      </w:r>
      <w:proofErr w:type="spellEnd"/>
      <w:r w:rsidR="00122CC4">
        <w:t xml:space="preserve"> as a </w:t>
      </w:r>
      <w:proofErr w:type="spellStart"/>
      <w:r w:rsidR="00122CC4">
        <w:t>muslim</w:t>
      </w:r>
      <w:proofErr w:type="spellEnd"/>
      <w:r w:rsidR="00122CC4">
        <w:t xml:space="preserve"> or with </w:t>
      </w:r>
      <w:proofErr w:type="spellStart"/>
      <w:r w:rsidR="00122CC4">
        <w:t>aman</w:t>
      </w:r>
      <w:proofErr w:type="spellEnd"/>
      <w:r w:rsidR="00122CC4">
        <w:t xml:space="preserve">. </w:t>
      </w:r>
    </w:p>
    <w:p w:rsidR="000A7C89" w:rsidRDefault="000A7C89">
      <w:pPr>
        <w:pStyle w:val="ListParagraph"/>
        <w:numPr>
          <w:ilvl w:val="0"/>
          <w:numId w:val="1"/>
        </w:numPr>
        <w:spacing w:line="480" w:lineRule="auto"/>
        <w:ind w:left="630"/>
        <w:pPrChange w:id="271" w:author="Hassaan Shahawy" w:date="2019-02-28T14:41:00Z">
          <w:pPr>
            <w:pStyle w:val="ListParagraph"/>
            <w:numPr>
              <w:numId w:val="1"/>
            </w:numPr>
            <w:ind w:left="630" w:hanging="360"/>
          </w:pPr>
        </w:pPrChange>
      </w:pPr>
      <w:r>
        <w:t xml:space="preserve">4:290 if X appoints Y </w:t>
      </w:r>
      <w:proofErr w:type="spellStart"/>
      <w:r>
        <w:t>mudarib</w:t>
      </w:r>
      <w:proofErr w:type="spellEnd"/>
      <w:r>
        <w:t xml:space="preserve">, then Y buys a house H, and both X and stranger </w:t>
      </w:r>
      <w:proofErr w:type="spellStart"/>
      <w:r>
        <w:t>S have</w:t>
      </w:r>
      <w:proofErr w:type="spellEnd"/>
      <w:r>
        <w:t xml:space="preserve"> </w:t>
      </w:r>
      <w:proofErr w:type="spellStart"/>
      <w:r>
        <w:t>shuf’a</w:t>
      </w:r>
      <w:proofErr w:type="spellEnd"/>
      <w:r>
        <w:t xml:space="preserve"> on H</w:t>
      </w:r>
      <w:r w:rsidR="00C7386A">
        <w:t xml:space="preserve"> because X has another house next to H, then </w:t>
      </w:r>
      <w:r w:rsidR="00122CC4">
        <w:t>X</w:t>
      </w:r>
      <w:r w:rsidR="00C7386A">
        <w:t xml:space="preserve"> gives up the </w:t>
      </w:r>
      <w:proofErr w:type="spellStart"/>
      <w:r w:rsidR="00C7386A">
        <w:t>shuf’a</w:t>
      </w:r>
      <w:proofErr w:type="spellEnd"/>
      <w:r w:rsidR="00C7386A">
        <w:t>,</w:t>
      </w:r>
      <w:r w:rsidR="00122CC4">
        <w:t xml:space="preserve"> </w:t>
      </w:r>
      <w:r w:rsidR="00C7386A">
        <w:t xml:space="preserve">then by qiyas S only gets half of H, but istiḥsān that S takes all of H, because we make Y like a normal outside party buying a house which has two people of </w:t>
      </w:r>
      <w:proofErr w:type="spellStart"/>
      <w:r w:rsidR="00C7386A">
        <w:t>shuf’a</w:t>
      </w:r>
      <w:proofErr w:type="spellEnd"/>
      <w:r w:rsidR="00C7386A">
        <w:t xml:space="preserve"> and one of them gives it up</w:t>
      </w:r>
    </w:p>
    <w:p w:rsidR="00C7386A" w:rsidRDefault="00C7386A">
      <w:pPr>
        <w:pStyle w:val="ListParagraph"/>
        <w:numPr>
          <w:ilvl w:val="0"/>
          <w:numId w:val="1"/>
        </w:numPr>
        <w:spacing w:line="480" w:lineRule="auto"/>
        <w:ind w:left="630"/>
        <w:pPrChange w:id="272" w:author="Hassaan Shahawy" w:date="2019-02-28T14:41:00Z">
          <w:pPr>
            <w:pStyle w:val="ListParagraph"/>
            <w:numPr>
              <w:numId w:val="1"/>
            </w:numPr>
            <w:ind w:left="630" w:hanging="360"/>
          </w:pPr>
        </w:pPrChange>
      </w:pPr>
      <w:r>
        <w:lastRenderedPageBreak/>
        <w:t>4:326</w:t>
      </w:r>
      <w:r w:rsidR="00933684">
        <w:t xml:space="preserve"> if x appoints Y </w:t>
      </w:r>
      <w:proofErr w:type="spellStart"/>
      <w:r w:rsidR="00933684">
        <w:t>mudarib</w:t>
      </w:r>
      <w:proofErr w:type="spellEnd"/>
      <w:r w:rsidR="00933684">
        <w:t xml:space="preserve"> with 1000 dirhams for half of profit, then Y buys slave girl for 50 dinars, and exchanges the dirhams and pays it in dinars, then by qiyas here Y bought the slave girl for himself and is liable, but Y and M said by istiḥsān that it is part of </w:t>
      </w:r>
      <w:proofErr w:type="spellStart"/>
      <w:r w:rsidR="00933684">
        <w:t>mudaraba</w:t>
      </w:r>
      <w:proofErr w:type="spellEnd"/>
      <w:r w:rsidR="00933684">
        <w:t xml:space="preserve">. By qiyas no, but we abandon it for istiḥsān, </w:t>
      </w:r>
    </w:p>
    <w:p w:rsidR="00BF6F24" w:rsidRDefault="00BF6F24">
      <w:pPr>
        <w:pStyle w:val="ListParagraph"/>
        <w:numPr>
          <w:ilvl w:val="0"/>
          <w:numId w:val="1"/>
        </w:numPr>
        <w:spacing w:line="480" w:lineRule="auto"/>
        <w:ind w:left="630"/>
        <w:rPr>
          <w:ins w:id="273" w:author="Hassaan Shahawy" w:date="2019-02-27T13:12:00Z"/>
        </w:rPr>
        <w:pPrChange w:id="274" w:author="Hassaan Shahawy" w:date="2019-02-28T14:41:00Z">
          <w:pPr>
            <w:pStyle w:val="ListParagraph"/>
            <w:numPr>
              <w:numId w:val="1"/>
            </w:numPr>
            <w:ind w:left="630" w:hanging="360"/>
          </w:pPr>
        </w:pPrChange>
      </w:pPr>
      <w:ins w:id="275" w:author="Hassaan Shahawy" w:date="2019-02-27T13:12:00Z">
        <w:r>
          <w:t xml:space="preserve">4:327 Ay and M say don’t you see that if a man pays to another 1000 dirhams </w:t>
        </w:r>
        <w:proofErr w:type="spellStart"/>
        <w:r>
          <w:t>mudaraba</w:t>
        </w:r>
        <w:proofErr w:type="spellEnd"/>
        <w:r>
          <w:t xml:space="preserve"> for half, so the </w:t>
        </w:r>
        <w:proofErr w:type="spellStart"/>
        <w:r>
          <w:t>mudarib</w:t>
        </w:r>
        <w:proofErr w:type="spellEnd"/>
        <w:r>
          <w:t xml:space="preserve"> buys a slave gir</w:t>
        </w:r>
      </w:ins>
      <w:ins w:id="276" w:author="Hassaan Shahawy" w:date="2019-02-27T13:13:00Z">
        <w:r>
          <w:t xml:space="preserve">l for 1000 in the currency of that land, then exchanges dirhams for dinars, then exchanges to currency of that land, then gives that to seller, that’s fine. And by qiyas it wouldn’t be part of the </w:t>
        </w:r>
        <w:proofErr w:type="spellStart"/>
        <w:r>
          <w:t>mudaraba</w:t>
        </w:r>
        <w:proofErr w:type="spellEnd"/>
        <w:r>
          <w:t xml:space="preserve">, but we abandon qiyas and take istiḥsān, that if  </w:t>
        </w:r>
        <w:proofErr w:type="spellStart"/>
        <w:r>
          <w:t>mudaraba</w:t>
        </w:r>
        <w:proofErr w:type="spellEnd"/>
        <w:r>
          <w:t xml:space="preserve"> was on dirhams and he buys with dinars or vice versa.</w:t>
        </w:r>
      </w:ins>
      <w:ins w:id="277" w:author="Hassaan Shahawy" w:date="2019-02-27T13:14:00Z">
        <w:r>
          <w:t xml:space="preserve"> Basically same as </w:t>
        </w:r>
        <w:r w:rsidR="0071022B">
          <w:t>above case 113.</w:t>
        </w:r>
      </w:ins>
    </w:p>
    <w:p w:rsidR="008D2B3C" w:rsidRDefault="008D2B3C">
      <w:pPr>
        <w:pStyle w:val="ListParagraph"/>
        <w:numPr>
          <w:ilvl w:val="0"/>
          <w:numId w:val="1"/>
        </w:numPr>
        <w:spacing w:line="480" w:lineRule="auto"/>
        <w:ind w:left="630"/>
        <w:rPr>
          <w:ins w:id="278" w:author="Hassaan Shahawy" w:date="2019-02-27T10:10:00Z"/>
        </w:rPr>
        <w:pPrChange w:id="279" w:author="Hassaan Shahawy" w:date="2019-02-28T14:41:00Z">
          <w:pPr>
            <w:pStyle w:val="ListParagraph"/>
            <w:numPr>
              <w:numId w:val="1"/>
            </w:numPr>
            <w:ind w:left="630" w:hanging="360"/>
          </w:pPr>
        </w:pPrChange>
      </w:pPr>
      <w:ins w:id="280" w:author="Hassaan Shahawy" w:date="2019-02-27T10:10:00Z">
        <w:r>
          <w:t xml:space="preserve">4:329 </w:t>
        </w:r>
      </w:ins>
      <w:ins w:id="281" w:author="Hassaan Shahawy" w:date="2019-02-27T10:11:00Z">
        <w:r w:rsidR="006D5356">
          <w:t xml:space="preserve">don’t know exact case but seems like alternate qiyas, saying case of dinars and dirhams different from </w:t>
        </w:r>
        <w:proofErr w:type="spellStart"/>
        <w:r w:rsidR="006D5356">
          <w:t>makel</w:t>
        </w:r>
        <w:proofErr w:type="spellEnd"/>
        <w:r w:rsidR="006D5356">
          <w:t xml:space="preserve"> and </w:t>
        </w:r>
        <w:proofErr w:type="spellStart"/>
        <w:r w:rsidR="006D5356">
          <w:t>mawzoon</w:t>
        </w:r>
        <w:proofErr w:type="spellEnd"/>
        <w:r w:rsidR="006D5356">
          <w:t xml:space="preserve">, with explanation don’t you see that </w:t>
        </w:r>
        <w:proofErr w:type="spellStart"/>
        <w:r w:rsidR="006D5356">
          <w:t>mudara</w:t>
        </w:r>
        <w:proofErr w:type="spellEnd"/>
        <w:r w:rsidR="006D5356">
          <w:t xml:space="preserve"> can only be with dinars and dirhams, so for that reason its different from the other case</w:t>
        </w:r>
      </w:ins>
      <w:ins w:id="282" w:author="Hassaan Shahawy" w:date="2019-02-27T10:12:00Z">
        <w:r w:rsidR="006D5356">
          <w:t xml:space="preserve">, though by qiyas </w:t>
        </w:r>
        <w:proofErr w:type="spellStart"/>
        <w:r w:rsidR="006D5356">
          <w:t>theyre</w:t>
        </w:r>
        <w:proofErr w:type="spellEnd"/>
        <w:r w:rsidR="006D5356">
          <w:t xml:space="preserve"> equal.</w:t>
        </w:r>
      </w:ins>
    </w:p>
    <w:p w:rsidR="00933684" w:rsidRDefault="00933684">
      <w:pPr>
        <w:pStyle w:val="ListParagraph"/>
        <w:numPr>
          <w:ilvl w:val="0"/>
          <w:numId w:val="1"/>
        </w:numPr>
        <w:spacing w:line="480" w:lineRule="auto"/>
        <w:ind w:left="630"/>
        <w:pPrChange w:id="283" w:author="Hassaan Shahawy" w:date="2019-02-28T14:41:00Z">
          <w:pPr>
            <w:pStyle w:val="ListParagraph"/>
            <w:numPr>
              <w:numId w:val="1"/>
            </w:numPr>
            <w:ind w:left="630" w:hanging="360"/>
          </w:pPr>
        </w:pPrChange>
      </w:pPr>
      <w:r>
        <w:t>4:369 If a woman is divorced or husband died, then she breastfeeds a youth with milk from that man (i.e. from a baby born of that man?), then the mahram relationships result as if man hadn’t divorced or died. Such that even if she marries another man but breastfeeds with milk from the first. But if she gets pregnant from second man and gets milk from that pregnancy, AH says milk and mahram relationship still for the first man until she gives birth to new child. Y says if its known this milk is from second man then that’s where it cuts. M says by istiḥsān that its from both the men, and mahram relationship extended to both.</w:t>
      </w:r>
    </w:p>
    <w:p w:rsidR="00933684" w:rsidRDefault="00933684">
      <w:pPr>
        <w:pStyle w:val="ListParagraph"/>
        <w:numPr>
          <w:ilvl w:val="0"/>
          <w:numId w:val="1"/>
        </w:numPr>
        <w:spacing w:line="480" w:lineRule="auto"/>
        <w:ind w:left="630"/>
        <w:pPrChange w:id="284" w:author="Hassaan Shahawy" w:date="2019-02-28T14:41:00Z">
          <w:pPr>
            <w:pStyle w:val="ListParagraph"/>
            <w:numPr>
              <w:numId w:val="1"/>
            </w:numPr>
            <w:ind w:left="630" w:hanging="360"/>
          </w:pPr>
        </w:pPrChange>
      </w:pPr>
      <w:r>
        <w:lastRenderedPageBreak/>
        <w:t xml:space="preserve">4:383 </w:t>
      </w:r>
      <w:r w:rsidR="00014B8C">
        <w:t xml:space="preserve">If two brothers get married to two sisters, and each wife enters upon the other brother and they both consummate. Then by istiḥsān each brother </w:t>
      </w:r>
      <w:r w:rsidR="006B4702">
        <w:t>should</w:t>
      </w:r>
      <w:r w:rsidR="00014B8C">
        <w:t xml:space="preserve"> divorce the wife he didn’t consummate with, and pay her half the dowry, then each marries the one they actually consummated with, and pay her </w:t>
      </w:r>
      <w:proofErr w:type="spellStart"/>
      <w:r w:rsidR="00014B8C">
        <w:t>mahr</w:t>
      </w:r>
      <w:proofErr w:type="spellEnd"/>
      <w:r w:rsidR="00014B8C">
        <w:t xml:space="preserve"> like her </w:t>
      </w:r>
      <w:proofErr w:type="spellStart"/>
      <w:r w:rsidR="00014B8C">
        <w:t>mahr</w:t>
      </w:r>
      <w:proofErr w:type="spellEnd"/>
      <w:r w:rsidR="00014B8C">
        <w:t xml:space="preserve"> from the first marriage, then second </w:t>
      </w:r>
      <w:proofErr w:type="spellStart"/>
      <w:r w:rsidR="00014B8C">
        <w:t>mahr</w:t>
      </w:r>
      <w:proofErr w:type="spellEnd"/>
      <w:r w:rsidR="00014B8C">
        <w:t xml:space="preserve"> for the actual second marriage. So each woman gets 2.5 </w:t>
      </w:r>
      <w:proofErr w:type="spellStart"/>
      <w:r w:rsidR="00014B8C">
        <w:t>mahrs</w:t>
      </w:r>
      <w:proofErr w:type="spellEnd"/>
      <w:r w:rsidR="00014B8C">
        <w:t xml:space="preserve">, </w:t>
      </w:r>
    </w:p>
    <w:p w:rsidR="003112FF" w:rsidRDefault="00014B8C">
      <w:pPr>
        <w:pStyle w:val="ListParagraph"/>
        <w:numPr>
          <w:ilvl w:val="0"/>
          <w:numId w:val="1"/>
        </w:numPr>
        <w:spacing w:line="480" w:lineRule="auto"/>
        <w:ind w:left="630"/>
      </w:pPr>
      <w:r>
        <w:t xml:space="preserve">4:402 </w:t>
      </w:r>
      <w:r w:rsidR="00020FC7">
        <w:t xml:space="preserve">If after the </w:t>
      </w:r>
      <w:r w:rsidR="003416A1">
        <w:t xml:space="preserve">3 </w:t>
      </w:r>
      <w:proofErr w:type="spellStart"/>
      <w:r w:rsidR="003416A1">
        <w:t>hiyads</w:t>
      </w:r>
      <w:proofErr w:type="spellEnd"/>
      <w:r w:rsidR="003416A1">
        <w:t xml:space="preserve"> of 3idda, then </w:t>
      </w:r>
      <w:proofErr w:type="spellStart"/>
      <w:r w:rsidR="003416A1">
        <w:t>shes</w:t>
      </w:r>
      <w:proofErr w:type="spellEnd"/>
      <w:r w:rsidR="003416A1">
        <w:t xml:space="preserve"> making ghusl but still hasn’t done ghusl of one limb, husband still has right of return until she washes that limb or time of prayer passes. But if its just a small finger or something then he doesn’t have right of return</w:t>
      </w:r>
      <w:r w:rsidR="0029100B">
        <w:t xml:space="preserve">. </w:t>
      </w:r>
      <w:r w:rsidR="003112FF">
        <w:t xml:space="preserve">These two equal in qiyas, but istiḥsān that if </w:t>
      </w:r>
      <w:proofErr w:type="spellStart"/>
      <w:r w:rsidR="003112FF">
        <w:t>theres</w:t>
      </w:r>
      <w:proofErr w:type="spellEnd"/>
      <w:r w:rsidR="003112FF">
        <w:t xml:space="preserve"> still a major limb he still has right of return. </w:t>
      </w:r>
    </w:p>
    <w:p w:rsidR="00014B8C" w:rsidRDefault="003112FF" w:rsidP="003112FF">
      <w:pPr>
        <w:pStyle w:val="ListParagraph"/>
        <w:numPr>
          <w:ilvl w:val="0"/>
          <w:numId w:val="1"/>
        </w:numPr>
        <w:spacing w:line="480" w:lineRule="auto"/>
      </w:pPr>
      <w:r>
        <w:t>4:402 and</w:t>
      </w:r>
      <w:r w:rsidR="003416A1">
        <w:t xml:space="preserve"> if she marries another man she still needs to wash that part first then marry, take by </w:t>
      </w:r>
      <w:proofErr w:type="spellStart"/>
      <w:r w:rsidR="003416A1">
        <w:rPr>
          <w:b/>
          <w:bCs/>
        </w:rPr>
        <w:t>thiqa</w:t>
      </w:r>
      <w:proofErr w:type="spellEnd"/>
      <w:r w:rsidR="003416A1">
        <w:t xml:space="preserve"> here (precaution)</w:t>
      </w:r>
      <w:r>
        <w:t xml:space="preserve"> also.</w:t>
      </w:r>
      <w:r w:rsidR="003416A1">
        <w:t xml:space="preserve"> </w:t>
      </w:r>
    </w:p>
    <w:p w:rsidR="006D5356" w:rsidRDefault="006D5356">
      <w:pPr>
        <w:pStyle w:val="ListParagraph"/>
        <w:numPr>
          <w:ilvl w:val="0"/>
          <w:numId w:val="1"/>
        </w:numPr>
        <w:spacing w:line="480" w:lineRule="auto"/>
        <w:ind w:left="630"/>
        <w:rPr>
          <w:ins w:id="285" w:author="Hassaan Shahawy" w:date="2019-02-27T10:12:00Z"/>
        </w:rPr>
        <w:pPrChange w:id="286" w:author="Hassaan Shahawy" w:date="2019-02-28T14:41:00Z">
          <w:pPr>
            <w:pStyle w:val="ListParagraph"/>
            <w:numPr>
              <w:numId w:val="1"/>
            </w:numPr>
            <w:ind w:left="630" w:hanging="360"/>
          </w:pPr>
        </w:pPrChange>
      </w:pPr>
      <w:ins w:id="287" w:author="Hassaan Shahawy" w:date="2019-02-27T10:12:00Z">
        <w:r>
          <w:t xml:space="preserve">4:422 </w:t>
        </w:r>
      </w:ins>
      <w:ins w:id="288" w:author="Hassaan Shahawy" w:date="2019-02-27T10:15:00Z">
        <w:r w:rsidR="00A8554E">
          <w:t>if young boy was married but dies before consummation, then she shows to be pregnan</w:t>
        </w:r>
      </w:ins>
      <w:ins w:id="289" w:author="Hassaan Shahawy" w:date="2019-02-27T10:16:00Z">
        <w:r w:rsidR="00A8554E">
          <w:t xml:space="preserve">t after his death, her </w:t>
        </w:r>
        <w:proofErr w:type="spellStart"/>
        <w:r w:rsidR="00A8554E">
          <w:t>idda</w:t>
        </w:r>
        <w:proofErr w:type="spellEnd"/>
        <w:r w:rsidR="00A8554E">
          <w:t xml:space="preserve"> is 4 months and 10 days, and </w:t>
        </w:r>
        <w:proofErr w:type="spellStart"/>
        <w:r w:rsidR="00A8554E">
          <w:t>pregnany</w:t>
        </w:r>
        <w:proofErr w:type="spellEnd"/>
        <w:r w:rsidR="00A8554E">
          <w:t xml:space="preserve"> not considered cause its not from him, whereas if pregnancy was from before his death then </w:t>
        </w:r>
        <w:proofErr w:type="spellStart"/>
        <w:r w:rsidR="00A8554E">
          <w:t>idda</w:t>
        </w:r>
        <w:proofErr w:type="spellEnd"/>
        <w:r w:rsidR="00A8554E">
          <w:t xml:space="preserve"> is giving birth even though its known to be adulterous. And th</w:t>
        </w:r>
      </w:ins>
      <w:ins w:id="290" w:author="Hassaan Shahawy" w:date="2019-02-27T10:17:00Z">
        <w:r w:rsidR="00A8554E">
          <w:t>is and first case equal by qiyas, but istiḥsān here, because he died while she was already pregnant, so she must give birth.</w:t>
        </w:r>
      </w:ins>
    </w:p>
    <w:p w:rsidR="001C2C78" w:rsidRDefault="00B43384">
      <w:pPr>
        <w:pStyle w:val="ListParagraph"/>
        <w:numPr>
          <w:ilvl w:val="0"/>
          <w:numId w:val="1"/>
        </w:numPr>
        <w:spacing w:line="480" w:lineRule="auto"/>
        <w:ind w:left="630"/>
        <w:pPrChange w:id="291" w:author="Hassaan Shahawy" w:date="2019-02-28T14:41:00Z">
          <w:pPr>
            <w:pStyle w:val="ListParagraph"/>
            <w:numPr>
              <w:numId w:val="1"/>
            </w:numPr>
            <w:ind w:left="630" w:hanging="360"/>
          </w:pPr>
        </w:pPrChange>
      </w:pPr>
      <w:r>
        <w:t xml:space="preserve">4:478 if man says if you menstruate you are divorced, and she says </w:t>
      </w:r>
      <w:proofErr w:type="spellStart"/>
      <w:r>
        <w:t>ive</w:t>
      </w:r>
      <w:proofErr w:type="spellEnd"/>
      <w:r>
        <w:t xml:space="preserve"> menstruated, then by qiyas she isn’t automatically believed, but we abandon qiyas here and go with istiḥsān that she is believed. And in this istiḥsān </w:t>
      </w:r>
      <w:r>
        <w:rPr>
          <w:b/>
          <w:bCs/>
        </w:rPr>
        <w:t>enters a bit of qiyas</w:t>
      </w:r>
      <w:r>
        <w:t xml:space="preserve">, </w:t>
      </w:r>
      <w:r w:rsidR="001C2C78">
        <w:t>because we believe her by her statement during her 3idda, so to be consistent we should in divorce also.</w:t>
      </w:r>
    </w:p>
    <w:p w:rsidR="00B43384" w:rsidRDefault="001C2C78">
      <w:pPr>
        <w:pStyle w:val="ListParagraph"/>
        <w:numPr>
          <w:ilvl w:val="0"/>
          <w:numId w:val="1"/>
        </w:numPr>
        <w:spacing w:line="480" w:lineRule="auto"/>
        <w:ind w:left="630"/>
        <w:pPrChange w:id="292" w:author="Hassaan Shahawy" w:date="2019-02-28T14:41:00Z">
          <w:pPr>
            <w:pStyle w:val="ListParagraph"/>
            <w:numPr>
              <w:numId w:val="1"/>
            </w:numPr>
            <w:ind w:left="630" w:hanging="360"/>
          </w:pPr>
        </w:pPrChange>
      </w:pPr>
      <w:r>
        <w:t xml:space="preserve"> 4:481 </w:t>
      </w:r>
      <w:r w:rsidR="001242CD">
        <w:t xml:space="preserve">converse to </w:t>
      </w:r>
      <w:r w:rsidR="007814F9">
        <w:t>above</w:t>
      </w:r>
      <w:r w:rsidR="001242CD">
        <w:t xml:space="preserve">, if she says </w:t>
      </w:r>
      <w:proofErr w:type="spellStart"/>
      <w:r w:rsidR="001242CD">
        <w:t>ive</w:t>
      </w:r>
      <w:proofErr w:type="spellEnd"/>
      <w:r w:rsidR="001242CD">
        <w:t xml:space="preserve"> given birth, and man says you haven’t, divorce doesn’t go straight through, stick to qiyas here and abandon the istiḥsān</w:t>
      </w:r>
    </w:p>
    <w:p w:rsidR="001242CD" w:rsidRDefault="001242CD">
      <w:pPr>
        <w:pStyle w:val="ListParagraph"/>
        <w:numPr>
          <w:ilvl w:val="0"/>
          <w:numId w:val="1"/>
        </w:numPr>
        <w:spacing w:line="480" w:lineRule="auto"/>
        <w:ind w:left="630"/>
        <w:pPrChange w:id="293" w:author="Hassaan Shahawy" w:date="2019-02-28T14:41:00Z">
          <w:pPr>
            <w:pStyle w:val="ListParagraph"/>
            <w:numPr>
              <w:numId w:val="1"/>
            </w:numPr>
            <w:ind w:left="630" w:hanging="360"/>
          </w:pPr>
        </w:pPrChange>
      </w:pPr>
      <w:r>
        <w:lastRenderedPageBreak/>
        <w:t xml:space="preserve">4:488 if man says if I don’t divorce you by single then you are triple divorced, then says after a pause you are divorced singly, then by qiyas she should be divorced triply cause of that pause in between, but by istiḥsān she </w:t>
      </w:r>
      <w:r w:rsidR="00BE615A">
        <w:t>isn’t</w:t>
      </w:r>
    </w:p>
    <w:p w:rsidR="00BE615A" w:rsidRDefault="00BE615A">
      <w:pPr>
        <w:pStyle w:val="ListParagraph"/>
        <w:numPr>
          <w:ilvl w:val="0"/>
          <w:numId w:val="1"/>
        </w:numPr>
        <w:spacing w:line="480" w:lineRule="auto"/>
        <w:ind w:left="630"/>
        <w:pPrChange w:id="294" w:author="Hassaan Shahawy" w:date="2019-02-28T14:41:00Z">
          <w:pPr>
            <w:pStyle w:val="ListParagraph"/>
            <w:numPr>
              <w:numId w:val="1"/>
            </w:numPr>
            <w:ind w:left="630" w:hanging="360"/>
          </w:pPr>
        </w:pPrChange>
      </w:pPr>
      <w:r>
        <w:t>4:517 to allow the transactions of a mute person you need istiḥsān</w:t>
      </w:r>
    </w:p>
    <w:p w:rsidR="00BE615A" w:rsidRDefault="00BE615A">
      <w:pPr>
        <w:pStyle w:val="ListParagraph"/>
        <w:numPr>
          <w:ilvl w:val="0"/>
          <w:numId w:val="1"/>
        </w:numPr>
        <w:spacing w:line="480" w:lineRule="auto"/>
        <w:ind w:left="630"/>
        <w:pPrChange w:id="295" w:author="Hassaan Shahawy" w:date="2019-02-28T14:41:00Z">
          <w:pPr>
            <w:pStyle w:val="ListParagraph"/>
            <w:numPr>
              <w:numId w:val="1"/>
            </w:numPr>
            <w:ind w:left="630" w:hanging="360"/>
          </w:pPr>
        </w:pPrChange>
      </w:pPr>
      <w:r>
        <w:t>4:51</w:t>
      </w:r>
      <w:r w:rsidR="00E92B8B">
        <w:t xml:space="preserve">7 if a man has two wives and two witnesses testify that he divorced a specific one of them, but don’t know which one and forget her name, then their testimony doesn’t count. And if they testify that he divorced one of them triple but cant say which one, by qiyas should be equal, but by istiḥsān we say this testimony valid and the divorce has to fall on one of the wives. </w:t>
      </w:r>
    </w:p>
    <w:p w:rsidR="00397A27" w:rsidRDefault="00397A27">
      <w:pPr>
        <w:pStyle w:val="ListParagraph"/>
        <w:numPr>
          <w:ilvl w:val="0"/>
          <w:numId w:val="1"/>
        </w:numPr>
        <w:spacing w:line="480" w:lineRule="auto"/>
        <w:ind w:left="630"/>
        <w:rPr>
          <w:ins w:id="296" w:author="Hassaan Shahawy" w:date="2019-02-27T17:49:00Z"/>
        </w:rPr>
        <w:pPrChange w:id="297" w:author="Hassaan Shahawy" w:date="2019-02-28T14:41:00Z">
          <w:pPr>
            <w:pStyle w:val="ListParagraph"/>
            <w:numPr>
              <w:numId w:val="1"/>
            </w:numPr>
            <w:ind w:left="630" w:hanging="360"/>
          </w:pPr>
        </w:pPrChange>
      </w:pPr>
      <w:ins w:id="298" w:author="Hassaan Shahawy" w:date="2019-02-27T17:44:00Z">
        <w:r>
          <w:t xml:space="preserve">4:537 </w:t>
        </w:r>
      </w:ins>
      <w:ins w:id="299" w:author="Hassaan Shahawy" w:date="2019-02-27T17:48:00Z">
        <w:r w:rsidR="00355F3E">
          <w:t>if woman is on death</w:t>
        </w:r>
      </w:ins>
      <w:ins w:id="300" w:author="Hassaan Shahawy" w:date="2019-02-27T17:49:00Z">
        <w:r w:rsidR="00355F3E">
          <w:t xml:space="preserve">bed then apostates or joins </w:t>
        </w:r>
        <w:proofErr w:type="spellStart"/>
        <w:r w:rsidR="00355F3E">
          <w:t>dar</w:t>
        </w:r>
        <w:proofErr w:type="spellEnd"/>
        <w:r w:rsidR="00355F3E">
          <w:t xml:space="preserve"> </w:t>
        </w:r>
        <w:proofErr w:type="spellStart"/>
        <w:r w:rsidR="00355F3E">
          <w:t>harb</w:t>
        </w:r>
        <w:proofErr w:type="spellEnd"/>
        <w:r w:rsidR="00355F3E">
          <w:t xml:space="preserve"> before 3idda over, by istiḥsān husband still gets inheritance.</w:t>
        </w:r>
      </w:ins>
    </w:p>
    <w:p w:rsidR="00B6597F" w:rsidRDefault="00B6597F">
      <w:pPr>
        <w:pStyle w:val="ListParagraph"/>
        <w:numPr>
          <w:ilvl w:val="0"/>
          <w:numId w:val="1"/>
        </w:numPr>
        <w:spacing w:line="480" w:lineRule="auto"/>
        <w:ind w:left="630"/>
        <w:rPr>
          <w:ins w:id="301" w:author="Hassaan Shahawy" w:date="2019-02-27T17:44:00Z"/>
        </w:rPr>
        <w:pPrChange w:id="302" w:author="Hassaan Shahawy" w:date="2019-02-28T14:41:00Z">
          <w:pPr>
            <w:pStyle w:val="ListParagraph"/>
            <w:numPr>
              <w:numId w:val="1"/>
            </w:numPr>
            <w:ind w:left="630" w:hanging="360"/>
          </w:pPr>
        </w:pPrChange>
      </w:pPr>
      <w:ins w:id="303" w:author="Hassaan Shahawy" w:date="2019-02-27T17:49:00Z">
        <w:r>
          <w:t xml:space="preserve">4:551 </w:t>
        </w:r>
      </w:ins>
      <w:ins w:id="304" w:author="Hassaan Shahawy" w:date="2019-02-27T17:53:00Z">
        <w:r w:rsidR="00B406BC">
          <w:t xml:space="preserve">abandon qiyas and take istiḥsān. If woman tells husband </w:t>
        </w:r>
      </w:ins>
      <w:ins w:id="305" w:author="Hassaan Shahawy" w:date="2019-02-27T17:54:00Z">
        <w:r w:rsidR="00B406BC">
          <w:t>triple divorce me for 1000, and he divorces her thrive but at different times but in same majlis, that he should only get 1/3 of 1000, but we abandon qiyas here and go istiḥsān that he has full 1000.</w:t>
        </w:r>
      </w:ins>
    </w:p>
    <w:p w:rsidR="00E92B8B" w:rsidRDefault="00E92B8B">
      <w:pPr>
        <w:pStyle w:val="ListParagraph"/>
        <w:numPr>
          <w:ilvl w:val="0"/>
          <w:numId w:val="1"/>
        </w:numPr>
        <w:spacing w:line="480" w:lineRule="auto"/>
        <w:ind w:left="630"/>
        <w:pPrChange w:id="306" w:author="Hassaan Shahawy" w:date="2019-02-28T14:41:00Z">
          <w:pPr>
            <w:pStyle w:val="ListParagraph"/>
            <w:numPr>
              <w:numId w:val="1"/>
            </w:numPr>
            <w:ind w:left="630" w:hanging="360"/>
          </w:pPr>
        </w:pPrChange>
      </w:pPr>
      <w:r>
        <w:t>4:</w:t>
      </w:r>
      <w:r w:rsidR="007708C5">
        <w:t xml:space="preserve">574 if you say if you love me you’re divorced, or anything having to do with feelings, then you just believe whatever she says she feels. So if she says it in a sitting where </w:t>
      </w:r>
      <w:proofErr w:type="spellStart"/>
      <w:r w:rsidR="007708C5">
        <w:t>divore</w:t>
      </w:r>
      <w:proofErr w:type="spellEnd"/>
      <w:r w:rsidR="007708C5">
        <w:t xml:space="preserve"> could fall on her then you believe her and divorce occurs. And by qiyas he doesn’t have to believe her. But we take the istiḥsān here. </w:t>
      </w:r>
    </w:p>
    <w:p w:rsidR="00D4617F" w:rsidRDefault="00D4617F">
      <w:pPr>
        <w:pStyle w:val="ListParagraph"/>
        <w:numPr>
          <w:ilvl w:val="0"/>
          <w:numId w:val="1"/>
        </w:numPr>
        <w:spacing w:line="480" w:lineRule="auto"/>
        <w:ind w:left="630"/>
        <w:rPr>
          <w:ins w:id="307" w:author="Hassaan Shahawy" w:date="2019-02-27T10:19:00Z"/>
        </w:rPr>
        <w:pPrChange w:id="308" w:author="Hassaan Shahawy" w:date="2019-02-28T14:41:00Z">
          <w:pPr>
            <w:pStyle w:val="ListParagraph"/>
            <w:numPr>
              <w:numId w:val="1"/>
            </w:numPr>
            <w:ind w:left="630" w:hanging="360"/>
          </w:pPr>
        </w:pPrChange>
      </w:pPr>
      <w:ins w:id="309" w:author="Hassaan Shahawy" w:date="2019-02-27T10:18:00Z">
        <w:r>
          <w:t xml:space="preserve">4:592 if husband says to wife choose between your family and marriage, and she says </w:t>
        </w:r>
      </w:ins>
      <w:ins w:id="310" w:author="Hassaan Shahawy" w:date="2019-02-27T10:19:00Z">
        <w:r>
          <w:t>I choose my family, and husband meant by that divorce, by qiyas that’s not a divorce, but abandon qiyas here and by istiḥsān it counts.</w:t>
        </w:r>
      </w:ins>
    </w:p>
    <w:p w:rsidR="00D4617F" w:rsidRDefault="00D4617F">
      <w:pPr>
        <w:pStyle w:val="ListParagraph"/>
        <w:numPr>
          <w:ilvl w:val="0"/>
          <w:numId w:val="1"/>
        </w:numPr>
        <w:spacing w:line="480" w:lineRule="auto"/>
        <w:ind w:left="630"/>
        <w:rPr>
          <w:ins w:id="311" w:author="Hassaan Shahawy" w:date="2019-02-27T10:18:00Z"/>
        </w:rPr>
        <w:pPrChange w:id="312" w:author="Hassaan Shahawy" w:date="2019-02-28T14:41:00Z">
          <w:pPr>
            <w:pStyle w:val="ListParagraph"/>
            <w:numPr>
              <w:numId w:val="1"/>
            </w:numPr>
            <w:ind w:left="630" w:hanging="360"/>
          </w:pPr>
        </w:pPrChange>
      </w:pPr>
      <w:ins w:id="313" w:author="Hassaan Shahawy" w:date="2019-02-27T10:19:00Z">
        <w:r>
          <w:t>4:592 above premise, if choice was for a specific family member it doesn’t count. But istiḥsān that if she says</w:t>
        </w:r>
      </w:ins>
      <w:ins w:id="314" w:author="Hassaan Shahawy" w:date="2019-02-27T10:20:00Z">
        <w:r>
          <w:t xml:space="preserve"> mom or dad, or choose herself, then it does count.</w:t>
        </w:r>
      </w:ins>
    </w:p>
    <w:p w:rsidR="007708C5" w:rsidRDefault="007708C5">
      <w:pPr>
        <w:pStyle w:val="ListParagraph"/>
        <w:numPr>
          <w:ilvl w:val="0"/>
          <w:numId w:val="1"/>
        </w:numPr>
        <w:spacing w:line="480" w:lineRule="auto"/>
        <w:ind w:left="630"/>
        <w:pPrChange w:id="315" w:author="Hassaan Shahawy" w:date="2019-02-28T14:41:00Z">
          <w:pPr>
            <w:pStyle w:val="ListParagraph"/>
            <w:numPr>
              <w:numId w:val="1"/>
            </w:numPr>
            <w:ind w:left="630" w:hanging="360"/>
          </w:pPr>
        </w:pPrChange>
      </w:pPr>
      <w:r>
        <w:lastRenderedPageBreak/>
        <w:t>5:18</w:t>
      </w:r>
      <w:r w:rsidR="003E74C8">
        <w:t xml:space="preserve"> if a man buys his father intending to free him to expiate from his </w:t>
      </w:r>
      <w:proofErr w:type="spellStart"/>
      <w:r w:rsidR="003E74C8">
        <w:t>dhihar</w:t>
      </w:r>
      <w:proofErr w:type="spellEnd"/>
      <w:r w:rsidR="003E74C8">
        <w:t xml:space="preserve"> then its ok by istiḥsān</w:t>
      </w:r>
    </w:p>
    <w:p w:rsidR="00897DAF" w:rsidRDefault="00897DAF">
      <w:pPr>
        <w:pStyle w:val="ListParagraph"/>
        <w:numPr>
          <w:ilvl w:val="1"/>
          <w:numId w:val="1"/>
        </w:numPr>
        <w:spacing w:line="480" w:lineRule="auto"/>
        <w:pPrChange w:id="316" w:author="Hassaan Shahawy" w:date="2019-02-28T14:41:00Z">
          <w:pPr>
            <w:pStyle w:val="ListParagraph"/>
            <w:numPr>
              <w:ilvl w:val="1"/>
              <w:numId w:val="1"/>
            </w:numPr>
            <w:ind w:left="1440" w:hanging="360"/>
          </w:pPr>
        </w:pPrChange>
      </w:pPr>
      <w:r>
        <w:t>Parallel to something above</w:t>
      </w:r>
    </w:p>
    <w:p w:rsidR="003E74C8" w:rsidRDefault="003E74C8">
      <w:pPr>
        <w:spacing w:line="480" w:lineRule="auto"/>
        <w:pPrChange w:id="317" w:author="Hassaan Shahawy" w:date="2019-02-28T14:41:00Z">
          <w:pPr>
            <w:pStyle w:val="ListParagraph"/>
            <w:numPr>
              <w:numId w:val="1"/>
            </w:numPr>
            <w:ind w:left="630" w:hanging="360"/>
          </w:pPr>
        </w:pPrChange>
      </w:pPr>
      <w:r>
        <w:t xml:space="preserve">5:18 if a man says you are free the day I buy you, then does </w:t>
      </w:r>
      <w:proofErr w:type="spellStart"/>
      <w:r>
        <w:t>dhihar</w:t>
      </w:r>
      <w:proofErr w:type="spellEnd"/>
      <w:r>
        <w:t xml:space="preserve"> then buys him intending to free him for that </w:t>
      </w:r>
      <w:proofErr w:type="spellStart"/>
      <w:r>
        <w:t>dhihar</w:t>
      </w:r>
      <w:proofErr w:type="spellEnd"/>
      <w:r>
        <w:t xml:space="preserve">, not ok. And this opposes those of </w:t>
      </w:r>
      <w:r w:rsidR="00EE4175">
        <w:t>womb mahram</w:t>
      </w:r>
      <w:r>
        <w:t>, which are equal by qiyas, but we use istiḥsān for the previous, and qiyas here.</w:t>
      </w:r>
    </w:p>
    <w:p w:rsidR="003E74C8" w:rsidRDefault="003E74C8">
      <w:pPr>
        <w:pStyle w:val="ListParagraph"/>
        <w:numPr>
          <w:ilvl w:val="0"/>
          <w:numId w:val="1"/>
        </w:numPr>
        <w:spacing w:line="480" w:lineRule="auto"/>
        <w:ind w:left="630"/>
        <w:pPrChange w:id="318" w:author="Hassaan Shahawy" w:date="2019-02-28T14:41:00Z">
          <w:pPr>
            <w:pStyle w:val="ListParagraph"/>
            <w:numPr>
              <w:numId w:val="1"/>
            </w:numPr>
            <w:ind w:left="630" w:hanging="360"/>
          </w:pPr>
        </w:pPrChange>
      </w:pPr>
      <w:r>
        <w:t xml:space="preserve">5:20 </w:t>
      </w:r>
      <w:r w:rsidR="008A191E">
        <w:t xml:space="preserve">if a man does </w:t>
      </w:r>
      <w:proofErr w:type="spellStart"/>
      <w:r w:rsidR="008A191E">
        <w:t>dhihar</w:t>
      </w:r>
      <w:proofErr w:type="spellEnd"/>
      <w:r w:rsidR="008A191E">
        <w:t xml:space="preserve"> of 4 women</w:t>
      </w:r>
      <w:r w:rsidR="00897DAF">
        <w:t>, then frees a slave and doesn’t have any other wealth, then fasts 4 months in a row to expiate but then gets sick, so feeds 60 poor people, but in all of these cases didn’t intent a specific one of the women, that all suffices.</w:t>
      </w:r>
    </w:p>
    <w:p w:rsidR="00897DAF" w:rsidRDefault="00897DAF">
      <w:pPr>
        <w:pStyle w:val="ListParagraph"/>
        <w:numPr>
          <w:ilvl w:val="1"/>
          <w:numId w:val="1"/>
        </w:numPr>
        <w:spacing w:line="480" w:lineRule="auto"/>
        <w:pPrChange w:id="319" w:author="Hassaan Shahawy" w:date="2019-02-28T14:41:00Z">
          <w:pPr>
            <w:pStyle w:val="ListParagraph"/>
            <w:numPr>
              <w:ilvl w:val="1"/>
              <w:numId w:val="1"/>
            </w:numPr>
            <w:ind w:left="1440" w:hanging="360"/>
          </w:pPr>
        </w:pPrChange>
      </w:pPr>
      <w:r>
        <w:t>Parallel to something above</w:t>
      </w:r>
    </w:p>
    <w:p w:rsidR="00B406BC" w:rsidRDefault="00B406BC">
      <w:pPr>
        <w:pStyle w:val="ListParagraph"/>
        <w:numPr>
          <w:ilvl w:val="0"/>
          <w:numId w:val="1"/>
        </w:numPr>
        <w:spacing w:line="480" w:lineRule="auto"/>
        <w:ind w:left="630"/>
        <w:rPr>
          <w:ins w:id="320" w:author="Hassaan Shahawy" w:date="2019-02-27T18:03:00Z"/>
        </w:rPr>
        <w:pPrChange w:id="321" w:author="Hassaan Shahawy" w:date="2019-02-28T14:41:00Z">
          <w:pPr>
            <w:pStyle w:val="ListParagraph"/>
            <w:numPr>
              <w:numId w:val="1"/>
            </w:numPr>
            <w:ind w:left="630" w:hanging="360"/>
          </w:pPr>
        </w:pPrChange>
      </w:pPr>
      <w:ins w:id="322" w:author="Hassaan Shahawy" w:date="2019-02-27T18:03:00Z">
        <w:r>
          <w:t xml:space="preserve">5:34 </w:t>
        </w:r>
      </w:ins>
      <w:ins w:id="323" w:author="Hassaan Shahawy" w:date="2019-02-27T18:20:00Z">
        <w:r w:rsidR="001E364B">
          <w:t xml:space="preserve">if man repeats divorce three times in one majlis intending thereby </w:t>
        </w:r>
      </w:ins>
      <w:ins w:id="324" w:author="Hassaan Shahawy" w:date="2019-02-27T18:21:00Z">
        <w:r w:rsidR="001E364B">
          <w:t xml:space="preserve">emphasis and anger, then leaves her for 4 months, that is 1 baa2in divorce, I abandon qiyas here and take </w:t>
        </w:r>
        <w:r w:rsidR="00D25918">
          <w:t>istiḥsān, by qiyas it would have been triple divorce. And AH and AY are istiḥsān, and M and Z are qiyas, so who is mystery narrator who took istiḥsān?</w:t>
        </w:r>
      </w:ins>
    </w:p>
    <w:p w:rsidR="003E74C8" w:rsidRDefault="0009045E">
      <w:pPr>
        <w:pStyle w:val="ListParagraph"/>
        <w:numPr>
          <w:ilvl w:val="0"/>
          <w:numId w:val="1"/>
        </w:numPr>
        <w:spacing w:line="480" w:lineRule="auto"/>
        <w:ind w:left="630"/>
        <w:pPrChange w:id="325" w:author="Hassaan Shahawy" w:date="2019-02-28T14:41:00Z">
          <w:pPr>
            <w:pStyle w:val="ListParagraph"/>
            <w:numPr>
              <w:numId w:val="1"/>
            </w:numPr>
            <w:ind w:left="630" w:hanging="360"/>
          </w:pPr>
        </w:pPrChange>
      </w:pPr>
      <w:r>
        <w:t xml:space="preserve">5:50 if a man says to his wife you committed adultery, and she responds I committed it with you! Then there is no li3an between them, nor any 7add. This is istiḥsān. By qiyas she should have had li3an on her because this is not a </w:t>
      </w:r>
      <w:proofErr w:type="spellStart"/>
      <w:r>
        <w:t>tasdeeq</w:t>
      </w:r>
      <w:proofErr w:type="spellEnd"/>
      <w:r>
        <w:t xml:space="preserve">, because a woman </w:t>
      </w:r>
      <w:proofErr w:type="spellStart"/>
      <w:r>
        <w:t>cant</w:t>
      </w:r>
      <w:proofErr w:type="spellEnd"/>
      <w:r>
        <w:t xml:space="preserve"> commit adultery with her husband. But we abandon qiyas and take istiḥsān. </w:t>
      </w:r>
    </w:p>
    <w:p w:rsidR="0009045E" w:rsidRDefault="0009045E">
      <w:pPr>
        <w:pStyle w:val="ListParagraph"/>
        <w:numPr>
          <w:ilvl w:val="1"/>
          <w:numId w:val="1"/>
        </w:numPr>
        <w:spacing w:line="480" w:lineRule="auto"/>
        <w:pPrChange w:id="326" w:author="Hassaan Shahawy" w:date="2019-02-28T14:41:00Z">
          <w:pPr>
            <w:pStyle w:val="ListParagraph"/>
            <w:numPr>
              <w:ilvl w:val="1"/>
              <w:numId w:val="1"/>
            </w:numPr>
            <w:ind w:left="1440" w:hanging="360"/>
          </w:pPr>
        </w:pPrChange>
      </w:pPr>
      <w:r>
        <w:t>Not clear how li3an works here</w:t>
      </w:r>
    </w:p>
    <w:p w:rsidR="00F53D89" w:rsidRDefault="00F53D89">
      <w:pPr>
        <w:pStyle w:val="ListParagraph"/>
        <w:numPr>
          <w:ilvl w:val="0"/>
          <w:numId w:val="1"/>
        </w:numPr>
        <w:spacing w:line="480" w:lineRule="auto"/>
        <w:ind w:left="630"/>
        <w:rPr>
          <w:ins w:id="327" w:author="Hassaan Shahawy" w:date="2019-02-27T10:23:00Z"/>
        </w:rPr>
        <w:pPrChange w:id="328" w:author="Hassaan Shahawy" w:date="2019-02-28T14:41:00Z">
          <w:pPr>
            <w:pStyle w:val="ListParagraph"/>
            <w:numPr>
              <w:numId w:val="1"/>
            </w:numPr>
            <w:ind w:left="630" w:hanging="360"/>
          </w:pPr>
        </w:pPrChange>
      </w:pPr>
      <w:ins w:id="329" w:author="Hassaan Shahawy" w:date="2019-02-27T10:23:00Z">
        <w:r>
          <w:t xml:space="preserve">5:51 </w:t>
        </w:r>
        <w:r w:rsidR="0033218E">
          <w:t xml:space="preserve">if man’s </w:t>
        </w:r>
      </w:ins>
      <w:ins w:id="330" w:author="Hassaan Shahawy" w:date="2019-02-27T10:24:00Z">
        <w:r w:rsidR="0033218E">
          <w:t xml:space="preserve">wife gives birth, then after a year or two he denies child, he must keep child and is guilty of slandering his wife. He cannot deny child after year or two. </w:t>
        </w:r>
      </w:ins>
      <w:ins w:id="331" w:author="Hassaan Shahawy" w:date="2019-02-27T10:25:00Z">
        <w:r w:rsidR="0033218E">
          <w:t xml:space="preserve">AH sets limit of at birth or day or two, by istiḥsān, while for </w:t>
        </w:r>
      </w:ins>
      <w:ins w:id="332" w:author="Hassaan Shahawy" w:date="2019-02-27T10:26:00Z">
        <w:r w:rsidR="0033218E">
          <w:t xml:space="preserve">AY and M it’s time of </w:t>
        </w:r>
        <w:proofErr w:type="spellStart"/>
        <w:r w:rsidR="0033218E">
          <w:t>nifas</w:t>
        </w:r>
        <w:proofErr w:type="spellEnd"/>
        <w:r w:rsidR="0033218E">
          <w:t>, 40 days</w:t>
        </w:r>
        <w:r w:rsidR="009527A7">
          <w:t>, and that’s what we take.</w:t>
        </w:r>
      </w:ins>
    </w:p>
    <w:p w:rsidR="003E74C8" w:rsidRDefault="0009045E">
      <w:pPr>
        <w:pStyle w:val="ListParagraph"/>
        <w:numPr>
          <w:ilvl w:val="0"/>
          <w:numId w:val="1"/>
        </w:numPr>
        <w:spacing w:line="480" w:lineRule="auto"/>
        <w:ind w:left="630"/>
        <w:pPrChange w:id="333" w:author="Hassaan Shahawy" w:date="2019-02-28T14:41:00Z">
          <w:pPr>
            <w:pStyle w:val="ListParagraph"/>
            <w:numPr>
              <w:numId w:val="1"/>
            </w:numPr>
            <w:ind w:left="630" w:hanging="360"/>
          </w:pPr>
        </w:pPrChange>
      </w:pPr>
      <w:r>
        <w:lastRenderedPageBreak/>
        <w:t xml:space="preserve">5:59 </w:t>
      </w:r>
      <w:r w:rsidR="00DE2068">
        <w:t xml:space="preserve">and if </w:t>
      </w:r>
      <w:r w:rsidR="00EE4175">
        <w:t>a husband brings witnesses that a w</w:t>
      </w:r>
      <w:r w:rsidR="00A1716D">
        <w:t>i</w:t>
      </w:r>
      <w:r w:rsidR="00EE4175">
        <w:t xml:space="preserve">fe confessed to </w:t>
      </w:r>
      <w:proofErr w:type="spellStart"/>
      <w:r w:rsidR="00EE4175">
        <w:t>zina</w:t>
      </w:r>
      <w:proofErr w:type="spellEnd"/>
      <w:r w:rsidR="00EE4175">
        <w:t>,</w:t>
      </w:r>
      <w:r w:rsidR="00A1716D">
        <w:t xml:space="preserve"> no </w:t>
      </w:r>
      <w:proofErr w:type="spellStart"/>
      <w:r w:rsidR="00A1716D">
        <w:t>hadd</w:t>
      </w:r>
      <w:proofErr w:type="spellEnd"/>
      <w:r w:rsidR="00A1716D">
        <w:t xml:space="preserve"> cause she has to confess 4 times. Quotes hadith of ma3iz. And </w:t>
      </w:r>
      <w:r w:rsidR="00DF348B">
        <w:t xml:space="preserve">if witnesses are one man two woman, also idraa2. Istiḥsān here </w:t>
      </w:r>
      <w:proofErr w:type="spellStart"/>
      <w:r w:rsidR="00DF348B">
        <w:t>baandon</w:t>
      </w:r>
      <w:proofErr w:type="spellEnd"/>
      <w:r w:rsidR="00DF348B">
        <w:t xml:space="preserve"> qiyas, because (the husband) has avoided the </w:t>
      </w:r>
      <w:proofErr w:type="spellStart"/>
      <w:r w:rsidR="00DF348B">
        <w:t>hadd</w:t>
      </w:r>
      <w:proofErr w:type="spellEnd"/>
      <w:r w:rsidR="00DF348B">
        <w:t xml:space="preserve"> (for </w:t>
      </w:r>
      <w:proofErr w:type="spellStart"/>
      <w:r w:rsidR="00DF348B">
        <w:t>qadhf</w:t>
      </w:r>
      <w:proofErr w:type="spellEnd"/>
      <w:r w:rsidR="00DF348B">
        <w:t>?)</w:t>
      </w:r>
      <w:r w:rsidR="00EE4175">
        <w:t xml:space="preserve"> still idraa2, because she has to confess 4 time.</w:t>
      </w:r>
      <w:r w:rsidR="00DE2068">
        <w:t xml:space="preserve"> istiḥsān here abandoning qiyas</w:t>
      </w:r>
      <w:r w:rsidR="00EE4175">
        <w:t>.</w:t>
      </w:r>
    </w:p>
    <w:p w:rsidR="00DE2068" w:rsidRDefault="00DF348B">
      <w:pPr>
        <w:pStyle w:val="ListParagraph"/>
        <w:numPr>
          <w:ilvl w:val="1"/>
          <w:numId w:val="1"/>
        </w:numPr>
        <w:spacing w:line="480" w:lineRule="auto"/>
        <w:pPrChange w:id="334" w:author="Hassaan Shahawy" w:date="2019-02-28T14:41:00Z">
          <w:pPr>
            <w:pStyle w:val="ListParagraph"/>
            <w:numPr>
              <w:ilvl w:val="1"/>
              <w:numId w:val="1"/>
            </w:numPr>
            <w:ind w:left="1440" w:hanging="360"/>
          </w:pPr>
        </w:pPrChange>
      </w:pPr>
      <w:r>
        <w:t xml:space="preserve">I think issue here is clearly, if they made testimony she confessed once, but its insufficient, then clearly insufficient accusation should cause </w:t>
      </w:r>
      <w:proofErr w:type="spellStart"/>
      <w:r>
        <w:t>hadd</w:t>
      </w:r>
      <w:proofErr w:type="spellEnd"/>
      <w:r>
        <w:t xml:space="preserve">, but they don’t get </w:t>
      </w:r>
      <w:proofErr w:type="spellStart"/>
      <w:r>
        <w:t>hadd</w:t>
      </w:r>
      <w:proofErr w:type="spellEnd"/>
      <w:r>
        <w:t xml:space="preserve"> either.</w:t>
      </w:r>
    </w:p>
    <w:p w:rsidR="005A7BF2" w:rsidRDefault="005A7BF2">
      <w:pPr>
        <w:pStyle w:val="ListParagraph"/>
        <w:numPr>
          <w:ilvl w:val="0"/>
          <w:numId w:val="1"/>
        </w:numPr>
        <w:spacing w:line="480" w:lineRule="auto"/>
        <w:ind w:left="630"/>
        <w:rPr>
          <w:ins w:id="335" w:author="Hassaan Shahawy" w:date="2019-02-27T18:22:00Z"/>
        </w:rPr>
        <w:pPrChange w:id="336" w:author="Hassaan Shahawy" w:date="2019-02-28T14:41:00Z">
          <w:pPr>
            <w:pStyle w:val="ListParagraph"/>
            <w:numPr>
              <w:numId w:val="1"/>
            </w:numPr>
            <w:ind w:left="630" w:hanging="360"/>
          </w:pPr>
        </w:pPrChange>
      </w:pPr>
      <w:ins w:id="337" w:author="Hassaan Shahawy" w:date="2019-02-27T18:22:00Z">
        <w:r>
          <w:t xml:space="preserve">5:78 </w:t>
        </w:r>
      </w:ins>
      <w:ins w:id="338" w:author="Hassaan Shahawy" w:date="2019-02-27T18:23:00Z">
        <w:r w:rsidR="00D56836">
          <w:t xml:space="preserve">if man says every slave I own is free, intending thereby a slave he co-owns, then he did free his share. But if no intention, no </w:t>
        </w:r>
      </w:ins>
      <w:ins w:id="339" w:author="Hassaan Shahawy" w:date="2019-02-27T18:24:00Z">
        <w:r w:rsidR="00D56836">
          <w:t>freedom there, because he’s not owned completely by him. But if he intended it, we do free him, by istiḥsān.</w:t>
        </w:r>
      </w:ins>
    </w:p>
    <w:p w:rsidR="008F369B" w:rsidRDefault="008F369B">
      <w:pPr>
        <w:pStyle w:val="ListParagraph"/>
        <w:numPr>
          <w:ilvl w:val="0"/>
          <w:numId w:val="1"/>
        </w:numPr>
        <w:spacing w:line="480" w:lineRule="auto"/>
        <w:ind w:left="630"/>
        <w:rPr>
          <w:ins w:id="340" w:author="Hassaan Shahawy" w:date="2019-02-27T18:24:00Z"/>
        </w:rPr>
        <w:pPrChange w:id="341" w:author="Hassaan Shahawy" w:date="2019-02-28T14:41:00Z">
          <w:pPr>
            <w:pStyle w:val="ListParagraph"/>
            <w:numPr>
              <w:numId w:val="1"/>
            </w:numPr>
            <w:ind w:left="630" w:hanging="360"/>
          </w:pPr>
        </w:pPrChange>
      </w:pPr>
      <w:ins w:id="342" w:author="Hassaan Shahawy" w:date="2019-02-27T18:24:00Z">
        <w:r>
          <w:t xml:space="preserve">5:90 </w:t>
        </w:r>
      </w:ins>
      <w:ins w:id="343" w:author="Hassaan Shahawy" w:date="2019-02-27T18:26:00Z">
        <w:r w:rsidR="0081387F">
          <w:t xml:space="preserve">if witnesses testify that on deathbed man said one of my two slaves is free but didn’t name which, by </w:t>
        </w:r>
      </w:ins>
      <w:ins w:id="344" w:author="Hassaan Shahawy" w:date="2019-02-27T18:27:00Z">
        <w:r w:rsidR="0081387F">
          <w:t>istiḥsān free each of them</w:t>
        </w:r>
      </w:ins>
      <w:ins w:id="345" w:author="Hassaan Shahawy" w:date="2019-02-27T18:28:00Z">
        <w:r w:rsidR="0081387F">
          <w:t xml:space="preserve"> by </w:t>
        </w:r>
        <w:proofErr w:type="spellStart"/>
        <w:r w:rsidR="0081387F">
          <w:t>hissa</w:t>
        </w:r>
        <w:proofErr w:type="spellEnd"/>
        <w:r w:rsidR="0081387F">
          <w:t xml:space="preserve"> of the </w:t>
        </w:r>
        <w:proofErr w:type="spellStart"/>
        <w:r w:rsidR="0081387F">
          <w:t>thuluth</w:t>
        </w:r>
        <w:proofErr w:type="spellEnd"/>
        <w:r w:rsidR="0081387F">
          <w:t xml:space="preserve">, and then they must work for remainder of their value, abandon qiyas here. And this is AH opinion. </w:t>
        </w:r>
      </w:ins>
      <w:ins w:id="346" w:author="Hassaan Shahawy" w:date="2019-02-27T18:29:00Z">
        <w:r w:rsidR="0081387F">
          <w:t>But AY and M disagree.</w:t>
        </w:r>
      </w:ins>
    </w:p>
    <w:p w:rsidR="00C05C89" w:rsidRDefault="00DE2068">
      <w:pPr>
        <w:pStyle w:val="ListParagraph"/>
        <w:numPr>
          <w:ilvl w:val="0"/>
          <w:numId w:val="1"/>
        </w:numPr>
        <w:spacing w:line="480" w:lineRule="auto"/>
        <w:ind w:left="630"/>
        <w:pPrChange w:id="347" w:author="Hassaan Shahawy" w:date="2019-02-28T14:41:00Z">
          <w:pPr>
            <w:pStyle w:val="ListParagraph"/>
            <w:numPr>
              <w:numId w:val="1"/>
            </w:numPr>
            <w:ind w:left="630" w:hanging="360"/>
          </w:pPr>
        </w:pPrChange>
      </w:pPr>
      <w:r>
        <w:t xml:space="preserve">5:123 if a </w:t>
      </w:r>
      <w:proofErr w:type="spellStart"/>
      <w:r>
        <w:t>mukatab</w:t>
      </w:r>
      <w:proofErr w:type="spellEnd"/>
      <w:r>
        <w:t xml:space="preserve"> buys her parents or children she cant sell them, but if she buys other </w:t>
      </w:r>
      <w:proofErr w:type="spellStart"/>
      <w:r>
        <w:t>mahrams</w:t>
      </w:r>
      <w:proofErr w:type="spellEnd"/>
      <w:r>
        <w:t xml:space="preserve"> she can. In qiyas the two are equal, but by istiḥsān the second is ok according to H. but Y and M say </w:t>
      </w:r>
      <w:proofErr w:type="spellStart"/>
      <w:r>
        <w:t>cant</w:t>
      </w:r>
      <w:proofErr w:type="spellEnd"/>
      <w:r>
        <w:t xml:space="preserve"> do </w:t>
      </w:r>
      <w:proofErr w:type="spellStart"/>
      <w:r>
        <w:t>mahrams</w:t>
      </w:r>
      <w:proofErr w:type="spellEnd"/>
      <w:r>
        <w:t xml:space="preserve"> either </w:t>
      </w:r>
    </w:p>
    <w:p w:rsidR="00C05C89" w:rsidRDefault="00C05C89">
      <w:pPr>
        <w:pStyle w:val="ListParagraph"/>
        <w:numPr>
          <w:ilvl w:val="1"/>
          <w:numId w:val="1"/>
        </w:numPr>
        <w:spacing w:line="480" w:lineRule="auto"/>
        <w:pPrChange w:id="348" w:author="Hassaan Shahawy" w:date="2019-02-28T14:41:00Z">
          <w:pPr>
            <w:pStyle w:val="ListParagraph"/>
            <w:numPr>
              <w:ilvl w:val="1"/>
              <w:numId w:val="1"/>
            </w:numPr>
            <w:ind w:left="1440" w:hanging="360"/>
          </w:pPr>
        </w:pPrChange>
      </w:pPr>
      <w:r>
        <w:t xml:space="preserve">5:155 um </w:t>
      </w:r>
      <w:proofErr w:type="spellStart"/>
      <w:r>
        <w:t>walad</w:t>
      </w:r>
      <w:proofErr w:type="spellEnd"/>
      <w:r>
        <w:t xml:space="preserve"> doing </w:t>
      </w:r>
      <w:proofErr w:type="spellStart"/>
      <w:r>
        <w:t>mukataba</w:t>
      </w:r>
      <w:proofErr w:type="spellEnd"/>
      <w:r>
        <w:t xml:space="preserve"> can buy family members and sell them, except for mother and father according to H. But Y and M say </w:t>
      </w:r>
      <w:proofErr w:type="spellStart"/>
      <w:r>
        <w:t>cant</w:t>
      </w:r>
      <w:proofErr w:type="spellEnd"/>
      <w:r>
        <w:t xml:space="preserve"> sell any of them. </w:t>
      </w:r>
    </w:p>
    <w:p w:rsidR="00C05C89" w:rsidRDefault="00C05C89">
      <w:pPr>
        <w:pStyle w:val="ListParagraph"/>
        <w:numPr>
          <w:ilvl w:val="1"/>
          <w:numId w:val="1"/>
        </w:numPr>
        <w:spacing w:line="480" w:lineRule="auto"/>
        <w:pPrChange w:id="349" w:author="Hassaan Shahawy" w:date="2019-02-28T14:41:00Z">
          <w:pPr>
            <w:pStyle w:val="ListParagraph"/>
            <w:numPr>
              <w:ilvl w:val="1"/>
              <w:numId w:val="1"/>
            </w:numPr>
            <w:ind w:left="1440" w:hanging="360"/>
          </w:pPr>
        </w:pPrChange>
      </w:pPr>
      <w:r>
        <w:t>Identical to 120</w:t>
      </w:r>
    </w:p>
    <w:p w:rsidR="00D9283C" w:rsidRDefault="00A65F5A" w:rsidP="00D9283C">
      <w:pPr>
        <w:pStyle w:val="ListParagraph"/>
        <w:numPr>
          <w:ilvl w:val="1"/>
          <w:numId w:val="1"/>
        </w:numPr>
        <w:spacing w:line="480" w:lineRule="auto"/>
      </w:pPr>
      <w:r>
        <w:t>5:209 identical though doesn’t give the Y and M disagreement</w:t>
      </w:r>
    </w:p>
    <w:p w:rsidR="00D9283C" w:rsidRDefault="00D9283C" w:rsidP="00D9283C">
      <w:pPr>
        <w:pStyle w:val="ListParagraph"/>
        <w:numPr>
          <w:ilvl w:val="1"/>
          <w:numId w:val="1"/>
        </w:numPr>
        <w:spacing w:line="480" w:lineRule="auto"/>
      </w:pPr>
      <w:ins w:id="350" w:author="Hassaan Shahawy" w:date="2019-02-27T10:41:00Z">
        <w:r>
          <w:t xml:space="preserve">5:336 </w:t>
        </w:r>
      </w:ins>
      <w:proofErr w:type="spellStart"/>
      <w:ins w:id="351" w:author="Hassaan Shahawy" w:date="2019-02-27T10:43:00Z">
        <w:r>
          <w:t>mukatab</w:t>
        </w:r>
        <w:proofErr w:type="spellEnd"/>
        <w:r>
          <w:t xml:space="preserve"> can sell any relatives by qiyas, but </w:t>
        </w:r>
        <w:proofErr w:type="spellStart"/>
        <w:r>
          <w:t>cant</w:t>
        </w:r>
        <w:proofErr w:type="spellEnd"/>
        <w:r>
          <w:t xml:space="preserve"> sell parents or kids (and up and down tree), this is AH opinion, abandoning qiyas. AY and M say that </w:t>
        </w:r>
        <w:proofErr w:type="spellStart"/>
        <w:r>
          <w:lastRenderedPageBreak/>
          <w:t>mukatab</w:t>
        </w:r>
        <w:proofErr w:type="spellEnd"/>
        <w:r>
          <w:t xml:space="preserve"> </w:t>
        </w:r>
        <w:proofErr w:type="spellStart"/>
        <w:r>
          <w:t>cant</w:t>
        </w:r>
        <w:proofErr w:type="spellEnd"/>
        <w:r>
          <w:t xml:space="preserve"> sell any relatives at all.</w:t>
        </w:r>
      </w:ins>
      <w:ins w:id="352" w:author="Hassaan Shahawy" w:date="2019-02-27T10:44:00Z">
        <w:r>
          <w:t xml:space="preserve"> So disagree with AH’s original qiyas position, not his istiḥsān.</w:t>
        </w:r>
      </w:ins>
    </w:p>
    <w:p w:rsidR="009527A7" w:rsidRDefault="009527A7">
      <w:pPr>
        <w:pStyle w:val="ListParagraph"/>
        <w:numPr>
          <w:ilvl w:val="0"/>
          <w:numId w:val="1"/>
        </w:numPr>
        <w:spacing w:line="480" w:lineRule="auto"/>
        <w:ind w:left="630"/>
        <w:rPr>
          <w:ins w:id="353" w:author="Hassaan Shahawy" w:date="2019-02-27T10:28:00Z"/>
        </w:rPr>
        <w:pPrChange w:id="354" w:author="Hassaan Shahawy" w:date="2019-02-28T14:41:00Z">
          <w:pPr>
            <w:pStyle w:val="ListParagraph"/>
            <w:numPr>
              <w:numId w:val="1"/>
            </w:numPr>
            <w:ind w:left="630" w:hanging="360"/>
          </w:pPr>
        </w:pPrChange>
      </w:pPr>
      <w:ins w:id="355" w:author="Hassaan Shahawy" w:date="2019-02-27T10:29:00Z">
        <w:r>
          <w:t>5:150</w:t>
        </w:r>
        <w:r w:rsidR="00EC6583">
          <w:t xml:space="preserve"> </w:t>
        </w:r>
      </w:ins>
      <w:ins w:id="356" w:author="Hassaan Shahawy" w:date="2019-02-27T10:30:00Z">
        <w:r w:rsidR="00EC6583">
          <w:t>if slave co-owned, then</w:t>
        </w:r>
      </w:ins>
      <w:ins w:id="357" w:author="Hassaan Shahawy" w:date="2019-02-27T10:31:00Z">
        <w:r w:rsidR="00EC6583">
          <w:t xml:space="preserve"> has twins, or just two sons, and each owner claims a different son, then if twins then both owners get both sons, though if separate then </w:t>
        </w:r>
      </w:ins>
      <w:ins w:id="358" w:author="Hassaan Shahawy" w:date="2019-02-27T10:36:00Z">
        <w:r w:rsidR="00544895">
          <w:t>father of older gets the older, is liable for half of value and upkeep, but the younger son</w:t>
        </w:r>
      </w:ins>
      <w:ins w:id="359" w:author="Hassaan Shahawy" w:date="2019-02-27T10:37:00Z">
        <w:r w:rsidR="00544895">
          <w:t xml:space="preserve"> followers her into household of older father, and other’s claim ignored…</w:t>
        </w:r>
      </w:ins>
      <w:ins w:id="360" w:author="Hassaan Shahawy" w:date="2019-02-27T10:34:00Z">
        <w:r w:rsidR="00544895">
          <w:t xml:space="preserve">But that’s by qiyas. By istiḥsān, if their claim is joint, then younger attributed to the one who claimed him with value, </w:t>
        </w:r>
      </w:ins>
      <w:ins w:id="361" w:author="Hassaan Shahawy" w:date="2019-02-27T10:35:00Z">
        <w:r w:rsidR="00544895">
          <w:t>and he is liable for all upkee</w:t>
        </w:r>
      </w:ins>
      <w:ins w:id="362" w:author="Hassaan Shahawy" w:date="2019-02-27T10:38:00Z">
        <w:r w:rsidR="00544895">
          <w:t>p for him, and his value also.</w:t>
        </w:r>
      </w:ins>
    </w:p>
    <w:p w:rsidR="003E74C8" w:rsidRDefault="00DE2068">
      <w:pPr>
        <w:pStyle w:val="ListParagraph"/>
        <w:numPr>
          <w:ilvl w:val="0"/>
          <w:numId w:val="1"/>
        </w:numPr>
        <w:spacing w:line="480" w:lineRule="auto"/>
        <w:ind w:left="630"/>
      </w:pPr>
      <w:r>
        <w:t xml:space="preserve">5:154 if um </w:t>
      </w:r>
      <w:proofErr w:type="spellStart"/>
      <w:r>
        <w:t>walad</w:t>
      </w:r>
      <w:proofErr w:type="spellEnd"/>
      <w:r>
        <w:t xml:space="preserve"> doing </w:t>
      </w:r>
      <w:proofErr w:type="spellStart"/>
      <w:r>
        <w:t>mukataba</w:t>
      </w:r>
      <w:proofErr w:type="spellEnd"/>
      <w:r>
        <w:t xml:space="preserve"> buys her </w:t>
      </w:r>
      <w:r w:rsidR="0096338D">
        <w:t xml:space="preserve">son, then dies, son </w:t>
      </w:r>
      <w:proofErr w:type="spellStart"/>
      <w:r w:rsidR="0096338D">
        <w:t>cant</w:t>
      </w:r>
      <w:proofErr w:type="spellEnd"/>
      <w:r w:rsidR="0096338D">
        <w:t xml:space="preserve"> work for freedom but instead is sold off to make up the rest of her value, unlike the son she bears while a </w:t>
      </w:r>
      <w:proofErr w:type="spellStart"/>
      <w:r w:rsidR="0096338D">
        <w:t>mukatab</w:t>
      </w:r>
      <w:proofErr w:type="spellEnd"/>
      <w:r w:rsidR="0096338D">
        <w:t xml:space="preserve"> who can work for remainder of value. And if she had bought mom or dad </w:t>
      </w:r>
      <w:proofErr w:type="spellStart"/>
      <w:r w:rsidR="0096338D">
        <w:t>its</w:t>
      </w:r>
      <w:proofErr w:type="spellEnd"/>
      <w:r w:rsidR="0096338D">
        <w:t xml:space="preserve"> like her son (which son, one she bought or one she had?), except that AH said, I use istiḥsān for the </w:t>
      </w:r>
      <w:r w:rsidR="00BC0669">
        <w:t>boy</w:t>
      </w:r>
      <w:r w:rsidR="00C05C89">
        <w:t xml:space="preserve"> (</w:t>
      </w:r>
      <w:proofErr w:type="spellStart"/>
      <w:r w:rsidR="00C05C89">
        <w:t>wudad</w:t>
      </w:r>
      <w:proofErr w:type="spellEnd"/>
      <w:r w:rsidR="00C05C89">
        <w:t xml:space="preserve">) </w:t>
      </w:r>
      <w:r w:rsidR="0096338D">
        <w:t xml:space="preserve">only, </w:t>
      </w:r>
      <w:r w:rsidR="00C05C89">
        <w:t xml:space="preserve">that if </w:t>
      </w:r>
      <w:r w:rsidR="0096338D">
        <w:t>3ajjala</w:t>
      </w:r>
      <w:r w:rsidR="00C05C89">
        <w:t xml:space="preserve"> </w:t>
      </w:r>
      <w:r w:rsidR="0096338D">
        <w:t>al-</w:t>
      </w:r>
      <w:proofErr w:type="spellStart"/>
      <w:r w:rsidR="00C05C89">
        <w:t>mukataba</w:t>
      </w:r>
      <w:proofErr w:type="spellEnd"/>
      <w:r w:rsidR="0096338D">
        <w:t xml:space="preserve"> 7aalatan, it is accepted and they’re freed and </w:t>
      </w:r>
      <w:proofErr w:type="spellStart"/>
      <w:r w:rsidR="0096338D">
        <w:t>theyre</w:t>
      </w:r>
      <w:proofErr w:type="spellEnd"/>
      <w:r w:rsidR="0096338D">
        <w:t xml:space="preserve"> not made to work for the mukātaba.</w:t>
      </w:r>
    </w:p>
    <w:p w:rsidR="00232B76" w:rsidRDefault="00232B76">
      <w:pPr>
        <w:pStyle w:val="ListParagraph"/>
        <w:numPr>
          <w:ilvl w:val="1"/>
          <w:numId w:val="1"/>
        </w:numPr>
        <w:spacing w:line="480" w:lineRule="auto"/>
        <w:rPr>
          <w:ins w:id="363" w:author="Hassaan Shahawy" w:date="2019-02-27T18:38:00Z"/>
        </w:rPr>
        <w:pPrChange w:id="364" w:author="Hassaan Shahawy" w:date="2019-02-28T14:41:00Z">
          <w:pPr>
            <w:pStyle w:val="ListParagraph"/>
            <w:numPr>
              <w:numId w:val="1"/>
            </w:numPr>
            <w:ind w:left="630" w:hanging="360"/>
          </w:pPr>
        </w:pPrChange>
      </w:pPr>
      <w:ins w:id="365" w:author="Hassaan Shahawy" w:date="2019-02-27T18:38:00Z">
        <w:r>
          <w:t xml:space="preserve">5:210 if </w:t>
        </w:r>
        <w:proofErr w:type="spellStart"/>
        <w:r>
          <w:t>mukatab</w:t>
        </w:r>
        <w:proofErr w:type="spellEnd"/>
        <w:r>
          <w:t xml:space="preserve"> d</w:t>
        </w:r>
      </w:ins>
      <w:ins w:id="366" w:author="Hassaan Shahawy" w:date="2019-02-27T18:39:00Z">
        <w:r>
          <w:t xml:space="preserve">ies leaving a son he had bought while a </w:t>
        </w:r>
        <w:proofErr w:type="spellStart"/>
        <w:r>
          <w:t>mukaatab</w:t>
        </w:r>
        <w:proofErr w:type="spellEnd"/>
        <w:r>
          <w:t>, and son says I can pay off the debt, he’s not free, but if he can pay it all at once, istiḥsān that we accept it and free him.</w:t>
        </w:r>
      </w:ins>
    </w:p>
    <w:p w:rsidR="00232B76" w:rsidRDefault="00232B76" w:rsidP="00232B76">
      <w:pPr>
        <w:pStyle w:val="ListParagraph"/>
        <w:numPr>
          <w:ilvl w:val="1"/>
          <w:numId w:val="1"/>
        </w:numPr>
        <w:spacing w:line="480" w:lineRule="auto"/>
      </w:pPr>
      <w:r>
        <w:t xml:space="preserve">So </w:t>
      </w:r>
      <w:proofErr w:type="spellStart"/>
      <w:r>
        <w:t>wudad</w:t>
      </w:r>
      <w:proofErr w:type="spellEnd"/>
      <w:r>
        <w:t xml:space="preserve"> should totally read </w:t>
      </w:r>
      <w:proofErr w:type="spellStart"/>
      <w:r>
        <w:t>walad</w:t>
      </w:r>
      <w:proofErr w:type="spellEnd"/>
      <w:r>
        <w:t xml:space="preserve">, value of redundancies, check if </w:t>
      </w:r>
      <w:proofErr w:type="spellStart"/>
      <w:r>
        <w:t>wudad</w:t>
      </w:r>
      <w:proofErr w:type="spellEnd"/>
      <w:r>
        <w:t xml:space="preserve"> is actually </w:t>
      </w:r>
      <w:proofErr w:type="spellStart"/>
      <w:r>
        <w:t>wudad</w:t>
      </w:r>
      <w:proofErr w:type="spellEnd"/>
      <w:r>
        <w:t xml:space="preserve"> in the </w:t>
      </w:r>
      <w:proofErr w:type="spellStart"/>
      <w:r>
        <w:t>boynukalin</w:t>
      </w:r>
      <w:proofErr w:type="spellEnd"/>
      <w:r>
        <w:t xml:space="preserve"> version</w:t>
      </w:r>
    </w:p>
    <w:p w:rsidR="00276F29" w:rsidRDefault="00BC0669">
      <w:pPr>
        <w:spacing w:line="480" w:lineRule="auto"/>
        <w:rPr>
          <w:ins w:id="367" w:author="Hassaan Shahawy" w:date="2019-02-27T18:29:00Z"/>
        </w:rPr>
        <w:pPrChange w:id="368" w:author="Hassaan Shahawy" w:date="2019-02-28T14:41:00Z">
          <w:pPr>
            <w:pStyle w:val="ListParagraph"/>
            <w:numPr>
              <w:numId w:val="1"/>
            </w:numPr>
            <w:ind w:left="630" w:hanging="360"/>
          </w:pPr>
        </w:pPrChange>
      </w:pPr>
      <w:r>
        <w:rPr>
          <w:b/>
          <w:bCs/>
        </w:rPr>
        <w:t xml:space="preserve">TOSS </w:t>
      </w:r>
      <w:ins w:id="369" w:author="Hassaan Shahawy" w:date="2019-02-27T18:29:00Z">
        <w:r w:rsidR="00276F29">
          <w:t xml:space="preserve">5:164 </w:t>
        </w:r>
      </w:ins>
      <w:ins w:id="370" w:author="Hassaan Shahawy" w:date="2019-02-27T18:30:00Z">
        <w:r w:rsidR="00C94A5D">
          <w:t xml:space="preserve">qiyas equal, took istiḥsān in first case. </w:t>
        </w:r>
      </w:ins>
      <w:ins w:id="371" w:author="Hassaan Shahawy" w:date="2019-02-27T18:32:00Z">
        <w:r w:rsidR="00C94A5D">
          <w:t xml:space="preserve">If man </w:t>
        </w:r>
        <w:r w:rsidR="006A10EA">
          <w:t>marries</w:t>
        </w:r>
      </w:ins>
      <w:ins w:id="372" w:author="Hassaan Shahawy" w:date="2019-02-27T18:33:00Z">
        <w:r w:rsidR="006A10EA">
          <w:t xml:space="preserve"> his son’s slave and she bears child, child is his, but woman stays son’s slave</w:t>
        </w:r>
      </w:ins>
      <w:ins w:id="373" w:author="Hassaan Shahawy" w:date="2019-02-27T18:34:00Z">
        <w:r w:rsidR="006A10EA">
          <w:t>, this is istiḥsān position.</w:t>
        </w:r>
      </w:ins>
      <w:ins w:id="374" w:author="Hassaan Shahawy" w:date="2019-02-27T18:33:00Z">
        <w:r w:rsidR="006A10EA">
          <w:t xml:space="preserve"> But if man had ever owned her, then she becomes umm </w:t>
        </w:r>
        <w:proofErr w:type="spellStart"/>
        <w:r w:rsidR="006A10EA">
          <w:t>walad</w:t>
        </w:r>
      </w:ins>
      <w:proofErr w:type="spellEnd"/>
      <w:ins w:id="375" w:author="Hassaan Shahawy" w:date="2019-02-27T18:34:00Z">
        <w:r w:rsidR="006A10EA">
          <w:t>, this is qiyas position.</w:t>
        </w:r>
      </w:ins>
    </w:p>
    <w:p w:rsidR="00D54475" w:rsidRDefault="00D54475">
      <w:pPr>
        <w:pStyle w:val="ListParagraph"/>
        <w:numPr>
          <w:ilvl w:val="0"/>
          <w:numId w:val="1"/>
        </w:numPr>
        <w:spacing w:line="480" w:lineRule="auto"/>
        <w:ind w:left="630"/>
        <w:rPr>
          <w:ins w:id="376" w:author="Hassaan Shahawy" w:date="2019-02-28T13:15:00Z"/>
        </w:rPr>
        <w:pPrChange w:id="377" w:author="Hassaan Shahawy" w:date="2019-02-28T14:41:00Z">
          <w:pPr>
            <w:pStyle w:val="ListParagraph"/>
            <w:numPr>
              <w:numId w:val="1"/>
            </w:numPr>
            <w:ind w:left="630" w:hanging="360"/>
          </w:pPr>
        </w:pPrChange>
      </w:pPr>
      <w:ins w:id="378" w:author="Hassaan Shahawy" w:date="2019-02-28T13:15:00Z">
        <w:r>
          <w:lastRenderedPageBreak/>
          <w:t xml:space="preserve">5:176 </w:t>
        </w:r>
      </w:ins>
      <w:ins w:id="379" w:author="Hassaan Shahawy" w:date="2019-02-28T13:17:00Z">
        <w:r w:rsidR="000E14D2">
          <w:t xml:space="preserve">x and y co-own woman z, both make her </w:t>
        </w:r>
        <w:proofErr w:type="spellStart"/>
        <w:r w:rsidR="000E14D2">
          <w:t>mudabbar</w:t>
        </w:r>
        <w:proofErr w:type="spellEnd"/>
        <w:r w:rsidR="000E14D2">
          <w:t xml:space="preserve">. She gives birth, child also </w:t>
        </w:r>
        <w:proofErr w:type="spellStart"/>
        <w:r w:rsidR="000E14D2">
          <w:t>mudabbar</w:t>
        </w:r>
        <w:proofErr w:type="spellEnd"/>
        <w:r w:rsidR="000E14D2">
          <w:t xml:space="preserve"> between them with mom. If one claims child, then by </w:t>
        </w:r>
      </w:ins>
      <w:ins w:id="380" w:author="Hassaan Shahawy" w:date="2019-02-28T13:18:00Z">
        <w:r w:rsidR="000E14D2">
          <w:t xml:space="preserve">qiyas shouldn’t have </w:t>
        </w:r>
        <w:proofErr w:type="spellStart"/>
        <w:r w:rsidR="000E14D2">
          <w:t>nasab</w:t>
        </w:r>
        <w:proofErr w:type="spellEnd"/>
        <w:r w:rsidR="000E14D2">
          <w:t xml:space="preserve">, because he’s a slave to another, but abandon qiyas and istiḥsān that he gets </w:t>
        </w:r>
        <w:proofErr w:type="spellStart"/>
        <w:r w:rsidR="000E14D2">
          <w:t>nasab</w:t>
        </w:r>
        <w:proofErr w:type="spellEnd"/>
        <w:r w:rsidR="000E14D2">
          <w:t xml:space="preserve"> from him.</w:t>
        </w:r>
      </w:ins>
    </w:p>
    <w:p w:rsidR="007D3DDF" w:rsidRDefault="007D3DDF">
      <w:pPr>
        <w:pStyle w:val="ListParagraph"/>
        <w:numPr>
          <w:ilvl w:val="0"/>
          <w:numId w:val="1"/>
        </w:numPr>
        <w:spacing w:line="480" w:lineRule="auto"/>
        <w:ind w:left="630"/>
        <w:rPr>
          <w:ins w:id="381" w:author="Hassaan Shahawy" w:date="2019-02-27T18:36:00Z"/>
        </w:rPr>
        <w:pPrChange w:id="382" w:author="Hassaan Shahawy" w:date="2019-02-28T14:41:00Z">
          <w:pPr>
            <w:pStyle w:val="ListParagraph"/>
            <w:numPr>
              <w:numId w:val="1"/>
            </w:numPr>
            <w:ind w:left="630" w:hanging="360"/>
          </w:pPr>
        </w:pPrChange>
      </w:pPr>
      <w:ins w:id="383" w:author="Hassaan Shahawy" w:date="2019-02-27T18:36:00Z">
        <w:r>
          <w:t xml:space="preserve">5:187 if owner dies, then witnesses raise to qadi that he had freed a slave, </w:t>
        </w:r>
      </w:ins>
      <w:ins w:id="384" w:author="Hassaan Shahawy" w:date="2019-02-27T18:37:00Z">
        <w:r>
          <w:t>then one slave share is freed, and this is distributed amongst all his slaves, and they work for rest of value, this by istiḥsān.</w:t>
        </w:r>
      </w:ins>
    </w:p>
    <w:p w:rsidR="003E74C8" w:rsidRDefault="00115C52">
      <w:pPr>
        <w:pStyle w:val="ListParagraph"/>
        <w:numPr>
          <w:ilvl w:val="0"/>
          <w:numId w:val="1"/>
        </w:numPr>
        <w:spacing w:line="480" w:lineRule="auto"/>
        <w:ind w:left="630"/>
        <w:pPrChange w:id="385" w:author="Hassaan Shahawy" w:date="2019-02-28T14:41:00Z">
          <w:pPr>
            <w:pStyle w:val="ListParagraph"/>
            <w:numPr>
              <w:numId w:val="1"/>
            </w:numPr>
            <w:ind w:left="630" w:hanging="360"/>
          </w:pPr>
        </w:pPrChange>
      </w:pPr>
      <w:r>
        <w:t>5:188 man on deathbed says one of you two slaves is free, then dies and they both testify that he said it, unclear but seems to say then it counts somehow</w:t>
      </w:r>
    </w:p>
    <w:p w:rsidR="003E74C8" w:rsidRDefault="00115C52">
      <w:pPr>
        <w:pStyle w:val="ListParagraph"/>
        <w:numPr>
          <w:ilvl w:val="0"/>
          <w:numId w:val="1"/>
        </w:numPr>
        <w:spacing w:line="480" w:lineRule="auto"/>
        <w:ind w:left="630"/>
        <w:pPrChange w:id="386" w:author="Hassaan Shahawy" w:date="2019-02-28T14:41:00Z">
          <w:pPr>
            <w:pStyle w:val="ListParagraph"/>
            <w:numPr>
              <w:numId w:val="1"/>
            </w:numPr>
            <w:ind w:left="630" w:hanging="360"/>
          </w:pPr>
        </w:pPrChange>
      </w:pPr>
      <w:r>
        <w:t>5:190</w:t>
      </w:r>
      <w:r w:rsidR="0067206E">
        <w:t xml:space="preserve"> </w:t>
      </w:r>
      <w:r w:rsidR="00C20E47">
        <w:t xml:space="preserve">if two witnesses say he made one of his two slaves </w:t>
      </w:r>
      <w:proofErr w:type="spellStart"/>
      <w:r w:rsidR="00C20E47">
        <w:t>mudabbar</w:t>
      </w:r>
      <w:proofErr w:type="spellEnd"/>
      <w:r w:rsidR="00C20E47">
        <w:t xml:space="preserve">, then testify he freed one of them </w:t>
      </w:r>
      <w:proofErr w:type="spellStart"/>
      <w:r w:rsidR="00C20E47">
        <w:t>batta</w:t>
      </w:r>
      <w:proofErr w:type="spellEnd"/>
      <w:r w:rsidR="00C20E47">
        <w:t xml:space="preserve"> when he was alive and healthy, and he had no money other than those two slaves, their testimony is </w:t>
      </w:r>
      <w:proofErr w:type="spellStart"/>
      <w:r w:rsidR="00C20E47">
        <w:t>baatil</w:t>
      </w:r>
      <w:proofErr w:type="spellEnd"/>
      <w:r w:rsidR="00C20E47">
        <w:t xml:space="preserve">, because lam </w:t>
      </w:r>
      <w:proofErr w:type="spellStart"/>
      <w:r w:rsidR="00C20E47">
        <w:t>yuthbitaa</w:t>
      </w:r>
      <w:proofErr w:type="spellEnd"/>
      <w:r w:rsidR="00C20E47">
        <w:t xml:space="preserve"> al-</w:t>
      </w:r>
      <w:proofErr w:type="spellStart"/>
      <w:r w:rsidR="00C20E47">
        <w:t>shahaada</w:t>
      </w:r>
      <w:proofErr w:type="spellEnd"/>
      <w:r w:rsidR="00C20E47">
        <w:t xml:space="preserve">, for AH. But I use istiḥsān to accept the testimony for </w:t>
      </w:r>
      <w:proofErr w:type="spellStart"/>
      <w:r w:rsidR="00C20E47">
        <w:t>tadbeer</w:t>
      </w:r>
      <w:proofErr w:type="spellEnd"/>
      <w:r w:rsidR="00C20E47">
        <w:t xml:space="preserve">, because it’s a </w:t>
      </w:r>
      <w:proofErr w:type="spellStart"/>
      <w:r w:rsidR="00C20E47">
        <w:t>wasiyya</w:t>
      </w:r>
      <w:proofErr w:type="spellEnd"/>
      <w:r w:rsidR="00C20E47">
        <w:t xml:space="preserve">, and so each of them is freed 1/3, and works for the other 2/3 value. </w:t>
      </w:r>
    </w:p>
    <w:p w:rsidR="003E74C8" w:rsidRDefault="0067206E">
      <w:pPr>
        <w:pStyle w:val="ListParagraph"/>
        <w:numPr>
          <w:ilvl w:val="0"/>
          <w:numId w:val="1"/>
        </w:numPr>
        <w:spacing w:line="480" w:lineRule="auto"/>
        <w:ind w:left="630"/>
        <w:pPrChange w:id="387" w:author="Hassaan Shahawy" w:date="2019-02-28T14:41:00Z">
          <w:pPr>
            <w:pStyle w:val="ListParagraph"/>
            <w:numPr>
              <w:numId w:val="1"/>
            </w:numPr>
            <w:ind w:left="630" w:hanging="360"/>
          </w:pPr>
        </w:pPrChange>
      </w:pPr>
      <w:r>
        <w:t xml:space="preserve">5:208 </w:t>
      </w:r>
      <w:r w:rsidR="009D1BA4">
        <w:t xml:space="preserve">man does </w:t>
      </w:r>
      <w:proofErr w:type="spellStart"/>
      <w:r w:rsidR="009D1BA4">
        <w:t>mukaataba</w:t>
      </w:r>
      <w:proofErr w:type="spellEnd"/>
      <w:r w:rsidR="009D1BA4">
        <w:t xml:space="preserve"> for two of his slaves</w:t>
      </w:r>
      <w:r w:rsidR="00A65F5A">
        <w:t xml:space="preserve"> and makes their amount to pay 1 amount, each of them </w:t>
      </w:r>
      <w:proofErr w:type="spellStart"/>
      <w:r w:rsidR="00A65F5A">
        <w:t>kafil</w:t>
      </w:r>
      <w:proofErr w:type="spellEnd"/>
      <w:r w:rsidR="00A65F5A">
        <w:t xml:space="preserve"> on the other, then it is permissible, even though by </w:t>
      </w:r>
      <w:proofErr w:type="spellStart"/>
      <w:r w:rsidR="00A65F5A">
        <w:t>qiys</w:t>
      </w:r>
      <w:proofErr w:type="spellEnd"/>
      <w:r w:rsidR="00A65F5A">
        <w:t xml:space="preserve"> </w:t>
      </w:r>
      <w:proofErr w:type="spellStart"/>
      <w:r w:rsidR="00A65F5A">
        <w:t>mukatab</w:t>
      </w:r>
      <w:proofErr w:type="spellEnd"/>
      <w:r w:rsidR="00A65F5A">
        <w:t xml:space="preserve"> </w:t>
      </w:r>
      <w:proofErr w:type="spellStart"/>
      <w:r w:rsidR="00A65F5A">
        <w:t>cant</w:t>
      </w:r>
      <w:proofErr w:type="spellEnd"/>
      <w:r w:rsidR="00A65F5A">
        <w:t xml:space="preserve"> be </w:t>
      </w:r>
      <w:proofErr w:type="spellStart"/>
      <w:r w:rsidR="00A65F5A">
        <w:t>kafil</w:t>
      </w:r>
      <w:proofErr w:type="spellEnd"/>
      <w:r w:rsidR="00A65F5A">
        <w:t xml:space="preserve"> for another </w:t>
      </w:r>
      <w:proofErr w:type="spellStart"/>
      <w:r w:rsidR="00A65F5A">
        <w:t>mukatab</w:t>
      </w:r>
      <w:proofErr w:type="spellEnd"/>
      <w:r w:rsidR="00A65F5A">
        <w:t xml:space="preserve"> of same owner.</w:t>
      </w:r>
    </w:p>
    <w:p w:rsidR="00A65F5A" w:rsidRDefault="00A65F5A">
      <w:pPr>
        <w:pStyle w:val="ListParagraph"/>
        <w:numPr>
          <w:ilvl w:val="1"/>
          <w:numId w:val="1"/>
        </w:numPr>
        <w:spacing w:line="480" w:lineRule="auto"/>
        <w:pPrChange w:id="388" w:author="Hassaan Shahawy" w:date="2019-02-28T14:41:00Z">
          <w:pPr>
            <w:pStyle w:val="ListParagraph"/>
            <w:numPr>
              <w:ilvl w:val="1"/>
              <w:numId w:val="1"/>
            </w:numPr>
            <w:ind w:left="1440" w:hanging="360"/>
          </w:pPr>
        </w:pPrChange>
      </w:pPr>
      <w:r>
        <w:t>This is narrated from H from Hammad.</w:t>
      </w:r>
    </w:p>
    <w:p w:rsidR="00A65F5A" w:rsidRDefault="00A65F5A">
      <w:pPr>
        <w:pStyle w:val="ListParagraph"/>
        <w:numPr>
          <w:ilvl w:val="1"/>
          <w:numId w:val="1"/>
        </w:numPr>
        <w:spacing w:line="480" w:lineRule="auto"/>
        <w:pPrChange w:id="389" w:author="Hassaan Shahawy" w:date="2019-02-28T14:41:00Z">
          <w:pPr>
            <w:pStyle w:val="ListParagraph"/>
            <w:numPr>
              <w:ilvl w:val="1"/>
              <w:numId w:val="1"/>
            </w:numPr>
            <w:ind w:left="1440" w:hanging="360"/>
          </w:pPr>
        </w:pPrChange>
      </w:pPr>
      <w:r>
        <w:t>Big one cause its looking super MISC, and also comes from old doctrine.</w:t>
      </w:r>
    </w:p>
    <w:p w:rsidR="003E74C8" w:rsidRDefault="00A65F5A">
      <w:pPr>
        <w:pStyle w:val="ListParagraph"/>
        <w:numPr>
          <w:ilvl w:val="0"/>
          <w:numId w:val="1"/>
        </w:numPr>
        <w:spacing w:line="480" w:lineRule="auto"/>
        <w:ind w:left="630"/>
        <w:pPrChange w:id="390" w:author="Hassaan Shahawy" w:date="2019-02-28T14:41:00Z">
          <w:pPr>
            <w:pStyle w:val="ListParagraph"/>
            <w:numPr>
              <w:numId w:val="1"/>
            </w:numPr>
            <w:ind w:left="630" w:hanging="360"/>
          </w:pPr>
        </w:pPrChange>
      </w:pPr>
      <w:r>
        <w:t xml:space="preserve">5:210 </w:t>
      </w:r>
      <w:proofErr w:type="spellStart"/>
      <w:r>
        <w:t>mukatab</w:t>
      </w:r>
      <w:proofErr w:type="spellEnd"/>
      <w:r>
        <w:t xml:space="preserve"> can make his slave </w:t>
      </w:r>
      <w:proofErr w:type="spellStart"/>
      <w:r>
        <w:t>mukatab</w:t>
      </w:r>
      <w:proofErr w:type="spellEnd"/>
    </w:p>
    <w:p w:rsidR="00A65F5A" w:rsidRDefault="00A65F5A">
      <w:pPr>
        <w:pStyle w:val="ListParagraph"/>
        <w:numPr>
          <w:ilvl w:val="1"/>
          <w:numId w:val="1"/>
        </w:numPr>
        <w:spacing w:line="480" w:lineRule="auto"/>
        <w:pPrChange w:id="391" w:author="Hassaan Shahawy" w:date="2019-02-28T14:41:00Z">
          <w:pPr>
            <w:pStyle w:val="ListParagraph"/>
            <w:numPr>
              <w:ilvl w:val="1"/>
              <w:numId w:val="1"/>
            </w:numPr>
            <w:ind w:left="1440" w:hanging="360"/>
          </w:pPr>
        </w:pPrChange>
      </w:pPr>
      <w:r>
        <w:t>But he cant free a slave, so why</w:t>
      </w:r>
    </w:p>
    <w:p w:rsidR="002D0311" w:rsidRDefault="002D0311">
      <w:pPr>
        <w:pStyle w:val="ListParagraph"/>
        <w:numPr>
          <w:ilvl w:val="1"/>
          <w:numId w:val="1"/>
        </w:numPr>
        <w:spacing w:line="480" w:lineRule="auto"/>
        <w:pPrChange w:id="392" w:author="Hassaan Shahawy" w:date="2019-02-28T14:41:00Z">
          <w:pPr>
            <w:pStyle w:val="ListParagraph"/>
            <w:numPr>
              <w:ilvl w:val="1"/>
              <w:numId w:val="1"/>
            </w:numPr>
            <w:ind w:left="1440" w:hanging="360"/>
          </w:pPr>
        </w:pPrChange>
      </w:pPr>
      <w:r>
        <w:t>5:225 identical</w:t>
      </w:r>
    </w:p>
    <w:p w:rsidR="00A65F5A" w:rsidRDefault="00A65F5A">
      <w:pPr>
        <w:pStyle w:val="ListParagraph"/>
        <w:numPr>
          <w:ilvl w:val="0"/>
          <w:numId w:val="1"/>
        </w:numPr>
        <w:spacing w:line="480" w:lineRule="auto"/>
        <w:ind w:left="630"/>
        <w:pPrChange w:id="393" w:author="Hassaan Shahawy" w:date="2019-02-28T14:41:00Z">
          <w:pPr>
            <w:pStyle w:val="ListParagraph"/>
            <w:numPr>
              <w:numId w:val="1"/>
            </w:numPr>
            <w:ind w:left="630" w:hanging="360"/>
          </w:pPr>
        </w:pPrChange>
      </w:pPr>
      <w:r>
        <w:lastRenderedPageBreak/>
        <w:t xml:space="preserve">5:212 </w:t>
      </w:r>
      <w:r w:rsidR="004713F9">
        <w:t xml:space="preserve">a man can make slave </w:t>
      </w:r>
      <w:proofErr w:type="spellStart"/>
      <w:r w:rsidR="004713F9">
        <w:t>mukatan</w:t>
      </w:r>
      <w:proofErr w:type="spellEnd"/>
      <w:r w:rsidR="004713F9">
        <w:t xml:space="preserve"> for 1000 dinars and another slave that has his skill/craft. From own ruling qiyas.</w:t>
      </w:r>
    </w:p>
    <w:p w:rsidR="004713F9" w:rsidRDefault="004713F9">
      <w:pPr>
        <w:pStyle w:val="ListParagraph"/>
        <w:numPr>
          <w:ilvl w:val="0"/>
          <w:numId w:val="1"/>
        </w:numPr>
        <w:spacing w:line="480" w:lineRule="auto"/>
        <w:ind w:left="630"/>
        <w:pPrChange w:id="394" w:author="Hassaan Shahawy" w:date="2019-02-28T14:41:00Z">
          <w:pPr>
            <w:pStyle w:val="ListParagraph"/>
            <w:numPr>
              <w:numId w:val="1"/>
            </w:numPr>
            <w:ind w:left="630" w:hanging="360"/>
          </w:pPr>
        </w:pPrChange>
      </w:pPr>
      <w:r>
        <w:t xml:space="preserve">5:219 If </w:t>
      </w:r>
      <w:r w:rsidR="00307A09">
        <w:t xml:space="preserve">mawla free </w:t>
      </w:r>
      <w:proofErr w:type="spellStart"/>
      <w:r w:rsidR="00307A09">
        <w:t>mukatab’s</w:t>
      </w:r>
      <w:proofErr w:type="spellEnd"/>
      <w:r w:rsidR="00307A09">
        <w:t xml:space="preserve"> son that he </w:t>
      </w:r>
      <w:r w:rsidR="00654676">
        <w:t xml:space="preserve">had while </w:t>
      </w:r>
      <w:proofErr w:type="spellStart"/>
      <w:r w:rsidR="00654676">
        <w:t>mukatab</w:t>
      </w:r>
      <w:proofErr w:type="spellEnd"/>
      <w:r w:rsidR="00307A09">
        <w:t xml:space="preserve">, that’s valid, doesn’t lift from mukātaba anything, because </w:t>
      </w:r>
      <w:proofErr w:type="spellStart"/>
      <w:r w:rsidR="00307A09">
        <w:t>mukatab</w:t>
      </w:r>
      <w:proofErr w:type="spellEnd"/>
      <w:r w:rsidR="00307A09">
        <w:t xml:space="preserve"> </w:t>
      </w:r>
      <w:proofErr w:type="spellStart"/>
      <w:r w:rsidR="00307A09">
        <w:t>cant</w:t>
      </w:r>
      <w:proofErr w:type="spellEnd"/>
      <w:r w:rsidR="00307A09">
        <w:t xml:space="preserve"> sell his son</w:t>
      </w:r>
      <w:r w:rsidR="00654676">
        <w:t xml:space="preserve">. Similar if he’d bought that son. Similar mother or father. As for his umm </w:t>
      </w:r>
      <w:proofErr w:type="spellStart"/>
      <w:r w:rsidR="00654676">
        <w:t>walad</w:t>
      </w:r>
      <w:proofErr w:type="spellEnd"/>
      <w:r w:rsidR="00654676">
        <w:t xml:space="preserve">, mawla cannot free her, since if </w:t>
      </w:r>
      <w:proofErr w:type="spellStart"/>
      <w:r w:rsidR="00654676">
        <w:t>mukatab</w:t>
      </w:r>
      <w:proofErr w:type="spellEnd"/>
      <w:r w:rsidR="00654676">
        <w:t xml:space="preserve"> is freed she’s still his umm </w:t>
      </w:r>
      <w:proofErr w:type="spellStart"/>
      <w:r w:rsidR="00654676">
        <w:t>walad</w:t>
      </w:r>
      <w:proofErr w:type="spellEnd"/>
      <w:r w:rsidR="00654676">
        <w:t xml:space="preserve">, while mother and father and son go free with his freedom. And if mawla sets free a mahram of the </w:t>
      </w:r>
      <w:proofErr w:type="spellStart"/>
      <w:r w:rsidR="00654676">
        <w:t>mukatab</w:t>
      </w:r>
      <w:proofErr w:type="spellEnd"/>
      <w:r w:rsidR="00654676">
        <w:t xml:space="preserve"> who the </w:t>
      </w:r>
      <w:proofErr w:type="spellStart"/>
      <w:r w:rsidR="00654676">
        <w:t>mukatab</w:t>
      </w:r>
      <w:proofErr w:type="spellEnd"/>
      <w:r w:rsidR="00654676">
        <w:t xml:space="preserve"> owns, not ok, because that’s mawla eliminating </w:t>
      </w:r>
      <w:proofErr w:type="spellStart"/>
      <w:r w:rsidR="00654676">
        <w:t>mukatabs</w:t>
      </w:r>
      <w:proofErr w:type="spellEnd"/>
      <w:r w:rsidR="00654676">
        <w:t xml:space="preserve"> wealth. But mawla can free the child or parent with respect to the istiḥsān position, whereas by qiyas wouldn’t be ok because </w:t>
      </w:r>
      <w:proofErr w:type="spellStart"/>
      <w:r w:rsidR="00654676">
        <w:t>mukatab</w:t>
      </w:r>
      <w:proofErr w:type="spellEnd"/>
      <w:r w:rsidR="00654676">
        <w:t xml:space="preserve"> can use them as service. This is all AH. AY and M said that mawla can set free any mahram that </w:t>
      </w:r>
      <w:proofErr w:type="spellStart"/>
      <w:r w:rsidR="00654676">
        <w:t>mukatab</w:t>
      </w:r>
      <w:proofErr w:type="spellEnd"/>
      <w:r w:rsidR="00654676">
        <w:t xml:space="preserve"> owns, cause </w:t>
      </w:r>
      <w:proofErr w:type="spellStart"/>
      <w:r w:rsidR="00654676">
        <w:t>mukatab</w:t>
      </w:r>
      <w:proofErr w:type="spellEnd"/>
      <w:r w:rsidR="00654676">
        <w:t xml:space="preserve"> </w:t>
      </w:r>
      <w:proofErr w:type="spellStart"/>
      <w:r w:rsidR="00654676">
        <w:t>cant</w:t>
      </w:r>
      <w:proofErr w:type="spellEnd"/>
      <w:r w:rsidR="00654676">
        <w:t xml:space="preserve"> sell any of them. </w:t>
      </w:r>
    </w:p>
    <w:p w:rsidR="00E86EFD" w:rsidRDefault="00E86EFD">
      <w:pPr>
        <w:pStyle w:val="ListParagraph"/>
        <w:numPr>
          <w:ilvl w:val="0"/>
          <w:numId w:val="1"/>
        </w:numPr>
        <w:spacing w:line="480" w:lineRule="auto"/>
        <w:ind w:left="630"/>
        <w:rPr>
          <w:ins w:id="395" w:author="Hassaan Shahawy" w:date="2019-02-27T18:39:00Z"/>
        </w:rPr>
        <w:pPrChange w:id="396" w:author="Hassaan Shahawy" w:date="2019-02-28T14:41:00Z">
          <w:pPr>
            <w:pStyle w:val="ListParagraph"/>
            <w:numPr>
              <w:numId w:val="1"/>
            </w:numPr>
            <w:ind w:left="630" w:hanging="360"/>
          </w:pPr>
        </w:pPrChange>
      </w:pPr>
      <w:ins w:id="397" w:author="Hassaan Shahawy" w:date="2019-02-27T18:39:00Z">
        <w:r>
          <w:t xml:space="preserve">5:229 </w:t>
        </w:r>
      </w:ins>
      <w:ins w:id="398" w:author="Hassaan Shahawy" w:date="2019-02-27T18:40:00Z">
        <w:r w:rsidR="00CD1D07">
          <w:t xml:space="preserve">if master of </w:t>
        </w:r>
        <w:proofErr w:type="spellStart"/>
        <w:r w:rsidR="00CD1D07">
          <w:t>mukattab</w:t>
        </w:r>
        <w:proofErr w:type="spellEnd"/>
        <w:r w:rsidR="00CD1D07">
          <w:t xml:space="preserve"> dies leaving son and daughter, then </w:t>
        </w:r>
        <w:proofErr w:type="spellStart"/>
        <w:r w:rsidR="00CD1D07">
          <w:t>mukaatab</w:t>
        </w:r>
        <w:proofErr w:type="spellEnd"/>
        <w:r w:rsidR="00CD1D07">
          <w:t xml:space="preserve"> owes them value. If daughter frees him, invalid, because then she’d get a share of </w:t>
        </w:r>
        <w:proofErr w:type="spellStart"/>
        <w:r w:rsidR="00CD1D07">
          <w:t>walaa</w:t>
        </w:r>
        <w:proofErr w:type="spellEnd"/>
        <w:r w:rsidR="00CD1D07">
          <w:t xml:space="preserve">’. But if they both free him, istiḥsān that its valid, </w:t>
        </w:r>
      </w:ins>
      <w:ins w:id="399" w:author="Hassaan Shahawy" w:date="2019-02-27T18:41:00Z">
        <w:r w:rsidR="00CD1D07">
          <w:t xml:space="preserve">and </w:t>
        </w:r>
        <w:proofErr w:type="spellStart"/>
        <w:r w:rsidR="00CD1D07">
          <w:t>walaa</w:t>
        </w:r>
        <w:proofErr w:type="spellEnd"/>
        <w:r w:rsidR="00CD1D07">
          <w:t>’ goes to the son.</w:t>
        </w:r>
      </w:ins>
    </w:p>
    <w:p w:rsidR="00466BD9" w:rsidRDefault="002D0311">
      <w:pPr>
        <w:pStyle w:val="ListParagraph"/>
        <w:numPr>
          <w:ilvl w:val="0"/>
          <w:numId w:val="1"/>
        </w:numPr>
        <w:spacing w:line="480" w:lineRule="auto"/>
        <w:ind w:left="630"/>
        <w:pPrChange w:id="400" w:author="Hassaan Shahawy" w:date="2019-02-28T14:41:00Z">
          <w:pPr>
            <w:pStyle w:val="ListParagraph"/>
            <w:numPr>
              <w:numId w:val="1"/>
            </w:numPr>
            <w:ind w:left="630" w:hanging="360"/>
          </w:pPr>
        </w:pPrChange>
      </w:pPr>
      <w:r>
        <w:t xml:space="preserve">5:234 </w:t>
      </w:r>
      <w:r w:rsidR="00AC1DED">
        <w:t xml:space="preserve">if </w:t>
      </w:r>
      <w:proofErr w:type="spellStart"/>
      <w:r w:rsidR="00AC1DED">
        <w:t>mukatab</w:t>
      </w:r>
      <w:proofErr w:type="spellEnd"/>
      <w:r w:rsidR="00AC1DED">
        <w:t xml:space="preserve"> apostates and goes to </w:t>
      </w:r>
      <w:proofErr w:type="spellStart"/>
      <w:r w:rsidR="00AC1DED">
        <w:t>dar</w:t>
      </w:r>
      <w:proofErr w:type="spellEnd"/>
      <w:r w:rsidR="00AC1DED">
        <w:t xml:space="preserve"> </w:t>
      </w:r>
      <w:proofErr w:type="spellStart"/>
      <w:r w:rsidR="00AC1DED">
        <w:t>harb</w:t>
      </w:r>
      <w:proofErr w:type="spellEnd"/>
      <w:r w:rsidR="00AC1DED">
        <w:t xml:space="preserve"> and earns money then is taken captive and refuses to become </w:t>
      </w:r>
      <w:proofErr w:type="spellStart"/>
      <w:r w:rsidR="00AC1DED">
        <w:t>muslim</w:t>
      </w:r>
      <w:proofErr w:type="spellEnd"/>
      <w:r w:rsidR="00AC1DED">
        <w:t xml:space="preserve"> he is killed and all his money goes to his owner to suffice his </w:t>
      </w:r>
      <w:proofErr w:type="spellStart"/>
      <w:r w:rsidR="00AC1DED">
        <w:t>mukataba</w:t>
      </w:r>
      <w:proofErr w:type="spellEnd"/>
      <w:r w:rsidR="00AC1DED">
        <w:t xml:space="preserve"> and the rest of the estate divided among his inheritors. Istiḥsān here abandon qiyas. By qiyas all of it would have gone to owner, and if he wasn’t slave it would have been spoils of war, so abandon that and do istiḥsān. </w:t>
      </w:r>
    </w:p>
    <w:p w:rsidR="00AC1DED" w:rsidRDefault="00AC1DED">
      <w:pPr>
        <w:pStyle w:val="ListParagraph"/>
        <w:numPr>
          <w:ilvl w:val="1"/>
          <w:numId w:val="1"/>
        </w:numPr>
        <w:spacing w:line="480" w:lineRule="auto"/>
        <w:pPrChange w:id="401" w:author="Hassaan Shahawy" w:date="2019-02-28T14:41:00Z">
          <w:pPr>
            <w:pStyle w:val="ListParagraph"/>
            <w:numPr>
              <w:ilvl w:val="1"/>
              <w:numId w:val="1"/>
            </w:numPr>
            <w:ind w:left="1440" w:hanging="360"/>
          </w:pPr>
        </w:pPrChange>
      </w:pPr>
      <w:r>
        <w:rPr>
          <w:b/>
          <w:bCs/>
        </w:rPr>
        <w:t>fascinating</w:t>
      </w:r>
    </w:p>
    <w:p w:rsidR="00204C8E" w:rsidRDefault="00204C8E">
      <w:pPr>
        <w:pStyle w:val="ListParagraph"/>
        <w:numPr>
          <w:ilvl w:val="0"/>
          <w:numId w:val="1"/>
        </w:numPr>
        <w:spacing w:line="480" w:lineRule="auto"/>
        <w:ind w:left="630"/>
      </w:pPr>
      <w:r>
        <w:t xml:space="preserve">5:237 if a </w:t>
      </w:r>
      <w:proofErr w:type="spellStart"/>
      <w:r>
        <w:t>muslim</w:t>
      </w:r>
      <w:proofErr w:type="spellEnd"/>
      <w:r>
        <w:t xml:space="preserve"> buys a </w:t>
      </w:r>
      <w:proofErr w:type="spellStart"/>
      <w:r>
        <w:t>muslim</w:t>
      </w:r>
      <w:proofErr w:type="spellEnd"/>
      <w:r>
        <w:t xml:space="preserve"> slave in </w:t>
      </w:r>
      <w:proofErr w:type="spellStart"/>
      <w:r>
        <w:t>dar</w:t>
      </w:r>
      <w:proofErr w:type="spellEnd"/>
      <w:r>
        <w:t xml:space="preserve"> al </w:t>
      </w:r>
      <w:proofErr w:type="spellStart"/>
      <w:r>
        <w:t>harb</w:t>
      </w:r>
      <w:proofErr w:type="spellEnd"/>
      <w:r>
        <w:t xml:space="preserve"> and does </w:t>
      </w:r>
      <w:proofErr w:type="spellStart"/>
      <w:r>
        <w:t>mukataba</w:t>
      </w:r>
      <w:proofErr w:type="spellEnd"/>
      <w:r>
        <w:t xml:space="preserve"> there and that slave pays it off and becomes free, that’s ok, by qiyas shouldn’t work cause </w:t>
      </w:r>
      <w:proofErr w:type="spellStart"/>
      <w:r>
        <w:t>muslim</w:t>
      </w:r>
      <w:proofErr w:type="spellEnd"/>
      <w:r>
        <w:t xml:space="preserve"> law isn’t there, but we say ok since </w:t>
      </w:r>
      <w:proofErr w:type="spellStart"/>
      <w:r>
        <w:t>theyre</w:t>
      </w:r>
      <w:proofErr w:type="spellEnd"/>
      <w:r>
        <w:t xml:space="preserve"> both </w:t>
      </w:r>
      <w:proofErr w:type="spellStart"/>
      <w:r>
        <w:t>muslim</w:t>
      </w:r>
      <w:proofErr w:type="spellEnd"/>
    </w:p>
    <w:p w:rsidR="009303C5" w:rsidRDefault="009303C5" w:rsidP="009303C5">
      <w:pPr>
        <w:pStyle w:val="ListParagraph"/>
        <w:numPr>
          <w:ilvl w:val="0"/>
          <w:numId w:val="1"/>
        </w:numPr>
        <w:spacing w:line="480" w:lineRule="auto"/>
        <w:ind w:left="630"/>
      </w:pPr>
      <w:r>
        <w:lastRenderedPageBreak/>
        <w:t xml:space="preserve">5:237 if a </w:t>
      </w:r>
      <w:proofErr w:type="spellStart"/>
      <w:r>
        <w:t>muslim</w:t>
      </w:r>
      <w:proofErr w:type="spellEnd"/>
      <w:r>
        <w:t xml:space="preserve"> buys a </w:t>
      </w:r>
      <w:proofErr w:type="spellStart"/>
      <w:r>
        <w:t>kaafir</w:t>
      </w:r>
      <w:proofErr w:type="spellEnd"/>
      <w:r>
        <w:t xml:space="preserve"> slave in </w:t>
      </w:r>
      <w:proofErr w:type="spellStart"/>
      <w:r>
        <w:t>dar</w:t>
      </w:r>
      <w:proofErr w:type="spellEnd"/>
      <w:r>
        <w:t xml:space="preserve"> </w:t>
      </w:r>
      <w:proofErr w:type="spellStart"/>
      <w:r>
        <w:t>harb</w:t>
      </w:r>
      <w:proofErr w:type="spellEnd"/>
      <w:r>
        <w:t xml:space="preserve">, then makes him </w:t>
      </w:r>
      <w:proofErr w:type="spellStart"/>
      <w:r>
        <w:t>mukaatab</w:t>
      </w:r>
      <w:proofErr w:type="spellEnd"/>
      <w:r>
        <w:t xml:space="preserve">, and he pays and goes free, then they all become </w:t>
      </w:r>
      <w:proofErr w:type="spellStart"/>
      <w:r>
        <w:t>muslim</w:t>
      </w:r>
      <w:proofErr w:type="spellEnd"/>
      <w:r>
        <w:t xml:space="preserve">, I make that ok on the </w:t>
      </w:r>
      <w:proofErr w:type="spellStart"/>
      <w:r>
        <w:t>muslim</w:t>
      </w:r>
      <w:proofErr w:type="spellEnd"/>
      <w:r>
        <w:t xml:space="preserve">. </w:t>
      </w:r>
    </w:p>
    <w:p w:rsidR="00204C8E" w:rsidRDefault="00204C8E">
      <w:pPr>
        <w:pStyle w:val="ListParagraph"/>
        <w:numPr>
          <w:ilvl w:val="0"/>
          <w:numId w:val="1"/>
        </w:numPr>
        <w:spacing w:line="480" w:lineRule="auto"/>
        <w:ind w:left="630"/>
        <w:pPrChange w:id="402" w:author="Hassaan Shahawy" w:date="2019-02-28T14:41:00Z">
          <w:pPr>
            <w:pStyle w:val="ListParagraph"/>
            <w:numPr>
              <w:numId w:val="1"/>
            </w:numPr>
            <w:ind w:left="630" w:hanging="360"/>
          </w:pPr>
        </w:pPrChange>
      </w:pPr>
      <w:r>
        <w:t xml:space="preserve">5:244 if find foundling in </w:t>
      </w:r>
      <w:proofErr w:type="spellStart"/>
      <w:r>
        <w:t>kufa</w:t>
      </w:r>
      <w:proofErr w:type="spellEnd"/>
      <w:r>
        <w:t xml:space="preserve"> or another </w:t>
      </w:r>
      <w:proofErr w:type="spellStart"/>
      <w:r>
        <w:t>muslim</w:t>
      </w:r>
      <w:proofErr w:type="spellEnd"/>
      <w:r>
        <w:t xml:space="preserve"> city </w:t>
      </w:r>
      <w:r w:rsidR="004D5FF6">
        <w:t xml:space="preserve">then he when he </w:t>
      </w:r>
      <w:proofErr w:type="spellStart"/>
      <w:r w:rsidR="004D5FF6">
        <w:t>adraka</w:t>
      </w:r>
      <w:proofErr w:type="spellEnd"/>
      <w:r w:rsidR="004D5FF6">
        <w:t xml:space="preserve"> he</w:t>
      </w:r>
      <w:r>
        <w:t xml:space="preserve"> is </w:t>
      </w:r>
      <w:proofErr w:type="spellStart"/>
      <w:r>
        <w:t>kaafir</w:t>
      </w:r>
      <w:proofErr w:type="spellEnd"/>
      <w:r>
        <w:t xml:space="preserve"> then he is imprisoned and made to convert, because he was taken in a </w:t>
      </w:r>
      <w:proofErr w:type="spellStart"/>
      <w:r>
        <w:t>muslim</w:t>
      </w:r>
      <w:proofErr w:type="spellEnd"/>
      <w:r>
        <w:t xml:space="preserve"> city. By istiḥsān.</w:t>
      </w:r>
    </w:p>
    <w:p w:rsidR="00EE661D" w:rsidRDefault="00EE661D">
      <w:pPr>
        <w:pStyle w:val="ListParagraph"/>
        <w:numPr>
          <w:ilvl w:val="0"/>
          <w:numId w:val="1"/>
        </w:numPr>
        <w:spacing w:line="480" w:lineRule="auto"/>
        <w:ind w:left="630"/>
        <w:rPr>
          <w:ins w:id="403" w:author="Hassaan Shahawy" w:date="2019-02-27T18:41:00Z"/>
        </w:rPr>
        <w:pPrChange w:id="404" w:author="Hassaan Shahawy" w:date="2019-02-28T14:41:00Z">
          <w:pPr>
            <w:pStyle w:val="ListParagraph"/>
            <w:numPr>
              <w:numId w:val="1"/>
            </w:numPr>
            <w:ind w:left="630" w:hanging="360"/>
          </w:pPr>
        </w:pPrChange>
      </w:pPr>
      <w:ins w:id="405" w:author="Hassaan Shahawy" w:date="2019-02-27T18:41:00Z">
        <w:r>
          <w:t xml:space="preserve">5:364 </w:t>
        </w:r>
      </w:ins>
      <w:ins w:id="406" w:author="Hassaan Shahawy" w:date="2019-02-28T10:19:00Z">
        <w:r w:rsidR="000B2358">
          <w:t xml:space="preserve">if dog runs away and kills something can you eat it? No. but if dog </w:t>
        </w:r>
        <w:r w:rsidR="0083284E">
          <w:t>runs of and catches something, then owner catches up and takes what he caught and says bismillah and slaughters it, can it be eaten</w:t>
        </w:r>
      </w:ins>
      <w:ins w:id="407" w:author="Hassaan Shahawy" w:date="2019-02-28T10:20:00Z">
        <w:r w:rsidR="0083284E">
          <w:t xml:space="preserve">? Yes if the dog was held back when saying the </w:t>
        </w:r>
        <w:proofErr w:type="spellStart"/>
        <w:r w:rsidR="0083284E">
          <w:t>basmalah</w:t>
        </w:r>
        <w:proofErr w:type="spellEnd"/>
        <w:r w:rsidR="0083284E">
          <w:t>, istiḥsān that its ok if the dog has been held back, otherwise still that he cant.</w:t>
        </w:r>
      </w:ins>
    </w:p>
    <w:p w:rsidR="005D3A04" w:rsidRDefault="00A10852">
      <w:pPr>
        <w:pStyle w:val="ListParagraph"/>
        <w:numPr>
          <w:ilvl w:val="0"/>
          <w:numId w:val="1"/>
        </w:numPr>
        <w:spacing w:line="480" w:lineRule="auto"/>
        <w:ind w:left="630"/>
        <w:rPr>
          <w:ins w:id="408" w:author="Hassaan Shahawy" w:date="2019-02-27T10:40:00Z"/>
        </w:rPr>
        <w:pPrChange w:id="409" w:author="Hassaan Shahawy" w:date="2019-02-28T14:41:00Z">
          <w:pPr>
            <w:pStyle w:val="ListParagraph"/>
            <w:numPr>
              <w:numId w:val="1"/>
            </w:numPr>
            <w:ind w:left="630" w:hanging="360"/>
          </w:pPr>
        </w:pPrChange>
      </w:pPr>
      <w:ins w:id="410" w:author="Hassaan Shahawy" w:date="2019-02-27T10:38:00Z">
        <w:r>
          <w:t xml:space="preserve">5:405 </w:t>
        </w:r>
        <w:r w:rsidR="00DD2BD6">
          <w:t xml:space="preserve">man slaughters for </w:t>
        </w:r>
        <w:proofErr w:type="spellStart"/>
        <w:r w:rsidR="00DD2BD6">
          <w:t>eid</w:t>
        </w:r>
        <w:proofErr w:type="spellEnd"/>
        <w:r w:rsidR="00DD2BD6">
          <w:t xml:space="preserve"> before imam prayed, this doesn’t count. </w:t>
        </w:r>
      </w:ins>
      <w:ins w:id="411" w:author="Hassaan Shahawy" w:date="2019-02-27T10:39:00Z">
        <w:r w:rsidR="00DD2BD6">
          <w:t>But what if its before people of local prayer area dispersed, but after the people of bigger masjid have, does it count. Yes, istiḥsān here.</w:t>
        </w:r>
      </w:ins>
    </w:p>
    <w:p w:rsidR="00466BD9" w:rsidRDefault="00204C8E">
      <w:pPr>
        <w:pStyle w:val="ListParagraph"/>
        <w:numPr>
          <w:ilvl w:val="0"/>
          <w:numId w:val="1"/>
        </w:numPr>
        <w:spacing w:line="480" w:lineRule="auto"/>
        <w:ind w:left="630"/>
        <w:pPrChange w:id="412" w:author="Hassaan Shahawy" w:date="2019-02-28T14:41:00Z">
          <w:pPr>
            <w:pStyle w:val="ListParagraph"/>
            <w:numPr>
              <w:numId w:val="1"/>
            </w:numPr>
            <w:ind w:left="630" w:hanging="360"/>
          </w:pPr>
        </w:pPrChange>
      </w:pPr>
      <w:r>
        <w:t xml:space="preserve">5:407 sacrifices for </w:t>
      </w:r>
      <w:proofErr w:type="spellStart"/>
      <w:r>
        <w:t>eid</w:t>
      </w:r>
      <w:proofErr w:type="spellEnd"/>
      <w:r>
        <w:t xml:space="preserve"> </w:t>
      </w:r>
      <w:proofErr w:type="spellStart"/>
      <w:r>
        <w:t>adha</w:t>
      </w:r>
      <w:proofErr w:type="spellEnd"/>
      <w:r>
        <w:t xml:space="preserve">. Cows count up to 7. If 6 intending </w:t>
      </w:r>
      <w:proofErr w:type="spellStart"/>
      <w:r>
        <w:t>udhiya</w:t>
      </w:r>
      <w:proofErr w:type="spellEnd"/>
      <w:r>
        <w:t>, but the 7</w:t>
      </w:r>
      <w:r w:rsidRPr="00204C8E">
        <w:rPr>
          <w:vertAlign w:val="superscript"/>
        </w:rPr>
        <w:t>th</w:t>
      </w:r>
      <w:r>
        <w:t xml:space="preserve"> is a boy </w:t>
      </w:r>
      <w:r w:rsidR="00B04A0B">
        <w:t xml:space="preserve">intending sacrifice but whose father has already sacrificed on his behalf, it counts, but why if he didn’t have sacrifice upon him? Istiḥsān here and abandon qiyas. Same if its um </w:t>
      </w:r>
      <w:proofErr w:type="spellStart"/>
      <w:r w:rsidR="00B04A0B">
        <w:t>walad</w:t>
      </w:r>
      <w:proofErr w:type="spellEnd"/>
      <w:r w:rsidR="00B04A0B">
        <w:t>.</w:t>
      </w:r>
    </w:p>
    <w:p w:rsidR="00B04A0B" w:rsidRDefault="00B04A0B">
      <w:pPr>
        <w:pStyle w:val="ListParagraph"/>
        <w:numPr>
          <w:ilvl w:val="1"/>
          <w:numId w:val="1"/>
        </w:numPr>
        <w:spacing w:line="480" w:lineRule="auto"/>
        <w:pPrChange w:id="413" w:author="Hassaan Shahawy" w:date="2019-02-28T14:41:00Z">
          <w:pPr>
            <w:pStyle w:val="ListParagraph"/>
            <w:numPr>
              <w:ilvl w:val="1"/>
              <w:numId w:val="1"/>
            </w:numPr>
            <w:ind w:left="1440" w:hanging="360"/>
          </w:pPr>
        </w:pPrChange>
      </w:pPr>
      <w:r>
        <w:t>Quite miscellaneous?</w:t>
      </w:r>
    </w:p>
    <w:p w:rsidR="00466BD9" w:rsidRDefault="00B04A0B">
      <w:pPr>
        <w:pStyle w:val="ListParagraph"/>
        <w:numPr>
          <w:ilvl w:val="0"/>
          <w:numId w:val="1"/>
        </w:numPr>
        <w:spacing w:line="480" w:lineRule="auto"/>
        <w:ind w:left="630"/>
        <w:pPrChange w:id="414" w:author="Hassaan Shahawy" w:date="2019-02-28T14:41:00Z">
          <w:pPr>
            <w:pStyle w:val="ListParagraph"/>
            <w:numPr>
              <w:numId w:val="1"/>
            </w:numPr>
            <w:ind w:left="630" w:hanging="360"/>
          </w:pPr>
        </w:pPrChange>
      </w:pPr>
      <w:r>
        <w:t>5:408 man buys a cow, then 6 more people join him in the cow intending sacrifice after he’d bought it even though he only bought it for himself, counts? Yes by istiḥsān, but better if its before he buys it</w:t>
      </w:r>
    </w:p>
    <w:p w:rsidR="00466BD9" w:rsidRDefault="00B04A0B">
      <w:pPr>
        <w:pStyle w:val="ListParagraph"/>
        <w:numPr>
          <w:ilvl w:val="0"/>
          <w:numId w:val="1"/>
        </w:numPr>
        <w:spacing w:line="480" w:lineRule="auto"/>
        <w:ind w:left="630"/>
      </w:pPr>
      <w:r>
        <w:t xml:space="preserve">5:410 </w:t>
      </w:r>
      <w:r w:rsidR="00BF55F6">
        <w:t xml:space="preserve">man wants to slaughter cow intending </w:t>
      </w:r>
      <w:proofErr w:type="spellStart"/>
      <w:r w:rsidR="00BF55F6">
        <w:t>udhiya</w:t>
      </w:r>
      <w:proofErr w:type="spellEnd"/>
      <w:r w:rsidR="00BF55F6">
        <w:t xml:space="preserve">, but then the knife misses the mark and strikes </w:t>
      </w:r>
      <w:r w:rsidR="006A26C8">
        <w:t>and pokes it out</w:t>
      </w:r>
      <w:r w:rsidR="00BF55F6">
        <w:t>, by istiḥsān this counts for him if had intended by it sacrifice</w:t>
      </w:r>
      <w:r w:rsidR="00C14A4D">
        <w:t>.</w:t>
      </w:r>
    </w:p>
    <w:p w:rsidR="00C14A4D" w:rsidRDefault="00C14A4D" w:rsidP="00C14A4D">
      <w:pPr>
        <w:pStyle w:val="ListParagraph"/>
        <w:numPr>
          <w:ilvl w:val="1"/>
          <w:numId w:val="1"/>
        </w:numPr>
        <w:spacing w:line="480" w:lineRule="auto"/>
      </w:pPr>
      <w:r>
        <w:lastRenderedPageBreak/>
        <w:t>Cause normally you cant sacrifice lame animals, ruling before it is about leg breaking</w:t>
      </w:r>
    </w:p>
    <w:p w:rsidR="00466BD9" w:rsidRDefault="00BF55F6">
      <w:pPr>
        <w:pStyle w:val="ListParagraph"/>
        <w:numPr>
          <w:ilvl w:val="0"/>
          <w:numId w:val="1"/>
        </w:numPr>
        <w:spacing w:line="480" w:lineRule="auto"/>
        <w:ind w:left="630"/>
        <w:pPrChange w:id="415" w:author="Hassaan Shahawy" w:date="2019-02-28T14:41:00Z">
          <w:pPr>
            <w:pStyle w:val="ListParagraph"/>
            <w:numPr>
              <w:numId w:val="1"/>
            </w:numPr>
            <w:ind w:left="630" w:hanging="360"/>
          </w:pPr>
        </w:pPrChange>
      </w:pPr>
      <w:r>
        <w:t>5:41</w:t>
      </w:r>
      <w:r w:rsidR="00FA619E">
        <w:t xml:space="preserve">1 a man sacrifices the </w:t>
      </w:r>
      <w:proofErr w:type="spellStart"/>
      <w:r w:rsidR="00FA619E">
        <w:t>udhiya</w:t>
      </w:r>
      <w:proofErr w:type="spellEnd"/>
      <w:r w:rsidR="00FA619E">
        <w:t xml:space="preserve"> of another man</w:t>
      </w:r>
      <w:r w:rsidR="00533D52">
        <w:t xml:space="preserve"> without the other man knowing, does that count? Yes by istiḥsān, though by qiyas </w:t>
      </w:r>
      <w:proofErr w:type="spellStart"/>
      <w:r w:rsidR="00533D52">
        <w:t>hes</w:t>
      </w:r>
      <w:proofErr w:type="spellEnd"/>
      <w:r w:rsidR="00533D52">
        <w:t xml:space="preserve"> liable f</w:t>
      </w:r>
      <w:r w:rsidR="00537519">
        <w:t>o</w:t>
      </w:r>
      <w:r w:rsidR="00533D52">
        <w:t>r its value and it doesn’t count.</w:t>
      </w:r>
    </w:p>
    <w:p w:rsidR="00466BD9" w:rsidRDefault="00533D52">
      <w:pPr>
        <w:pStyle w:val="ListParagraph"/>
        <w:numPr>
          <w:ilvl w:val="0"/>
          <w:numId w:val="1"/>
        </w:numPr>
        <w:spacing w:line="480" w:lineRule="auto"/>
        <w:ind w:left="630"/>
        <w:pPrChange w:id="416" w:author="Hassaan Shahawy" w:date="2019-02-28T14:41:00Z">
          <w:pPr>
            <w:pStyle w:val="ListParagraph"/>
            <w:numPr>
              <w:numId w:val="1"/>
            </w:numPr>
            <w:ind w:left="630" w:hanging="360"/>
          </w:pPr>
        </w:pPrChange>
      </w:pPr>
      <w:r>
        <w:t xml:space="preserve">5:411 if two men do </w:t>
      </w:r>
      <w:r w:rsidR="00565F89">
        <w:t>the above</w:t>
      </w:r>
      <w:r>
        <w:t xml:space="preserve"> to each other, still counts</w:t>
      </w:r>
    </w:p>
    <w:p w:rsidR="00FA0AEC" w:rsidRDefault="00FA0AEC">
      <w:pPr>
        <w:pStyle w:val="ListParagraph"/>
        <w:numPr>
          <w:ilvl w:val="1"/>
          <w:numId w:val="1"/>
        </w:numPr>
        <w:spacing w:line="480" w:lineRule="auto"/>
        <w:pPrChange w:id="417" w:author="Hassaan Shahawy" w:date="2019-02-28T14:41:00Z">
          <w:pPr>
            <w:pStyle w:val="ListParagraph"/>
            <w:numPr>
              <w:ilvl w:val="1"/>
              <w:numId w:val="1"/>
            </w:numPr>
            <w:ind w:left="1440" w:hanging="360"/>
          </w:pPr>
        </w:pPrChange>
      </w:pPr>
      <w:r>
        <w:t>Possible a new type of reasoning here, that if both “victims” are equally unharmed then just move on with things</w:t>
      </w:r>
    </w:p>
    <w:p w:rsidR="00466BD9" w:rsidRDefault="00533D52">
      <w:pPr>
        <w:pStyle w:val="ListParagraph"/>
        <w:numPr>
          <w:ilvl w:val="0"/>
          <w:numId w:val="1"/>
        </w:numPr>
        <w:spacing w:line="480" w:lineRule="auto"/>
        <w:ind w:left="630"/>
        <w:pPrChange w:id="418" w:author="Hassaan Shahawy" w:date="2019-02-28T14:41:00Z">
          <w:pPr>
            <w:pStyle w:val="ListParagraph"/>
            <w:numPr>
              <w:numId w:val="1"/>
            </w:numPr>
            <w:ind w:left="630" w:hanging="360"/>
          </w:pPr>
        </w:pPrChange>
      </w:pPr>
      <w:r>
        <w:t xml:space="preserve">5:444 </w:t>
      </w:r>
      <w:r w:rsidR="00FA0AEC">
        <w:t>if you have a will listing a bunch of things intended for Allah, and some of them are obligations on you, those are put first, even though by qiyas you should go in order of how the will was written</w:t>
      </w:r>
    </w:p>
    <w:p w:rsidR="001D5FE2" w:rsidRDefault="001D5FE2">
      <w:pPr>
        <w:pStyle w:val="ListParagraph"/>
        <w:numPr>
          <w:ilvl w:val="0"/>
          <w:numId w:val="1"/>
        </w:numPr>
        <w:spacing w:line="480" w:lineRule="auto"/>
        <w:ind w:left="630"/>
        <w:rPr>
          <w:ins w:id="419" w:author="Hassaan Shahawy" w:date="2019-02-28T13:21:00Z"/>
        </w:rPr>
        <w:pPrChange w:id="420" w:author="Hassaan Shahawy" w:date="2019-02-28T14:41:00Z">
          <w:pPr>
            <w:pStyle w:val="ListParagraph"/>
            <w:numPr>
              <w:numId w:val="1"/>
            </w:numPr>
            <w:ind w:left="630" w:hanging="360"/>
          </w:pPr>
        </w:pPrChange>
      </w:pPr>
      <w:ins w:id="421" w:author="Hassaan Shahawy" w:date="2019-02-28T13:21:00Z">
        <w:r>
          <w:t xml:space="preserve">5:459 if x leaves y wool of his sheep and milk and fat, forever, that’s not ok, only </w:t>
        </w:r>
        <w:proofErr w:type="spellStart"/>
        <w:r>
          <w:t>whats</w:t>
        </w:r>
        <w:proofErr w:type="spellEnd"/>
        <w:r>
          <w:t xml:space="preserve"> on them at that time</w:t>
        </w:r>
      </w:ins>
      <w:ins w:id="422" w:author="Hassaan Shahawy" w:date="2019-02-28T13:22:00Z">
        <w:r>
          <w:t xml:space="preserve">. And this and </w:t>
        </w:r>
        <w:proofErr w:type="spellStart"/>
        <w:r>
          <w:t>ghalla</w:t>
        </w:r>
        <w:proofErr w:type="spellEnd"/>
        <w:r>
          <w:t xml:space="preserve"> are equal by qiyas, but abandon qiyas and take istiḥsān. </w:t>
        </w:r>
        <w:proofErr w:type="spellStart"/>
        <w:r>
          <w:t>Ghalla</w:t>
        </w:r>
        <w:proofErr w:type="spellEnd"/>
        <w:r>
          <w:t xml:space="preserve"> it could be forever.</w:t>
        </w:r>
      </w:ins>
    </w:p>
    <w:p w:rsidR="00466BD9" w:rsidRDefault="00B26567">
      <w:pPr>
        <w:pStyle w:val="ListParagraph"/>
        <w:numPr>
          <w:ilvl w:val="0"/>
          <w:numId w:val="1"/>
        </w:numPr>
        <w:spacing w:line="480" w:lineRule="auto"/>
        <w:ind w:left="630"/>
        <w:pPrChange w:id="423" w:author="Hassaan Shahawy" w:date="2019-02-28T14:41:00Z">
          <w:pPr>
            <w:pStyle w:val="ListParagraph"/>
            <w:numPr>
              <w:numId w:val="1"/>
            </w:numPr>
            <w:ind w:left="630" w:hanging="360"/>
          </w:pPr>
        </w:pPrChange>
      </w:pPr>
      <w:r>
        <w:t>5:496</w:t>
      </w:r>
      <w:r w:rsidR="00B073EB">
        <w:t xml:space="preserve"> if he says in will that </w:t>
      </w:r>
      <w:r w:rsidR="003F4E13">
        <w:t xml:space="preserve">one son and all their inheritance is under </w:t>
      </w:r>
      <w:proofErr w:type="spellStart"/>
      <w:r w:rsidR="003F4E13">
        <w:t>wasi</w:t>
      </w:r>
      <w:proofErr w:type="spellEnd"/>
      <w:r w:rsidR="003F4E13">
        <w:t xml:space="preserve"> of one man, and the </w:t>
      </w:r>
      <w:proofErr w:type="spellStart"/>
      <w:r w:rsidR="003F4E13">
        <w:t>caretakership</w:t>
      </w:r>
      <w:proofErr w:type="spellEnd"/>
      <w:r w:rsidR="003F4E13">
        <w:t xml:space="preserve"> of his son and all their wealth is under </w:t>
      </w:r>
      <w:proofErr w:type="spellStart"/>
      <w:r w:rsidR="003F4E13">
        <w:t>wasi</w:t>
      </w:r>
      <w:proofErr w:type="spellEnd"/>
      <w:r w:rsidR="003F4E13">
        <w:t xml:space="preserve"> of another man, then we make them by istiḥsān two </w:t>
      </w:r>
      <w:proofErr w:type="spellStart"/>
      <w:r w:rsidR="003F4E13">
        <w:t>wasis</w:t>
      </w:r>
      <w:proofErr w:type="spellEnd"/>
      <w:r w:rsidR="003F4E13">
        <w:t xml:space="preserve"> together in the wealth and the child. But Muhammad says no keep them separate.</w:t>
      </w:r>
    </w:p>
    <w:p w:rsidR="00466BD9" w:rsidRDefault="00E228EC">
      <w:pPr>
        <w:pStyle w:val="ListParagraph"/>
        <w:numPr>
          <w:ilvl w:val="0"/>
          <w:numId w:val="1"/>
        </w:numPr>
        <w:spacing w:line="480" w:lineRule="auto"/>
        <w:ind w:left="630"/>
        <w:pPrChange w:id="424" w:author="Hassaan Shahawy" w:date="2019-02-28T14:41:00Z">
          <w:pPr>
            <w:pStyle w:val="ListParagraph"/>
            <w:numPr>
              <w:numId w:val="1"/>
            </w:numPr>
            <w:ind w:left="630" w:hanging="360"/>
          </w:pPr>
        </w:pPrChange>
      </w:pPr>
      <w:r>
        <w:t>5:509 and if man dies and leaves two sons and 20 dirhams, then they split it and one of them travels, then another man comes and claims that there was a will giving him 1/3 and he has evidence, he takes ½ of what the present son has. And if</w:t>
      </w:r>
      <w:r w:rsidR="008B7BCD">
        <w:t xml:space="preserve"> of the 20,</w:t>
      </w:r>
      <w:r>
        <w:t xml:space="preserve"> 10 of it </w:t>
      </w:r>
      <w:r w:rsidR="008B7BCD">
        <w:t>is in case</w:t>
      </w:r>
      <w:r w:rsidR="003F4E13">
        <w:t xml:space="preserve"> itself, </w:t>
      </w:r>
      <w:r w:rsidR="008B7BCD">
        <w:t>and other 10 he owes to the other brother</w:t>
      </w:r>
      <w:r w:rsidR="003F4E13">
        <w:t xml:space="preserve">, </w:t>
      </w:r>
      <w:r w:rsidR="00246E27">
        <w:t xml:space="preserve">and the claimant brings evidence of </w:t>
      </w:r>
      <w:proofErr w:type="spellStart"/>
      <w:r w:rsidR="00246E27">
        <w:t>wasiya</w:t>
      </w:r>
      <w:proofErr w:type="spellEnd"/>
      <w:r w:rsidR="00246E27">
        <w:t xml:space="preserve">, claimant </w:t>
      </w:r>
      <w:r w:rsidR="008B7BCD">
        <w:t>also takes half of that 10</w:t>
      </w:r>
      <w:r>
        <w:t xml:space="preserve">. </w:t>
      </w:r>
      <w:proofErr w:type="spellStart"/>
      <w:r>
        <w:t>Theyre</w:t>
      </w:r>
      <w:proofErr w:type="spellEnd"/>
      <w:r>
        <w:t xml:space="preserve"> equal in qiyas </w:t>
      </w:r>
      <w:r w:rsidR="003F4E13">
        <w:t xml:space="preserve">(meaning he should have taken half the 20?) </w:t>
      </w:r>
      <w:r>
        <w:t>but istiḥsān here</w:t>
      </w:r>
      <w:r w:rsidR="008B7BCD">
        <w:t xml:space="preserve">, and </w:t>
      </w:r>
      <w:proofErr w:type="spellStart"/>
      <w:r w:rsidR="008B7BCD">
        <w:t>iqrar</w:t>
      </w:r>
      <w:proofErr w:type="spellEnd"/>
      <w:r w:rsidR="008B7BCD">
        <w:t xml:space="preserve"> here is not like </w:t>
      </w:r>
      <w:proofErr w:type="spellStart"/>
      <w:r w:rsidR="008B7BCD">
        <w:t>bayyina</w:t>
      </w:r>
      <w:proofErr w:type="spellEnd"/>
      <w:r w:rsidR="008B7BCD">
        <w:t xml:space="preserve">, don’t you see that </w:t>
      </w:r>
      <w:r w:rsidR="008B7BCD">
        <w:lastRenderedPageBreak/>
        <w:t xml:space="preserve">if he does </w:t>
      </w:r>
      <w:proofErr w:type="spellStart"/>
      <w:r w:rsidR="008B7BCD">
        <w:t>iqrar</w:t>
      </w:r>
      <w:proofErr w:type="spellEnd"/>
      <w:r w:rsidR="008B7BCD">
        <w:t xml:space="preserve"> (the present brother) it doesn’t stick his brother with a debt, whereas if its evidence its stuck on both the brothers?</w:t>
      </w:r>
    </w:p>
    <w:p w:rsidR="00591F0E" w:rsidRDefault="00E228EC">
      <w:pPr>
        <w:pStyle w:val="ListParagraph"/>
        <w:numPr>
          <w:ilvl w:val="0"/>
          <w:numId w:val="1"/>
        </w:numPr>
        <w:spacing w:line="480" w:lineRule="auto"/>
        <w:ind w:left="630"/>
        <w:pPrChange w:id="425" w:author="Hassaan Shahawy" w:date="2019-02-28T14:41:00Z">
          <w:pPr>
            <w:pStyle w:val="ListParagraph"/>
            <w:numPr>
              <w:ilvl w:val="1"/>
              <w:numId w:val="1"/>
            </w:numPr>
            <w:ind w:left="1440" w:hanging="360"/>
          </w:pPr>
        </w:pPrChange>
      </w:pPr>
      <w:r>
        <w:t xml:space="preserve">5:518 </w:t>
      </w:r>
      <w:r w:rsidR="00591F0E">
        <w:t xml:space="preserve">man gives </w:t>
      </w:r>
      <w:proofErr w:type="spellStart"/>
      <w:r w:rsidR="00591F0E">
        <w:t>wasiya</w:t>
      </w:r>
      <w:proofErr w:type="spellEnd"/>
      <w:r w:rsidR="00591F0E">
        <w:t xml:space="preserve"> to man and he accepts it, but then returns it to the inheritors, that’s valid, and if he tries to return it only to some of them and the others would have a claim on it, then by istiḥsān its as if he returned it to all of them</w:t>
      </w:r>
      <w:r w:rsidR="003F4E13">
        <w:t>, and split according to rules of Allah</w:t>
      </w:r>
    </w:p>
    <w:p w:rsidR="00BC73C2" w:rsidRDefault="00BC73C2">
      <w:pPr>
        <w:pStyle w:val="ListParagraph"/>
        <w:numPr>
          <w:ilvl w:val="0"/>
          <w:numId w:val="1"/>
        </w:numPr>
        <w:spacing w:line="480" w:lineRule="auto"/>
        <w:ind w:left="630"/>
        <w:rPr>
          <w:ins w:id="426" w:author="Hassaan Shahawy" w:date="2019-02-28T13:22:00Z"/>
        </w:rPr>
        <w:pPrChange w:id="427" w:author="Hassaan Shahawy" w:date="2019-02-28T14:41:00Z">
          <w:pPr>
            <w:pStyle w:val="ListParagraph"/>
            <w:numPr>
              <w:numId w:val="1"/>
            </w:numPr>
            <w:ind w:left="630" w:hanging="360"/>
          </w:pPr>
        </w:pPrChange>
      </w:pPr>
      <w:ins w:id="428" w:author="Hassaan Shahawy" w:date="2019-02-28T13:22:00Z">
        <w:r>
          <w:t xml:space="preserve">5:528 </w:t>
        </w:r>
      </w:ins>
      <w:ins w:id="429" w:author="Hassaan Shahawy" w:date="2019-02-28T13:23:00Z">
        <w:r w:rsidR="00C12792">
          <w:t>if two witne</w:t>
        </w:r>
      </w:ins>
      <w:ins w:id="430" w:author="Hassaan Shahawy" w:date="2019-02-28T13:24:00Z">
        <w:r w:rsidR="00C12792">
          <w:t xml:space="preserve">sses say their father gave </w:t>
        </w:r>
        <w:proofErr w:type="spellStart"/>
        <w:r w:rsidR="00C12792">
          <w:t>wasiyya</w:t>
        </w:r>
        <w:proofErr w:type="spellEnd"/>
        <w:r w:rsidR="00C12792">
          <w:t xml:space="preserve"> to x, and x accepts it, then its permitted, by qiyas it shouldn’t be ok, but istiḥsān here abandon qiyas. Don’t you see that if two men testify that their father made someone a wakil while he was alive, that’s invalid, similarly the </w:t>
        </w:r>
        <w:proofErr w:type="spellStart"/>
        <w:r w:rsidR="00C12792">
          <w:t>wasiyya</w:t>
        </w:r>
        <w:proofErr w:type="spellEnd"/>
        <w:r w:rsidR="00C12792">
          <w:t xml:space="preserve"> by the qiyas. </w:t>
        </w:r>
      </w:ins>
    </w:p>
    <w:p w:rsidR="00591F0E" w:rsidRDefault="004A4FD8">
      <w:pPr>
        <w:pStyle w:val="ListParagraph"/>
        <w:numPr>
          <w:ilvl w:val="0"/>
          <w:numId w:val="1"/>
        </w:numPr>
        <w:spacing w:line="480" w:lineRule="auto"/>
        <w:ind w:left="630"/>
        <w:pPrChange w:id="431" w:author="Hassaan Shahawy" w:date="2019-02-28T14:41:00Z">
          <w:pPr>
            <w:pStyle w:val="ListParagraph"/>
            <w:numPr>
              <w:numId w:val="1"/>
            </w:numPr>
            <w:ind w:left="630" w:hanging="360"/>
          </w:pPr>
        </w:pPrChange>
      </w:pPr>
      <w:r>
        <w:t xml:space="preserve">5:532 man says I give </w:t>
      </w:r>
      <w:proofErr w:type="spellStart"/>
      <w:r>
        <w:t>wasiya</w:t>
      </w:r>
      <w:proofErr w:type="spellEnd"/>
      <w:r>
        <w:t xml:space="preserve"> to another for what is between 10 and 20, then its 19, and between 100 and 200 is 199, but this is only H, Y and M say gets the whole 200 or 20</w:t>
      </w:r>
    </w:p>
    <w:p w:rsidR="00436496" w:rsidRDefault="00436496">
      <w:pPr>
        <w:pStyle w:val="ListParagraph"/>
        <w:numPr>
          <w:ilvl w:val="0"/>
          <w:numId w:val="1"/>
        </w:numPr>
        <w:spacing w:line="480" w:lineRule="auto"/>
        <w:ind w:left="630"/>
        <w:rPr>
          <w:ins w:id="432" w:author="Hassaan Shahawy" w:date="2019-02-28T13:24:00Z"/>
        </w:rPr>
        <w:pPrChange w:id="433" w:author="Hassaan Shahawy" w:date="2019-02-28T14:41:00Z">
          <w:pPr>
            <w:pStyle w:val="ListParagraph"/>
            <w:numPr>
              <w:numId w:val="1"/>
            </w:numPr>
            <w:ind w:left="630" w:hanging="360"/>
          </w:pPr>
        </w:pPrChange>
      </w:pPr>
      <w:ins w:id="434" w:author="Hassaan Shahawy" w:date="2019-02-28T13:24:00Z">
        <w:r>
          <w:t xml:space="preserve">5:543 </w:t>
        </w:r>
      </w:ins>
      <w:ins w:id="435" w:author="Hassaan Shahawy" w:date="2019-02-28T13:25:00Z">
        <w:r w:rsidR="00493BDB">
          <w:t xml:space="preserve">if man says 1/3 of me is for x, or 1/6, then dies before </w:t>
        </w:r>
        <w:proofErr w:type="spellStart"/>
        <w:r w:rsidR="00493BDB">
          <w:t>qabd</w:t>
        </w:r>
        <w:proofErr w:type="spellEnd"/>
        <w:r w:rsidR="00493BDB">
          <w:t>, by qiyas this is invalid since its unknown, but abandon qiyas istiḥsān its valid, and applies to entire es</w:t>
        </w:r>
      </w:ins>
      <w:ins w:id="436" w:author="Hassaan Shahawy" w:date="2019-02-28T13:26:00Z">
        <w:r w:rsidR="00493BDB">
          <w:t>tate.</w:t>
        </w:r>
      </w:ins>
    </w:p>
    <w:p w:rsidR="00466BD9" w:rsidRDefault="00510089">
      <w:pPr>
        <w:pStyle w:val="ListParagraph"/>
        <w:numPr>
          <w:ilvl w:val="0"/>
          <w:numId w:val="1"/>
        </w:numPr>
        <w:spacing w:line="480" w:lineRule="auto"/>
        <w:ind w:left="630"/>
        <w:pPrChange w:id="437" w:author="Hassaan Shahawy" w:date="2019-02-28T14:41:00Z">
          <w:pPr>
            <w:pStyle w:val="ListParagraph"/>
            <w:numPr>
              <w:numId w:val="1"/>
            </w:numPr>
            <w:ind w:left="630" w:hanging="360"/>
          </w:pPr>
        </w:pPrChange>
      </w:pPr>
      <w:r>
        <w:t xml:space="preserve">6:200 can man do </w:t>
      </w:r>
      <w:proofErr w:type="spellStart"/>
      <w:r>
        <w:t>mukataba</w:t>
      </w:r>
      <w:proofErr w:type="spellEnd"/>
      <w:r>
        <w:t xml:space="preserve"> for service for a month, even if service isn’t specified? Yes, just like you can do it for sum of money that isn’t known?</w:t>
      </w:r>
    </w:p>
    <w:p w:rsidR="00466BD9" w:rsidRDefault="0079211C">
      <w:pPr>
        <w:pStyle w:val="ListParagraph"/>
        <w:numPr>
          <w:ilvl w:val="0"/>
          <w:numId w:val="1"/>
        </w:numPr>
        <w:spacing w:line="480" w:lineRule="auto"/>
        <w:ind w:left="630"/>
        <w:pPrChange w:id="438" w:author="Hassaan Shahawy" w:date="2019-02-28T14:41:00Z">
          <w:pPr>
            <w:pStyle w:val="ListParagraph"/>
            <w:numPr>
              <w:numId w:val="1"/>
            </w:numPr>
            <w:ind w:left="630" w:hanging="360"/>
          </w:pPr>
        </w:pPrChange>
      </w:pPr>
      <w:r>
        <w:t xml:space="preserve">6:201 similar to above, </w:t>
      </w:r>
      <w:proofErr w:type="spellStart"/>
      <w:r>
        <w:t>mukataba</w:t>
      </w:r>
      <w:proofErr w:type="spellEnd"/>
      <w:r>
        <w:t xml:space="preserve"> for building a house and he’s shown its raw materials, or a well knowing its dimensions and location? Yes also by istiḥsān of the above</w:t>
      </w:r>
    </w:p>
    <w:p w:rsidR="00466BD9" w:rsidRDefault="0079211C">
      <w:pPr>
        <w:pStyle w:val="ListParagraph"/>
        <w:numPr>
          <w:ilvl w:val="0"/>
          <w:numId w:val="1"/>
        </w:numPr>
        <w:spacing w:line="480" w:lineRule="auto"/>
        <w:ind w:left="630"/>
        <w:pPrChange w:id="439" w:author="Hassaan Shahawy" w:date="2019-02-28T14:41:00Z">
          <w:pPr>
            <w:pStyle w:val="ListParagraph"/>
            <w:numPr>
              <w:numId w:val="1"/>
            </w:numPr>
            <w:ind w:left="630" w:hanging="360"/>
          </w:pPr>
        </w:pPrChange>
      </w:pPr>
      <w:r>
        <w:t xml:space="preserve">6:205 slave girl in </w:t>
      </w:r>
      <w:proofErr w:type="spellStart"/>
      <w:r>
        <w:t>mukataba</w:t>
      </w:r>
      <w:proofErr w:type="spellEnd"/>
      <w:r>
        <w:t xml:space="preserve"> then owner dies, </w:t>
      </w:r>
      <w:proofErr w:type="spellStart"/>
      <w:r>
        <w:t>mukataba</w:t>
      </w:r>
      <w:proofErr w:type="spellEnd"/>
      <w:r>
        <w:t xml:space="preserve"> ends and she’s owned by inheritors. But if she pays them the agreed amount after owner dies, then by istiḥsān she should go free. </w:t>
      </w:r>
    </w:p>
    <w:p w:rsidR="00466BD9" w:rsidRDefault="0079211C">
      <w:pPr>
        <w:pStyle w:val="ListParagraph"/>
        <w:numPr>
          <w:ilvl w:val="0"/>
          <w:numId w:val="1"/>
        </w:numPr>
        <w:spacing w:line="480" w:lineRule="auto"/>
        <w:ind w:left="630"/>
        <w:pPrChange w:id="440" w:author="Hassaan Shahawy" w:date="2019-02-28T14:41:00Z">
          <w:pPr>
            <w:pStyle w:val="ListParagraph"/>
            <w:numPr>
              <w:numId w:val="1"/>
            </w:numPr>
            <w:ind w:left="630" w:hanging="360"/>
          </w:pPr>
        </w:pPrChange>
      </w:pPr>
      <w:r>
        <w:t xml:space="preserve">6:205 another istiḥsān ruling to free a slave even if </w:t>
      </w:r>
      <w:proofErr w:type="spellStart"/>
      <w:r>
        <w:t>asl</w:t>
      </w:r>
      <w:proofErr w:type="spellEnd"/>
      <w:r>
        <w:t xml:space="preserve"> of </w:t>
      </w:r>
      <w:proofErr w:type="spellStart"/>
      <w:r>
        <w:t>mukataba</w:t>
      </w:r>
      <w:proofErr w:type="spellEnd"/>
      <w:r>
        <w:t xml:space="preserve"> contract was </w:t>
      </w:r>
      <w:proofErr w:type="spellStart"/>
      <w:r>
        <w:t>fasid</w:t>
      </w:r>
      <w:proofErr w:type="spellEnd"/>
    </w:p>
    <w:p w:rsidR="00466BD9" w:rsidRDefault="0079211C">
      <w:pPr>
        <w:pStyle w:val="ListParagraph"/>
        <w:numPr>
          <w:ilvl w:val="0"/>
          <w:numId w:val="1"/>
        </w:numPr>
        <w:spacing w:line="480" w:lineRule="auto"/>
        <w:ind w:left="630"/>
        <w:pPrChange w:id="441" w:author="Hassaan Shahawy" w:date="2019-02-28T14:41:00Z">
          <w:pPr>
            <w:pStyle w:val="ListParagraph"/>
            <w:numPr>
              <w:numId w:val="1"/>
            </w:numPr>
            <w:ind w:left="630" w:hanging="360"/>
          </w:pPr>
        </w:pPrChange>
      </w:pPr>
      <w:r>
        <w:lastRenderedPageBreak/>
        <w:t xml:space="preserve">6:206 </w:t>
      </w:r>
      <w:proofErr w:type="spellStart"/>
      <w:r>
        <w:t>mukataba</w:t>
      </w:r>
      <w:proofErr w:type="spellEnd"/>
      <w:r>
        <w:t xml:space="preserve"> by saying 1000 by the next growing season? Yes because it’s a known time by istiḥsān is ok</w:t>
      </w:r>
    </w:p>
    <w:p w:rsidR="00466BD9" w:rsidRDefault="0079211C">
      <w:pPr>
        <w:pStyle w:val="ListParagraph"/>
        <w:numPr>
          <w:ilvl w:val="0"/>
          <w:numId w:val="1"/>
        </w:numPr>
        <w:spacing w:line="480" w:lineRule="auto"/>
        <w:ind w:left="630"/>
        <w:pPrChange w:id="442" w:author="Hassaan Shahawy" w:date="2019-02-28T14:41:00Z">
          <w:pPr>
            <w:pStyle w:val="ListParagraph"/>
            <w:numPr>
              <w:numId w:val="1"/>
            </w:numPr>
            <w:ind w:left="630" w:hanging="360"/>
          </w:pPr>
        </w:pPrChange>
      </w:pPr>
      <w:r>
        <w:t xml:space="preserve">6:210 </w:t>
      </w:r>
      <w:proofErr w:type="spellStart"/>
      <w:r>
        <w:t>muktaba</w:t>
      </w:r>
      <w:proofErr w:type="spellEnd"/>
      <w:r>
        <w:t xml:space="preserve"> on you and on a missing slave for 1000 dirhams? Yes by istiḥsān ok. </w:t>
      </w:r>
    </w:p>
    <w:p w:rsidR="006E041B" w:rsidRDefault="006E041B">
      <w:pPr>
        <w:pStyle w:val="ListParagraph"/>
        <w:numPr>
          <w:ilvl w:val="1"/>
          <w:numId w:val="1"/>
        </w:numPr>
        <w:spacing w:line="480" w:lineRule="auto"/>
        <w:pPrChange w:id="443" w:author="Hassaan Shahawy" w:date="2019-02-28T14:41:00Z">
          <w:pPr>
            <w:pStyle w:val="ListParagraph"/>
            <w:numPr>
              <w:ilvl w:val="1"/>
              <w:numId w:val="1"/>
            </w:numPr>
            <w:ind w:left="1440" w:hanging="360"/>
          </w:pPr>
        </w:pPrChange>
      </w:pPr>
      <w:r>
        <w:t>Also check end of page for ada3 al qiyas</w:t>
      </w:r>
    </w:p>
    <w:p w:rsidR="00D3055C" w:rsidRDefault="00D3055C">
      <w:pPr>
        <w:pStyle w:val="ListParagraph"/>
        <w:numPr>
          <w:ilvl w:val="0"/>
          <w:numId w:val="1"/>
        </w:numPr>
        <w:spacing w:line="480" w:lineRule="auto"/>
        <w:ind w:left="630"/>
        <w:rPr>
          <w:ins w:id="444" w:author="Hassaan Shahawy" w:date="2019-02-28T10:21:00Z"/>
        </w:rPr>
        <w:pPrChange w:id="445" w:author="Hassaan Shahawy" w:date="2019-02-28T14:41:00Z">
          <w:pPr>
            <w:pStyle w:val="ListParagraph"/>
            <w:numPr>
              <w:numId w:val="1"/>
            </w:numPr>
            <w:ind w:left="630" w:hanging="360"/>
          </w:pPr>
        </w:pPrChange>
      </w:pPr>
      <w:ins w:id="446" w:author="Hassaan Shahawy" w:date="2019-02-28T10:21:00Z">
        <w:r>
          <w:t>6:211 if man x says to slave y, I have</w:t>
        </w:r>
      </w:ins>
      <w:ins w:id="447" w:author="Hassaan Shahawy" w:date="2019-02-28T10:22:00Z">
        <w:r>
          <w:t xml:space="preserve"> made absent slave z </w:t>
        </w:r>
        <w:proofErr w:type="spellStart"/>
        <w:r>
          <w:t>mukatab</w:t>
        </w:r>
        <w:proofErr w:type="spellEnd"/>
        <w:r>
          <w:t xml:space="preserve"> for </w:t>
        </w:r>
        <w:proofErr w:type="spellStart"/>
        <w:r>
          <w:t>a</w:t>
        </w:r>
        <w:proofErr w:type="spellEnd"/>
        <w:r>
          <w:t xml:space="preserve"> amount on that you give it on his behalf, and y consents, permissible? No, because y </w:t>
        </w:r>
      </w:ins>
      <w:ins w:id="448" w:author="Hassaan Shahawy" w:date="2019-02-28T10:23:00Z">
        <w:r>
          <w:t xml:space="preserve">is a slave, and hasn’t been </w:t>
        </w:r>
        <w:proofErr w:type="spellStart"/>
        <w:r>
          <w:t>mukaatab</w:t>
        </w:r>
        <w:proofErr w:type="spellEnd"/>
        <w:r>
          <w:t xml:space="preserve"> on himself. </w:t>
        </w:r>
      </w:ins>
      <w:ins w:id="449" w:author="Hassaan Shahawy" w:date="2019-02-28T10:24:00Z">
        <w:r>
          <w:t>So if y actually does give it</w:t>
        </w:r>
      </w:ins>
      <w:ins w:id="450" w:author="Hassaan Shahawy" w:date="2019-02-28T10:25:00Z">
        <w:r>
          <w:t>, is z free? Yes. Why? By istiḥsān.</w:t>
        </w:r>
      </w:ins>
    </w:p>
    <w:p w:rsidR="00466BD9" w:rsidRDefault="006E041B">
      <w:pPr>
        <w:pStyle w:val="ListParagraph"/>
        <w:numPr>
          <w:ilvl w:val="0"/>
          <w:numId w:val="1"/>
        </w:numPr>
        <w:spacing w:line="480" w:lineRule="auto"/>
        <w:ind w:left="630"/>
        <w:pPrChange w:id="451" w:author="Hassaan Shahawy" w:date="2019-02-28T14:41:00Z">
          <w:pPr>
            <w:pStyle w:val="ListParagraph"/>
            <w:numPr>
              <w:numId w:val="1"/>
            </w:numPr>
            <w:ind w:left="630" w:hanging="360"/>
          </w:pPr>
        </w:pPrChange>
      </w:pPr>
      <w:r>
        <w:t xml:space="preserve">6:211 </w:t>
      </w:r>
    </w:p>
    <w:p w:rsidR="006E041B" w:rsidRDefault="006E041B">
      <w:pPr>
        <w:pStyle w:val="ListParagraph"/>
        <w:numPr>
          <w:ilvl w:val="1"/>
          <w:numId w:val="1"/>
        </w:numPr>
        <w:spacing w:line="480" w:lineRule="auto"/>
        <w:pPrChange w:id="452" w:author="Hassaan Shahawy" w:date="2019-02-28T14:41:00Z">
          <w:pPr>
            <w:pStyle w:val="ListParagraph"/>
            <w:numPr>
              <w:ilvl w:val="1"/>
              <w:numId w:val="1"/>
            </w:numPr>
            <w:ind w:left="1440" w:hanging="360"/>
          </w:pPr>
        </w:pPrChange>
      </w:pPr>
      <w:r>
        <w:t xml:space="preserve">Related to above, then if owner wants to sell the missing slave can he, by qiyas yes, but by istiḥsān only until the present slave does his thing with the </w:t>
      </w:r>
      <w:proofErr w:type="spellStart"/>
      <w:r>
        <w:t>mukataba</w:t>
      </w:r>
      <w:proofErr w:type="spellEnd"/>
    </w:p>
    <w:p w:rsidR="008144B4" w:rsidRDefault="008144B4">
      <w:pPr>
        <w:pStyle w:val="ListParagraph"/>
        <w:numPr>
          <w:ilvl w:val="0"/>
          <w:numId w:val="1"/>
        </w:numPr>
        <w:spacing w:line="480" w:lineRule="auto"/>
        <w:ind w:left="630"/>
        <w:rPr>
          <w:ins w:id="453" w:author="Hassaan Shahawy" w:date="2019-02-27T13:14:00Z"/>
        </w:rPr>
        <w:pPrChange w:id="454" w:author="Hassaan Shahawy" w:date="2019-02-28T14:41:00Z">
          <w:pPr>
            <w:pStyle w:val="ListParagraph"/>
            <w:numPr>
              <w:numId w:val="1"/>
            </w:numPr>
            <w:ind w:left="630" w:hanging="360"/>
          </w:pPr>
        </w:pPrChange>
      </w:pPr>
      <w:ins w:id="455" w:author="Hassaan Shahawy" w:date="2019-02-27T13:14:00Z">
        <w:r>
          <w:t xml:space="preserve">6:212 </w:t>
        </w:r>
      </w:ins>
      <w:ins w:id="456" w:author="Hassaan Shahawy" w:date="2019-02-27T13:16:00Z">
        <w:r>
          <w:t>if x says to y ill pay you 1000 if you free your slave, then he does so and man frees slave, then x wants to take 1000 back, can he? Yes. And what if y had spent 1000.</w:t>
        </w:r>
      </w:ins>
      <w:ins w:id="457" w:author="Hassaan Shahawy" w:date="2019-02-27T13:17:00Z">
        <w:r>
          <w:t xml:space="preserve"> Well if slave was put into mukātaba, then y cant go back for the money, but if straight 3itq then y can go back and it’s a debt on x. </w:t>
        </w:r>
      </w:ins>
    </w:p>
    <w:p w:rsidR="00466BD9" w:rsidDel="00257684" w:rsidRDefault="006E041B">
      <w:pPr>
        <w:pStyle w:val="ListParagraph"/>
        <w:numPr>
          <w:ilvl w:val="0"/>
          <w:numId w:val="1"/>
        </w:numPr>
        <w:spacing w:line="480" w:lineRule="auto"/>
        <w:ind w:left="630"/>
        <w:rPr>
          <w:del w:id="458" w:author="Hassaan Shahawy" w:date="2019-02-27T13:59:00Z"/>
        </w:rPr>
        <w:pPrChange w:id="459" w:author="Hassaan Shahawy" w:date="2019-02-28T14:41:00Z">
          <w:pPr>
            <w:pStyle w:val="ListParagraph"/>
            <w:numPr>
              <w:numId w:val="1"/>
            </w:numPr>
            <w:ind w:left="630" w:hanging="360"/>
          </w:pPr>
        </w:pPrChange>
      </w:pPr>
      <w:r>
        <w:t xml:space="preserve">6:218 </w:t>
      </w:r>
      <w:r w:rsidR="002824A9">
        <w:t xml:space="preserve">if </w:t>
      </w:r>
      <w:proofErr w:type="spellStart"/>
      <w:r w:rsidR="002824A9">
        <w:t>mukatab</w:t>
      </w:r>
      <w:proofErr w:type="spellEnd"/>
      <w:r w:rsidR="002824A9">
        <w:t xml:space="preserve"> does </w:t>
      </w:r>
      <w:proofErr w:type="spellStart"/>
      <w:r w:rsidR="002824A9">
        <w:t>mukataba</w:t>
      </w:r>
      <w:proofErr w:type="spellEnd"/>
      <w:r w:rsidR="002824A9">
        <w:t xml:space="preserve"> for own slave and that slave pays can he be set free, yes, why if </w:t>
      </w:r>
      <w:proofErr w:type="spellStart"/>
      <w:r w:rsidR="002824A9">
        <w:t>mukatab</w:t>
      </w:r>
      <w:proofErr w:type="spellEnd"/>
      <w:r w:rsidR="002824A9">
        <w:t xml:space="preserve"> </w:t>
      </w:r>
      <w:proofErr w:type="spellStart"/>
      <w:r w:rsidR="002824A9">
        <w:t>cant</w:t>
      </w:r>
      <w:proofErr w:type="spellEnd"/>
      <w:r w:rsidR="002824A9">
        <w:t xml:space="preserve"> set his slaves free? Istiḥsān, and its equal to bay3, not to 3itq</w:t>
      </w:r>
    </w:p>
    <w:p w:rsidR="00CF1633" w:rsidRDefault="00CF1633">
      <w:pPr>
        <w:pStyle w:val="ListParagraph"/>
        <w:numPr>
          <w:ilvl w:val="0"/>
          <w:numId w:val="1"/>
        </w:numPr>
        <w:spacing w:line="480" w:lineRule="auto"/>
        <w:ind w:left="630"/>
        <w:rPr>
          <w:ins w:id="460" w:author="Hassaan Shahawy" w:date="2019-02-27T13:58:00Z"/>
        </w:rPr>
        <w:pPrChange w:id="461" w:author="Hassaan Shahawy" w:date="2019-02-28T14:41:00Z">
          <w:pPr>
            <w:pStyle w:val="ListParagraph"/>
            <w:numPr>
              <w:numId w:val="1"/>
            </w:numPr>
            <w:ind w:left="630" w:hanging="360"/>
          </w:pPr>
        </w:pPrChange>
      </w:pPr>
    </w:p>
    <w:p w:rsidR="005C25D0" w:rsidRDefault="005C25D0">
      <w:pPr>
        <w:pStyle w:val="ListParagraph"/>
        <w:numPr>
          <w:ilvl w:val="0"/>
          <w:numId w:val="1"/>
        </w:numPr>
        <w:spacing w:line="480" w:lineRule="auto"/>
        <w:ind w:left="630"/>
        <w:rPr>
          <w:ins w:id="462" w:author="Hassaan Shahawy" w:date="2019-02-28T10:25:00Z"/>
        </w:rPr>
        <w:pPrChange w:id="463" w:author="Hassaan Shahawy" w:date="2019-02-28T14:41:00Z">
          <w:pPr>
            <w:pStyle w:val="ListParagraph"/>
            <w:numPr>
              <w:numId w:val="1"/>
            </w:numPr>
            <w:ind w:left="630" w:hanging="360"/>
          </w:pPr>
        </w:pPrChange>
      </w:pPr>
      <w:ins w:id="464" w:author="Hassaan Shahawy" w:date="2019-02-28T10:25:00Z">
        <w:r>
          <w:t xml:space="preserve">6:221 </w:t>
        </w:r>
      </w:ins>
      <w:ins w:id="465" w:author="Hassaan Shahawy" w:date="2019-02-28T10:30:00Z">
        <w:r w:rsidR="00DF552C">
          <w:t xml:space="preserve">if a </w:t>
        </w:r>
        <w:proofErr w:type="spellStart"/>
        <w:r w:rsidR="00DF552C">
          <w:t>mukataab</w:t>
        </w:r>
        <w:proofErr w:type="spellEnd"/>
        <w:r w:rsidR="00DF552C">
          <w:t xml:space="preserve"> does </w:t>
        </w:r>
        <w:proofErr w:type="spellStart"/>
        <w:r w:rsidR="00DF552C">
          <w:t>mukaatab</w:t>
        </w:r>
        <w:proofErr w:type="spellEnd"/>
        <w:r w:rsidR="00DF552C">
          <w:t xml:space="preserve"> of a slave woman</w:t>
        </w:r>
        <w:r w:rsidR="0098646B">
          <w:t xml:space="preserve">, then has relations with her and she bears child, </w:t>
        </w:r>
      </w:ins>
      <w:ins w:id="466" w:author="Hassaan Shahawy" w:date="2019-02-28T10:32:00Z">
        <w:r w:rsidR="0098646B">
          <w:t>main owner</w:t>
        </w:r>
      </w:ins>
      <w:ins w:id="467" w:author="Hassaan Shahawy" w:date="2019-02-28T10:30:00Z">
        <w:r w:rsidR="0098646B">
          <w:t xml:space="preserve"> </w:t>
        </w:r>
      </w:ins>
      <w:ins w:id="468" w:author="Hassaan Shahawy" w:date="2019-02-28T10:31:00Z">
        <w:r w:rsidR="0098646B">
          <w:t xml:space="preserve">doesn’t have share of child, child goes free with her mother. But if mother then cant pay what happens with child. Child is </w:t>
        </w:r>
      </w:ins>
      <w:ins w:id="469" w:author="Hassaan Shahawy" w:date="2019-02-28T10:32:00Z">
        <w:r w:rsidR="0098646B">
          <w:t xml:space="preserve">for owner with value, and woman is the </w:t>
        </w:r>
        <w:proofErr w:type="spellStart"/>
        <w:r w:rsidR="0098646B">
          <w:t>mukaatab’s</w:t>
        </w:r>
        <w:proofErr w:type="spellEnd"/>
        <w:r w:rsidR="0098646B">
          <w:t xml:space="preserve"> </w:t>
        </w:r>
      </w:ins>
      <w:ins w:id="470" w:author="Hassaan Shahawy" w:date="2019-02-28T10:33:00Z">
        <w:r w:rsidR="0098646B">
          <w:t>slave. Why? Because istiḥsān, because I dislike</w:t>
        </w:r>
        <w:r w:rsidR="0094795E">
          <w:t xml:space="preserve"> (</w:t>
        </w:r>
        <w:proofErr w:type="spellStart"/>
        <w:r w:rsidR="0094795E">
          <w:t>akrahu</w:t>
        </w:r>
        <w:proofErr w:type="spellEnd"/>
        <w:r w:rsidR="0094795E">
          <w:t>)</w:t>
        </w:r>
        <w:r w:rsidR="0098646B">
          <w:t xml:space="preserve"> that his son be his own slave.</w:t>
        </w:r>
      </w:ins>
    </w:p>
    <w:p w:rsidR="005278B4" w:rsidRDefault="005278B4">
      <w:pPr>
        <w:pStyle w:val="ListParagraph"/>
        <w:numPr>
          <w:ilvl w:val="0"/>
          <w:numId w:val="1"/>
        </w:numPr>
        <w:spacing w:line="480" w:lineRule="auto"/>
        <w:ind w:left="630"/>
        <w:rPr>
          <w:ins w:id="471" w:author="Hassaan Shahawy" w:date="2019-02-28T10:33:00Z"/>
        </w:rPr>
        <w:pPrChange w:id="472" w:author="Hassaan Shahawy" w:date="2019-02-28T14:41:00Z">
          <w:pPr>
            <w:pStyle w:val="ListParagraph"/>
            <w:numPr>
              <w:numId w:val="1"/>
            </w:numPr>
            <w:ind w:left="630" w:hanging="360"/>
          </w:pPr>
        </w:pPrChange>
      </w:pPr>
      <w:ins w:id="473" w:author="Hassaan Shahawy" w:date="2019-02-28T10:33:00Z">
        <w:r>
          <w:t xml:space="preserve">6:222 </w:t>
        </w:r>
      </w:ins>
      <w:ins w:id="474" w:author="Hassaan Shahawy" w:date="2019-02-28T10:52:00Z">
        <w:r w:rsidR="001C65D3">
          <w:t xml:space="preserve">if </w:t>
        </w:r>
        <w:proofErr w:type="spellStart"/>
        <w:r w:rsidR="001C65D3">
          <w:t>mukaatab</w:t>
        </w:r>
        <w:proofErr w:type="spellEnd"/>
        <w:r w:rsidR="001C65D3">
          <w:t xml:space="preserve"> has relations with his </w:t>
        </w:r>
        <w:proofErr w:type="spellStart"/>
        <w:r w:rsidR="001C65D3">
          <w:t>mukaatab</w:t>
        </w:r>
        <w:proofErr w:type="spellEnd"/>
        <w:r w:rsidR="001C65D3">
          <w:t xml:space="preserve"> then dies and doesn’t leave money, does she get a choice? If she didn’t give birth no, if she did give birth, choice between her </w:t>
        </w:r>
        <w:r w:rsidR="001C65D3">
          <w:lastRenderedPageBreak/>
          <w:t>and son working for that dead</w:t>
        </w:r>
      </w:ins>
      <w:ins w:id="475" w:author="Hassaan Shahawy" w:date="2019-02-28T10:53:00Z">
        <w:r w:rsidR="001C65D3">
          <w:t xml:space="preserve"> man’s mukātaba, or instead working towards her own mukātaba (Basically which contract is better). But if he had left money enough to suffice for his mukātaba, he’s’</w:t>
        </w:r>
      </w:ins>
      <w:ins w:id="476" w:author="Hassaan Shahawy" w:date="2019-02-28T10:54:00Z">
        <w:r w:rsidR="001C65D3">
          <w:t xml:space="preserve"> free and then her mukātaba is over? Yes. What if she fails to pay in the first branch, and top master is claiming her son? The son is free and his father must pay value, </w:t>
        </w:r>
      </w:ins>
      <w:ins w:id="477" w:author="Hassaan Shahawy" w:date="2019-02-28T10:55:00Z">
        <w:r w:rsidR="001C65D3">
          <w:t xml:space="preserve">and if </w:t>
        </w:r>
        <w:proofErr w:type="spellStart"/>
        <w:r w:rsidR="001C65D3">
          <w:t>theres</w:t>
        </w:r>
        <w:proofErr w:type="spellEnd"/>
        <w:r w:rsidR="001C65D3">
          <w:t xml:space="preserve"> enough in his value to suffice mukātaba then that dead man’s mukātaba is over and the mother becomes owned by his heirs if he has free sons as heirs. Why? Because her and her son are in position of wealth in the estate, and by istiḥsān I make son wi</w:t>
        </w:r>
      </w:ins>
      <w:ins w:id="478" w:author="Hassaan Shahawy" w:date="2019-02-28T10:56:00Z">
        <w:r w:rsidR="001C65D3">
          <w:t>th value and isn’t sold</w:t>
        </w:r>
      </w:ins>
      <w:ins w:id="479" w:author="Hassaan Shahawy" w:date="2019-02-28T10:50:00Z">
        <w:r w:rsidR="001C65D3">
          <w:t>.</w:t>
        </w:r>
      </w:ins>
    </w:p>
    <w:p w:rsidR="001C65D3" w:rsidRDefault="001C65D3">
      <w:pPr>
        <w:pStyle w:val="ListParagraph"/>
        <w:numPr>
          <w:ilvl w:val="0"/>
          <w:numId w:val="1"/>
        </w:numPr>
        <w:spacing w:line="480" w:lineRule="auto"/>
        <w:ind w:left="630"/>
        <w:rPr>
          <w:ins w:id="480" w:author="Hassaan Shahawy" w:date="2019-02-28T10:56:00Z"/>
        </w:rPr>
        <w:pPrChange w:id="481" w:author="Hassaan Shahawy" w:date="2019-02-28T14:41:00Z">
          <w:pPr>
            <w:pStyle w:val="ListParagraph"/>
            <w:numPr>
              <w:numId w:val="1"/>
            </w:numPr>
            <w:ind w:left="630" w:hanging="360"/>
          </w:pPr>
        </w:pPrChange>
      </w:pPr>
      <w:ins w:id="482" w:author="Hassaan Shahawy" w:date="2019-02-28T10:56:00Z">
        <w:r>
          <w:t xml:space="preserve">6:223 </w:t>
        </w:r>
        <w:proofErr w:type="spellStart"/>
        <w:r w:rsidR="008509A3">
          <w:t>istihsan</w:t>
        </w:r>
        <w:proofErr w:type="spellEnd"/>
        <w:r w:rsidR="008509A3">
          <w:t xml:space="preserve"> here abandon qiyas. </w:t>
        </w:r>
      </w:ins>
      <w:ins w:id="483" w:author="Hassaan Shahawy" w:date="2019-02-28T10:57:00Z">
        <w:r w:rsidR="008509A3">
          <w:t xml:space="preserve">If </w:t>
        </w:r>
        <w:proofErr w:type="spellStart"/>
        <w:r w:rsidR="008509A3">
          <w:t>muka</w:t>
        </w:r>
      </w:ins>
      <w:ins w:id="484" w:author="Hassaan Shahawy" w:date="2019-02-28T10:58:00Z">
        <w:r w:rsidR="008509A3">
          <w:t>atab</w:t>
        </w:r>
        <w:proofErr w:type="spellEnd"/>
        <w:r w:rsidR="008509A3">
          <w:t xml:space="preserve"> x does mukātaba of y, then y does mukātaba of slave woman z. </w:t>
        </w:r>
        <w:r w:rsidR="00EB2CB7">
          <w:t xml:space="preserve">what if x has child with z? x takes her 3iqr over from y, z stays on mukātaba, and son has her status. If z is unable and becomes slave again? She is owned by y, </w:t>
        </w:r>
      </w:ins>
      <w:ins w:id="485" w:author="Hassaan Shahawy" w:date="2019-02-28T10:59:00Z">
        <w:r w:rsidR="00EB2CB7">
          <w:t xml:space="preserve">and then son z goes to x with x paying his value to y. why? Istiḥsān abandon qiyas, and made this case like case of normal owner who has relations with </w:t>
        </w:r>
        <w:proofErr w:type="spellStart"/>
        <w:r w:rsidR="00EB2CB7">
          <w:t>mukaatab</w:t>
        </w:r>
        <w:proofErr w:type="spellEnd"/>
        <w:r w:rsidR="00EB2CB7">
          <w:t xml:space="preserve"> of his </w:t>
        </w:r>
        <w:proofErr w:type="spellStart"/>
        <w:r w:rsidR="00EB2CB7">
          <w:t>mukaatab</w:t>
        </w:r>
        <w:proofErr w:type="spellEnd"/>
        <w:r w:rsidR="00EB2CB7">
          <w:t>. So alternate q</w:t>
        </w:r>
        <w:r w:rsidR="007658DA">
          <w:t>iyas?</w:t>
        </w:r>
      </w:ins>
    </w:p>
    <w:p w:rsidR="00466BD9" w:rsidRDefault="00052120">
      <w:pPr>
        <w:pStyle w:val="ListParagraph"/>
        <w:numPr>
          <w:ilvl w:val="0"/>
          <w:numId w:val="1"/>
        </w:numPr>
        <w:spacing w:line="480" w:lineRule="auto"/>
        <w:ind w:left="630"/>
        <w:pPrChange w:id="486" w:author="Hassaan Shahawy" w:date="2019-02-28T14:41:00Z">
          <w:pPr>
            <w:pStyle w:val="ListParagraph"/>
            <w:numPr>
              <w:numId w:val="1"/>
            </w:numPr>
            <w:ind w:left="630" w:hanging="360"/>
          </w:pPr>
        </w:pPrChange>
      </w:pPr>
      <w:r>
        <w:t>6:233</w:t>
      </w:r>
      <w:r w:rsidR="00A71A71">
        <w:t xml:space="preserve"> if a man gives </w:t>
      </w:r>
      <w:proofErr w:type="spellStart"/>
      <w:r w:rsidR="00A71A71">
        <w:t>wasiya</w:t>
      </w:r>
      <w:proofErr w:type="spellEnd"/>
      <w:r w:rsidR="00A71A71">
        <w:t xml:space="preserve"> to another man and his inheritors are young, can the </w:t>
      </w:r>
      <w:proofErr w:type="spellStart"/>
      <w:r w:rsidR="00A71A71">
        <w:t>wasi</w:t>
      </w:r>
      <w:proofErr w:type="spellEnd"/>
      <w:r w:rsidR="00A71A71">
        <w:t xml:space="preserve"> do </w:t>
      </w:r>
      <w:proofErr w:type="spellStart"/>
      <w:r w:rsidR="00A71A71">
        <w:t>mukataba</w:t>
      </w:r>
      <w:proofErr w:type="spellEnd"/>
      <w:r w:rsidR="00A71A71">
        <w:t xml:space="preserve"> of their slave, no, but if </w:t>
      </w:r>
      <w:proofErr w:type="spellStart"/>
      <w:r w:rsidR="00A71A71">
        <w:t>theyre</w:t>
      </w:r>
      <w:proofErr w:type="spellEnd"/>
      <w:r w:rsidR="00A71A71">
        <w:t xml:space="preserve"> young yes he can</w:t>
      </w:r>
    </w:p>
    <w:p w:rsidR="00466BD9" w:rsidRDefault="001E545F">
      <w:pPr>
        <w:pStyle w:val="ListParagraph"/>
        <w:numPr>
          <w:ilvl w:val="0"/>
          <w:numId w:val="1"/>
        </w:numPr>
        <w:spacing w:line="480" w:lineRule="auto"/>
        <w:ind w:left="630"/>
        <w:pPrChange w:id="487" w:author="Hassaan Shahawy" w:date="2019-02-28T14:41:00Z">
          <w:pPr>
            <w:pStyle w:val="ListParagraph"/>
            <w:numPr>
              <w:numId w:val="1"/>
            </w:numPr>
            <w:ind w:left="630" w:hanging="360"/>
          </w:pPr>
        </w:pPrChange>
      </w:pPr>
      <w:r>
        <w:t xml:space="preserve">6:237 </w:t>
      </w:r>
      <w:proofErr w:type="spellStart"/>
      <w:r>
        <w:t>mukatab</w:t>
      </w:r>
      <w:proofErr w:type="spellEnd"/>
      <w:r>
        <w:t xml:space="preserve"> woman has son then dies and leaves debt and a sum to be paid of her </w:t>
      </w:r>
      <w:proofErr w:type="spellStart"/>
      <w:r>
        <w:t>mukataba</w:t>
      </w:r>
      <w:proofErr w:type="spellEnd"/>
      <w:r>
        <w:t xml:space="preserve">, the son must work both off. </w:t>
      </w:r>
      <w:r w:rsidR="00431330">
        <w:t xml:space="preserve">And if he pays the </w:t>
      </w:r>
      <w:proofErr w:type="spellStart"/>
      <w:r w:rsidR="00431330">
        <w:t>mukataba</w:t>
      </w:r>
      <w:proofErr w:type="spellEnd"/>
      <w:r w:rsidR="00431330">
        <w:t xml:space="preserve"> before the debt is he free? Yes, then the debtors go to him for the debt and he has to work it off, this is istiḥsān. </w:t>
      </w:r>
    </w:p>
    <w:p w:rsidR="00DD6278" w:rsidRDefault="00DD6278">
      <w:pPr>
        <w:pStyle w:val="ListParagraph"/>
        <w:numPr>
          <w:ilvl w:val="0"/>
          <w:numId w:val="1"/>
        </w:numPr>
        <w:spacing w:line="480" w:lineRule="auto"/>
        <w:ind w:left="630"/>
        <w:rPr>
          <w:ins w:id="488" w:author="Hassaan Shahawy" w:date="2019-02-27T13:17:00Z"/>
        </w:rPr>
        <w:pPrChange w:id="489" w:author="Hassaan Shahawy" w:date="2019-02-28T14:41:00Z">
          <w:pPr>
            <w:pStyle w:val="ListParagraph"/>
            <w:numPr>
              <w:numId w:val="1"/>
            </w:numPr>
            <w:ind w:left="630" w:hanging="360"/>
          </w:pPr>
        </w:pPrChange>
      </w:pPr>
      <w:ins w:id="490" w:author="Hassaan Shahawy" w:date="2019-02-27T13:17:00Z">
        <w:r>
          <w:t xml:space="preserve">6:248 abandon qiyas and use istiḥsān. </w:t>
        </w:r>
      </w:ins>
      <w:ins w:id="491" w:author="Hassaan Shahawy" w:date="2019-02-27T13:21:00Z">
        <w:r w:rsidR="00FE68BF">
          <w:t xml:space="preserve">If one owner does </w:t>
        </w:r>
        <w:proofErr w:type="spellStart"/>
        <w:r w:rsidR="00FE68BF">
          <w:t>muktabaa</w:t>
        </w:r>
        <w:proofErr w:type="spellEnd"/>
        <w:r w:rsidR="00FE68BF">
          <w:t xml:space="preserve"> for his share of slave with permission of co-owner</w:t>
        </w:r>
        <w:r w:rsidR="00547553">
          <w:t xml:space="preserve">, and permitted him to do </w:t>
        </w:r>
        <w:proofErr w:type="spellStart"/>
        <w:r w:rsidR="00547553">
          <w:t>qabd</w:t>
        </w:r>
        <w:proofErr w:type="spellEnd"/>
        <w:r w:rsidR="00547553">
          <w:t xml:space="preserve">, so he did </w:t>
        </w:r>
        <w:proofErr w:type="spellStart"/>
        <w:r w:rsidR="00547553">
          <w:t>qabd</w:t>
        </w:r>
        <w:proofErr w:type="spellEnd"/>
        <w:r w:rsidR="00547553">
          <w:t xml:space="preserve"> of some, but then was unable to finish </w:t>
        </w:r>
      </w:ins>
      <w:ins w:id="492" w:author="Hassaan Shahawy" w:date="2019-02-27T13:22:00Z">
        <w:r w:rsidR="00547553">
          <w:t xml:space="preserve">muktāba so was </w:t>
        </w:r>
        <w:proofErr w:type="spellStart"/>
        <w:r w:rsidR="00547553">
          <w:t>reutnred</w:t>
        </w:r>
        <w:proofErr w:type="spellEnd"/>
        <w:r w:rsidR="00547553">
          <w:t xml:space="preserve"> into slavery, does the co-owner get any part of the amount that first owner had taken for the mukātaba? No. because he had </w:t>
        </w:r>
        <w:r w:rsidR="00547553">
          <w:lastRenderedPageBreak/>
          <w:t xml:space="preserve">allowed the first owner to take it and made it his. So </w:t>
        </w:r>
        <w:proofErr w:type="spellStart"/>
        <w:r w:rsidR="00547553">
          <w:t>whats</w:t>
        </w:r>
        <w:proofErr w:type="spellEnd"/>
        <w:r w:rsidR="00547553">
          <w:t xml:space="preserve"> the qiyas then. Qiyas would be that they split what the muktāba amount </w:t>
        </w:r>
      </w:ins>
      <w:ins w:id="493" w:author="Hassaan Shahawy" w:date="2019-02-27T13:23:00Z">
        <w:r w:rsidR="00547553">
          <w:t>was, but abandon qiyas and istiḥsān it seems for an alternate qiyas.</w:t>
        </w:r>
      </w:ins>
    </w:p>
    <w:p w:rsidR="00466BD9" w:rsidRDefault="00431330">
      <w:pPr>
        <w:pStyle w:val="ListParagraph"/>
        <w:numPr>
          <w:ilvl w:val="0"/>
          <w:numId w:val="1"/>
        </w:numPr>
        <w:spacing w:line="480" w:lineRule="auto"/>
        <w:ind w:left="630"/>
        <w:pPrChange w:id="494" w:author="Hassaan Shahawy" w:date="2019-02-28T14:41:00Z">
          <w:pPr>
            <w:pStyle w:val="ListParagraph"/>
            <w:numPr>
              <w:numId w:val="1"/>
            </w:numPr>
            <w:ind w:left="630" w:hanging="360"/>
          </w:pPr>
        </w:pPrChange>
      </w:pPr>
      <w:r>
        <w:t xml:space="preserve">6:255 </w:t>
      </w:r>
      <w:r w:rsidR="00CA064E">
        <w:rPr>
          <w:lang w:bidi="ar-EG"/>
        </w:rPr>
        <w:t xml:space="preserve">woman co-owned and, then one owner dies and leaves 2 sons, what happens if 2 sons and the partner all gift her the money for her </w:t>
      </w:r>
      <w:proofErr w:type="spellStart"/>
      <w:r w:rsidR="00CA064E">
        <w:rPr>
          <w:lang w:bidi="ar-EG"/>
        </w:rPr>
        <w:t>mukataba</w:t>
      </w:r>
      <w:proofErr w:type="spellEnd"/>
      <w:r w:rsidR="00CA064E">
        <w:rPr>
          <w:lang w:bidi="ar-EG"/>
        </w:rPr>
        <w:t xml:space="preserve"> is she free, yes by istiḥsān because </w:t>
      </w:r>
      <w:r w:rsidR="00FF6196">
        <w:rPr>
          <w:lang w:bidi="ar-EG"/>
        </w:rPr>
        <w:t>if the two inheritors agree to this then she takes with it the status of an inheritor?</w:t>
      </w:r>
    </w:p>
    <w:p w:rsidR="00902448" w:rsidRDefault="00902448">
      <w:pPr>
        <w:pStyle w:val="ListParagraph"/>
        <w:numPr>
          <w:ilvl w:val="0"/>
          <w:numId w:val="1"/>
        </w:numPr>
        <w:spacing w:line="480" w:lineRule="auto"/>
        <w:ind w:left="630"/>
        <w:rPr>
          <w:ins w:id="495" w:author="Hassaan Shahawy" w:date="2019-02-27T13:23:00Z"/>
        </w:rPr>
        <w:pPrChange w:id="496" w:author="Hassaan Shahawy" w:date="2019-02-28T14:41:00Z">
          <w:pPr>
            <w:pStyle w:val="ListParagraph"/>
            <w:numPr>
              <w:numId w:val="1"/>
            </w:numPr>
            <w:ind w:left="630" w:hanging="360"/>
          </w:pPr>
        </w:pPrChange>
      </w:pPr>
      <w:ins w:id="497" w:author="Hassaan Shahawy" w:date="2019-02-27T13:23:00Z">
        <w:r>
          <w:t xml:space="preserve">6:259 </w:t>
        </w:r>
        <w:r w:rsidR="0050310B">
          <w:t xml:space="preserve">if man does </w:t>
        </w:r>
        <w:proofErr w:type="spellStart"/>
        <w:r w:rsidR="0050310B">
          <w:t>muktaaba</w:t>
        </w:r>
        <w:proofErr w:type="spellEnd"/>
        <w:r w:rsidR="0050310B">
          <w:t xml:space="preserve"> for half the slave, can slave be half in labor for hm. No</w:t>
        </w:r>
      </w:ins>
      <w:ins w:id="498" w:author="Hassaan Shahawy" w:date="2019-02-27T13:24:00Z">
        <w:r w:rsidR="0050310B">
          <w:t>. and If he wants to leave the city can owner prevent him? By qiyas yes, but abandon qiyas, and istiḥsān that he cannot prevent him from doing his business.</w:t>
        </w:r>
      </w:ins>
    </w:p>
    <w:p w:rsidR="00466BD9" w:rsidRDefault="00B5325F">
      <w:pPr>
        <w:pStyle w:val="ListParagraph"/>
        <w:numPr>
          <w:ilvl w:val="0"/>
          <w:numId w:val="1"/>
        </w:numPr>
        <w:spacing w:line="480" w:lineRule="auto"/>
        <w:ind w:left="630"/>
        <w:pPrChange w:id="499" w:author="Hassaan Shahawy" w:date="2019-02-28T14:41:00Z">
          <w:pPr>
            <w:pStyle w:val="ListParagraph"/>
            <w:numPr>
              <w:numId w:val="1"/>
            </w:numPr>
            <w:ind w:left="630" w:hanging="360"/>
          </w:pPr>
        </w:pPrChange>
      </w:pPr>
      <w:r>
        <w:t xml:space="preserve">6:260 if a man does </w:t>
      </w:r>
      <w:proofErr w:type="spellStart"/>
      <w:r>
        <w:t>mukaataba</w:t>
      </w:r>
      <w:proofErr w:type="spellEnd"/>
      <w:r>
        <w:t xml:space="preserve"> on half the slave, so he’s half free, can he have him serve him every other day and let him work the other days? By qiyas yes, but by istiḥsān </w:t>
      </w:r>
      <w:r w:rsidR="00DC3EDB">
        <w:t xml:space="preserve">no must be left alone to work, and if he does give the half then after that he’s made to work for the other half of the value and is free, </w:t>
      </w:r>
    </w:p>
    <w:p w:rsidR="00DC3EDB" w:rsidRDefault="00DC3EDB">
      <w:pPr>
        <w:pStyle w:val="ListParagraph"/>
        <w:numPr>
          <w:ilvl w:val="1"/>
          <w:numId w:val="1"/>
        </w:numPr>
        <w:spacing w:line="480" w:lineRule="auto"/>
        <w:pPrChange w:id="500" w:author="Hassaan Shahawy" w:date="2019-02-28T14:41:00Z">
          <w:pPr>
            <w:pStyle w:val="ListParagraph"/>
            <w:numPr>
              <w:ilvl w:val="1"/>
              <w:numId w:val="1"/>
            </w:numPr>
            <w:ind w:left="1440" w:hanging="360"/>
          </w:pPr>
        </w:pPrChange>
      </w:pPr>
      <w:r>
        <w:rPr>
          <w:b/>
          <w:bCs/>
        </w:rPr>
        <w:t>Istiḥsān here is more beloved to us</w:t>
      </w:r>
    </w:p>
    <w:p w:rsidR="00466BD9" w:rsidRDefault="00DC3EDB">
      <w:pPr>
        <w:pStyle w:val="ListParagraph"/>
        <w:numPr>
          <w:ilvl w:val="0"/>
          <w:numId w:val="1"/>
        </w:numPr>
        <w:spacing w:line="480" w:lineRule="auto"/>
        <w:ind w:left="630"/>
        <w:pPrChange w:id="501" w:author="Hassaan Shahawy" w:date="2019-02-28T14:41:00Z">
          <w:pPr>
            <w:pStyle w:val="ListParagraph"/>
            <w:numPr>
              <w:numId w:val="1"/>
            </w:numPr>
            <w:ind w:left="630" w:hanging="360"/>
          </w:pPr>
        </w:pPrChange>
      </w:pPr>
      <w:r>
        <w:t>6:260 related to above, but instead of serving him, can he on the service days make him work towards that other half of his value</w:t>
      </w:r>
    </w:p>
    <w:p w:rsidR="00466BD9" w:rsidRDefault="00DC3EDB">
      <w:pPr>
        <w:pStyle w:val="ListParagraph"/>
        <w:numPr>
          <w:ilvl w:val="0"/>
          <w:numId w:val="1"/>
        </w:numPr>
        <w:spacing w:line="480" w:lineRule="auto"/>
        <w:ind w:left="630"/>
        <w:pPrChange w:id="502" w:author="Hassaan Shahawy" w:date="2019-02-28T14:41:00Z">
          <w:pPr>
            <w:pStyle w:val="ListParagraph"/>
            <w:numPr>
              <w:numId w:val="1"/>
            </w:numPr>
            <w:ind w:left="630" w:hanging="360"/>
          </w:pPr>
        </w:pPrChange>
      </w:pPr>
      <w:r>
        <w:t xml:space="preserve">6:263 </w:t>
      </w:r>
      <w:r w:rsidR="00346F7E">
        <w:t xml:space="preserve">if a slave is co-owned, one owner allows him to trade, and he takes on a loan, this loan is part of the share of the co-owner who let him trade. So if after that the </w:t>
      </w:r>
      <w:r w:rsidR="00042987">
        <w:t xml:space="preserve">other </w:t>
      </w:r>
      <w:r w:rsidR="00346F7E">
        <w:t>owner finds out he’s buying and selling and doesn’t prevent him, is he then liable for the whole debt? By qiyas no because it is still on its original condition where he was still only liable for it in his first half, but by istiḥsān yes the debt is mandatory on his entire ownership</w:t>
      </w:r>
    </w:p>
    <w:p w:rsidR="00466BD9" w:rsidRDefault="00346F7E">
      <w:pPr>
        <w:pStyle w:val="ListParagraph"/>
        <w:numPr>
          <w:ilvl w:val="0"/>
          <w:numId w:val="1"/>
        </w:numPr>
        <w:spacing w:line="480" w:lineRule="auto"/>
        <w:ind w:left="630"/>
        <w:pPrChange w:id="503" w:author="Hassaan Shahawy" w:date="2019-02-28T14:41:00Z">
          <w:pPr>
            <w:pStyle w:val="ListParagraph"/>
            <w:numPr>
              <w:numId w:val="1"/>
            </w:numPr>
            <w:ind w:left="630" w:hanging="360"/>
          </w:pPr>
        </w:pPrChange>
      </w:pPr>
      <w:r>
        <w:t xml:space="preserve">6:264 </w:t>
      </w:r>
      <w:r w:rsidR="00DD56B7">
        <w:t xml:space="preserve">a man does </w:t>
      </w:r>
      <w:proofErr w:type="spellStart"/>
      <w:r w:rsidR="00DD56B7">
        <w:t>mukataba</w:t>
      </w:r>
      <w:proofErr w:type="spellEnd"/>
      <w:r w:rsidR="00DD56B7">
        <w:t xml:space="preserve"> for half his slave and then acquires some wealth, is half of it the property of his master? Yes. And if the master buys from his slave some of these </w:t>
      </w:r>
      <w:r w:rsidR="00DD56B7">
        <w:lastRenderedPageBreak/>
        <w:t xml:space="preserve">goods is that permissible? Yes, he buys half, because he already owns the other half. So if </w:t>
      </w:r>
      <w:proofErr w:type="spellStart"/>
      <w:r w:rsidR="00DD56B7">
        <w:t>mukatab</w:t>
      </w:r>
      <w:proofErr w:type="spellEnd"/>
      <w:r w:rsidR="00DD56B7">
        <w:t xml:space="preserve"> buys from his master a slave, can he? By istiḥsān yes because he can buy and sell from anyone else, but by qiyas he can only buy half of something. And here we take the qiyas!</w:t>
      </w:r>
    </w:p>
    <w:p w:rsidR="00DD56B7" w:rsidRDefault="00DD56B7">
      <w:pPr>
        <w:pStyle w:val="ListParagraph"/>
        <w:numPr>
          <w:ilvl w:val="1"/>
          <w:numId w:val="1"/>
        </w:numPr>
        <w:spacing w:line="480" w:lineRule="auto"/>
        <w:pPrChange w:id="504" w:author="Hassaan Shahawy" w:date="2019-02-28T14:41:00Z">
          <w:pPr>
            <w:pStyle w:val="ListParagraph"/>
            <w:numPr>
              <w:ilvl w:val="1"/>
              <w:numId w:val="1"/>
            </w:numPr>
            <w:ind w:left="1440" w:hanging="360"/>
          </w:pPr>
        </w:pPrChange>
      </w:pPr>
      <w:r>
        <w:t xml:space="preserve">Weird explanation for istiḥsān, yes because he is allowed to buy and sell from </w:t>
      </w:r>
      <w:proofErr w:type="spellStart"/>
      <w:r>
        <w:t>ghayrihi</w:t>
      </w:r>
      <w:proofErr w:type="spellEnd"/>
      <w:r>
        <w:t xml:space="preserve">, so </w:t>
      </w:r>
      <w:proofErr w:type="spellStart"/>
      <w:r>
        <w:t>its</w:t>
      </w:r>
      <w:proofErr w:type="spellEnd"/>
      <w:r>
        <w:t xml:space="preserve"> like a more basic definition of </w:t>
      </w:r>
      <w:proofErr w:type="spellStart"/>
      <w:r>
        <w:t>mukataba</w:t>
      </w:r>
      <w:proofErr w:type="spellEnd"/>
      <w:r>
        <w:t xml:space="preserve"> not looking at the particulars of his case?</w:t>
      </w:r>
    </w:p>
    <w:p w:rsidR="00E85578" w:rsidRDefault="00E85578">
      <w:pPr>
        <w:pStyle w:val="ListParagraph"/>
        <w:numPr>
          <w:ilvl w:val="0"/>
          <w:numId w:val="1"/>
        </w:numPr>
        <w:spacing w:line="480" w:lineRule="auto"/>
        <w:ind w:left="630"/>
        <w:rPr>
          <w:ins w:id="505" w:author="Hassaan Shahawy" w:date="2019-02-28T11:01:00Z"/>
        </w:rPr>
        <w:pPrChange w:id="506" w:author="Hassaan Shahawy" w:date="2019-02-28T14:41:00Z">
          <w:pPr>
            <w:pStyle w:val="ListParagraph"/>
            <w:numPr>
              <w:numId w:val="1"/>
            </w:numPr>
            <w:ind w:left="630" w:hanging="360"/>
          </w:pPr>
        </w:pPrChange>
      </w:pPr>
      <w:ins w:id="507" w:author="Hassaan Shahawy" w:date="2019-02-28T11:01:00Z">
        <w:r>
          <w:t>6:277</w:t>
        </w:r>
      </w:ins>
      <w:ins w:id="508" w:author="Hassaan Shahawy" w:date="2019-02-28T11:15:00Z">
        <w:r w:rsidR="00AD440A">
          <w:t xml:space="preserve"> </w:t>
        </w:r>
      </w:ins>
      <w:ins w:id="509" w:author="Hassaan Shahawy" w:date="2019-02-28T11:16:00Z">
        <w:r w:rsidR="008D1F7C">
          <w:t xml:space="preserve">can x make y’s slave z a </w:t>
        </w:r>
        <w:proofErr w:type="spellStart"/>
        <w:r w:rsidR="008D1F7C">
          <w:t>mukaatab</w:t>
        </w:r>
      </w:ins>
      <w:proofErr w:type="spellEnd"/>
      <w:ins w:id="510" w:author="Hassaan Shahawy" w:date="2019-02-28T11:17:00Z">
        <w:r w:rsidR="008D1F7C">
          <w:t>, no. if he then actually pays? Yes, and we make it like his saying if you give me x amount then I will free my slave.</w:t>
        </w:r>
      </w:ins>
    </w:p>
    <w:p w:rsidR="00466BD9" w:rsidRDefault="00DD56B7">
      <w:pPr>
        <w:pStyle w:val="ListParagraph"/>
        <w:numPr>
          <w:ilvl w:val="0"/>
          <w:numId w:val="1"/>
        </w:numPr>
        <w:spacing w:line="480" w:lineRule="auto"/>
        <w:ind w:left="630"/>
        <w:pPrChange w:id="511" w:author="Hassaan Shahawy" w:date="2019-02-28T14:41:00Z">
          <w:pPr>
            <w:pStyle w:val="ListParagraph"/>
            <w:numPr>
              <w:numId w:val="1"/>
            </w:numPr>
            <w:ind w:left="630" w:hanging="360"/>
          </w:pPr>
        </w:pPrChange>
      </w:pPr>
      <w:r>
        <w:t xml:space="preserve">6:278 </w:t>
      </w:r>
      <w:r w:rsidR="006627A4">
        <w:t xml:space="preserve">can man do </w:t>
      </w:r>
      <w:proofErr w:type="spellStart"/>
      <w:r w:rsidR="006627A4">
        <w:t>mukataba</w:t>
      </w:r>
      <w:proofErr w:type="spellEnd"/>
      <w:r w:rsidR="006627A4">
        <w:t xml:space="preserve"> for one of his slaves and a missing slave together? Yes.</w:t>
      </w:r>
      <w:r w:rsidR="00A96EF6">
        <w:t xml:space="preserve"> But if the present slave dies </w:t>
      </w:r>
      <w:proofErr w:type="spellStart"/>
      <w:r w:rsidR="00A96EF6">
        <w:t>whats</w:t>
      </w:r>
      <w:proofErr w:type="spellEnd"/>
      <w:r w:rsidR="00A96EF6">
        <w:t xml:space="preserve"> the state of the other one? He is slave, unless he can immediately pay full amount of </w:t>
      </w:r>
      <w:proofErr w:type="spellStart"/>
      <w:r w:rsidR="00A96EF6">
        <w:t>mukataba</w:t>
      </w:r>
      <w:proofErr w:type="spellEnd"/>
      <w:r w:rsidR="00A96EF6">
        <w:t xml:space="preserve">, then </w:t>
      </w:r>
      <w:proofErr w:type="spellStart"/>
      <w:r w:rsidR="00A96EF6">
        <w:t>hes</w:t>
      </w:r>
      <w:proofErr w:type="spellEnd"/>
      <w:r w:rsidR="00A96EF6">
        <w:t xml:space="preserve"> free by istiḥsān (and the dead one too) </w:t>
      </w:r>
    </w:p>
    <w:p w:rsidR="00466BD9" w:rsidRDefault="00A96EF6">
      <w:pPr>
        <w:pStyle w:val="ListParagraph"/>
        <w:numPr>
          <w:ilvl w:val="0"/>
          <w:numId w:val="1"/>
        </w:numPr>
        <w:spacing w:line="480" w:lineRule="auto"/>
        <w:ind w:left="630"/>
        <w:pPrChange w:id="512" w:author="Hassaan Shahawy" w:date="2019-02-28T14:41:00Z">
          <w:pPr>
            <w:pStyle w:val="ListParagraph"/>
            <w:numPr>
              <w:numId w:val="1"/>
            </w:numPr>
            <w:ind w:left="630" w:hanging="360"/>
          </w:pPr>
        </w:pPrChange>
      </w:pPr>
      <w:r>
        <w:t xml:space="preserve">6:279 same situation as above, if the </w:t>
      </w:r>
      <w:proofErr w:type="spellStart"/>
      <w:r>
        <w:t>hadir</w:t>
      </w:r>
      <w:proofErr w:type="spellEnd"/>
      <w:r>
        <w:t xml:space="preserve"> dies, the gha2ib who wasn’t there for the actual </w:t>
      </w:r>
      <w:proofErr w:type="spellStart"/>
      <w:r>
        <w:t>mukataba</w:t>
      </w:r>
      <w:proofErr w:type="spellEnd"/>
      <w:r>
        <w:t xml:space="preserve"> what can he do? Can he just pay his part of it? By qiyas yes, but by istiḥsān he has to give whole amount because they were part of a single contract</w:t>
      </w:r>
    </w:p>
    <w:p w:rsidR="00466BD9" w:rsidRDefault="00AD6830">
      <w:pPr>
        <w:pStyle w:val="ListParagraph"/>
        <w:numPr>
          <w:ilvl w:val="0"/>
          <w:numId w:val="1"/>
        </w:numPr>
        <w:spacing w:line="480" w:lineRule="auto"/>
        <w:ind w:left="630"/>
        <w:pPrChange w:id="513" w:author="Hassaan Shahawy" w:date="2019-02-28T14:41:00Z">
          <w:pPr>
            <w:pStyle w:val="ListParagraph"/>
            <w:numPr>
              <w:numId w:val="1"/>
            </w:numPr>
            <w:ind w:left="630" w:hanging="360"/>
          </w:pPr>
        </w:pPrChange>
      </w:pPr>
      <w:r>
        <w:t xml:space="preserve">6:279 can you do </w:t>
      </w:r>
      <w:proofErr w:type="spellStart"/>
      <w:r>
        <w:t>mukataba</w:t>
      </w:r>
      <w:proofErr w:type="spellEnd"/>
      <w:r>
        <w:t xml:space="preserve"> for two slaves but only demand the amount from one of them. By qiyas no, but by istiḥsān if it happens then yes they should be free</w:t>
      </w:r>
    </w:p>
    <w:p w:rsidR="00E85578" w:rsidRDefault="00E85578">
      <w:pPr>
        <w:pStyle w:val="ListParagraph"/>
        <w:numPr>
          <w:ilvl w:val="0"/>
          <w:numId w:val="1"/>
        </w:numPr>
        <w:spacing w:line="480" w:lineRule="auto"/>
        <w:ind w:left="630"/>
        <w:rPr>
          <w:ins w:id="514" w:author="Hassaan Shahawy" w:date="2019-02-28T11:01:00Z"/>
        </w:rPr>
        <w:pPrChange w:id="515" w:author="Hassaan Shahawy" w:date="2019-02-28T14:41:00Z">
          <w:pPr>
            <w:pStyle w:val="ListParagraph"/>
            <w:numPr>
              <w:numId w:val="1"/>
            </w:numPr>
            <w:ind w:left="630" w:hanging="360"/>
          </w:pPr>
        </w:pPrChange>
      </w:pPr>
      <w:ins w:id="516" w:author="Hassaan Shahawy" w:date="2019-02-28T11:01:00Z">
        <w:r>
          <w:t xml:space="preserve">6:280 </w:t>
        </w:r>
      </w:ins>
      <w:ins w:id="517" w:author="Hassaan Shahawy" w:date="2019-02-28T11:18:00Z">
        <w:r w:rsidR="008D1F7C">
          <w:t xml:space="preserve">x makes y </w:t>
        </w:r>
      </w:ins>
      <w:proofErr w:type="spellStart"/>
      <w:ins w:id="518" w:author="Hassaan Shahawy" w:date="2019-02-28T11:19:00Z">
        <w:r w:rsidR="008D1F7C">
          <w:t>mukaatab</w:t>
        </w:r>
        <w:proofErr w:type="spellEnd"/>
        <w:r w:rsidR="008D1F7C">
          <w:t xml:space="preserve"> </w:t>
        </w:r>
      </w:ins>
      <w:ins w:id="519" w:author="Hassaan Shahawy" w:date="2019-02-28T11:23:00Z">
        <w:r w:rsidR="008D1F7C">
          <w:t>for freeing y and z</w:t>
        </w:r>
      </w:ins>
      <w:ins w:id="520" w:author="Hassaan Shahawy" w:date="2019-02-28T11:19:00Z">
        <w:r w:rsidR="008D1F7C">
          <w:t xml:space="preserve">, then x impregnates y and she decides not to pay, is z still slave? </w:t>
        </w:r>
      </w:ins>
      <w:ins w:id="521" w:author="Hassaan Shahawy" w:date="2019-02-28T11:23:00Z">
        <w:r w:rsidR="008D1F7C">
          <w:t xml:space="preserve">Yes. And if he had also had relations with z and she is pregnant, does she become umm </w:t>
        </w:r>
        <w:proofErr w:type="spellStart"/>
        <w:r w:rsidR="008D1F7C">
          <w:t>walad</w:t>
        </w:r>
      </w:ins>
      <w:proofErr w:type="spellEnd"/>
      <w:ins w:id="522" w:author="Hassaan Shahawy" w:date="2019-02-28T11:24:00Z">
        <w:r w:rsidR="008D1F7C">
          <w:t>. W</w:t>
        </w:r>
      </w:ins>
      <w:ins w:id="523" w:author="Hassaan Shahawy" w:date="2019-02-28T11:25:00Z">
        <w:r w:rsidR="008D1F7C">
          <w:t xml:space="preserve">hoever approves of their mukātaba together by istiḥsān, then she doesn’t become an umm </w:t>
        </w:r>
        <w:proofErr w:type="spellStart"/>
        <w:r w:rsidR="008D1F7C">
          <w:t>walad</w:t>
        </w:r>
        <w:proofErr w:type="spellEnd"/>
        <w:r w:rsidR="008D1F7C">
          <w:t xml:space="preserve">, because if y pays then they both become free. And by qiyas z becomes umm </w:t>
        </w:r>
        <w:proofErr w:type="spellStart"/>
        <w:r w:rsidR="008D1F7C">
          <w:t>walad</w:t>
        </w:r>
        <w:proofErr w:type="spellEnd"/>
        <w:r w:rsidR="008D1F7C">
          <w:t xml:space="preserve"> and y must work for her value, but </w:t>
        </w:r>
      </w:ins>
      <w:ins w:id="524" w:author="Hassaan Shahawy" w:date="2019-02-28T11:26:00Z">
        <w:r w:rsidR="008D1F7C">
          <w:t xml:space="preserve">abandon qiyas and she doesn’t become umm </w:t>
        </w:r>
        <w:proofErr w:type="spellStart"/>
        <w:r w:rsidR="008D1F7C">
          <w:t>walad</w:t>
        </w:r>
        <w:proofErr w:type="spellEnd"/>
        <w:r w:rsidR="008D1F7C">
          <w:t xml:space="preserve">, and remains in her mukātaba condition. </w:t>
        </w:r>
      </w:ins>
    </w:p>
    <w:p w:rsidR="008D1F7C" w:rsidRDefault="008D1F7C">
      <w:pPr>
        <w:pStyle w:val="ListParagraph"/>
        <w:numPr>
          <w:ilvl w:val="0"/>
          <w:numId w:val="1"/>
        </w:numPr>
        <w:spacing w:line="480" w:lineRule="auto"/>
        <w:ind w:left="630"/>
        <w:rPr>
          <w:ins w:id="525" w:author="Hassaan Shahawy" w:date="2019-02-28T11:26:00Z"/>
        </w:rPr>
        <w:pPrChange w:id="526" w:author="Hassaan Shahawy" w:date="2019-02-28T14:41:00Z">
          <w:pPr>
            <w:pStyle w:val="ListParagraph"/>
            <w:numPr>
              <w:numId w:val="1"/>
            </w:numPr>
            <w:ind w:left="630" w:hanging="360"/>
          </w:pPr>
        </w:pPrChange>
      </w:pPr>
      <w:ins w:id="527" w:author="Hassaan Shahawy" w:date="2019-02-28T11:26:00Z">
        <w:r>
          <w:lastRenderedPageBreak/>
          <w:t xml:space="preserve">6:282 </w:t>
        </w:r>
      </w:ins>
      <w:ins w:id="528" w:author="Hassaan Shahawy" w:date="2019-02-28T11:29:00Z">
        <w:r w:rsidR="00A134AE">
          <w:t xml:space="preserve">can you do mukātaba to pay a slave or </w:t>
        </w:r>
      </w:ins>
      <w:ins w:id="529" w:author="Hassaan Shahawy" w:date="2019-02-28T11:31:00Z">
        <w:r w:rsidR="00A134AE">
          <w:t xml:space="preserve">servant? Yes, and </w:t>
        </w:r>
        <w:proofErr w:type="spellStart"/>
        <w:r w:rsidR="00A134AE">
          <w:t>mukaatab</w:t>
        </w:r>
        <w:proofErr w:type="spellEnd"/>
        <w:r w:rsidR="00A134AE">
          <w:t xml:space="preserve"> free if her delivers it. Why? Istiḥsān and abandon qiyas, and by qiyas wouldn’t be ok.</w:t>
        </w:r>
      </w:ins>
    </w:p>
    <w:p w:rsidR="00466BD9" w:rsidRDefault="003862A5">
      <w:pPr>
        <w:pStyle w:val="ListParagraph"/>
        <w:numPr>
          <w:ilvl w:val="0"/>
          <w:numId w:val="1"/>
        </w:numPr>
        <w:spacing w:line="480" w:lineRule="auto"/>
        <w:ind w:left="630"/>
        <w:pPrChange w:id="530" w:author="Hassaan Shahawy" w:date="2019-02-28T14:41:00Z">
          <w:pPr>
            <w:pStyle w:val="ListParagraph"/>
            <w:numPr>
              <w:numId w:val="1"/>
            </w:numPr>
            <w:ind w:left="630" w:hanging="360"/>
          </w:pPr>
        </w:pPrChange>
      </w:pPr>
      <w:r>
        <w:t>6:298</w:t>
      </w:r>
      <w:r w:rsidR="00374745">
        <w:t xml:space="preserve"> if a </w:t>
      </w:r>
      <w:proofErr w:type="spellStart"/>
      <w:r w:rsidR="00374745">
        <w:t>muslim</w:t>
      </w:r>
      <w:proofErr w:type="spellEnd"/>
      <w:r w:rsidR="00374745">
        <w:t xml:space="preserve"> frees a </w:t>
      </w:r>
      <w:proofErr w:type="spellStart"/>
      <w:r w:rsidR="00374745">
        <w:t>harbi</w:t>
      </w:r>
      <w:proofErr w:type="spellEnd"/>
      <w:r w:rsidR="00374745">
        <w:t xml:space="preserve"> slave, then H and M say he can take as </w:t>
      </w:r>
      <w:proofErr w:type="spellStart"/>
      <w:r w:rsidR="00374745">
        <w:t>wali</w:t>
      </w:r>
      <w:proofErr w:type="spellEnd"/>
      <w:r w:rsidR="00374745">
        <w:t xml:space="preserve"> who he wants, </w:t>
      </w:r>
      <w:proofErr w:type="spellStart"/>
      <w:r w:rsidR="00374745">
        <w:t>wheres</w:t>
      </w:r>
      <w:proofErr w:type="spellEnd"/>
      <w:r w:rsidR="00374745">
        <w:t xml:space="preserve"> Y says by istiḥsān the </w:t>
      </w:r>
      <w:proofErr w:type="spellStart"/>
      <w:r w:rsidR="00374745">
        <w:t>muslim</w:t>
      </w:r>
      <w:proofErr w:type="spellEnd"/>
      <w:r w:rsidR="00374745">
        <w:t xml:space="preserve"> stays the </w:t>
      </w:r>
      <w:proofErr w:type="spellStart"/>
      <w:r w:rsidR="00374745">
        <w:t>wali</w:t>
      </w:r>
      <w:proofErr w:type="spellEnd"/>
      <w:r w:rsidR="00374745">
        <w:t xml:space="preserve"> automatically, alternate qiyas but also ISLAM</w:t>
      </w:r>
    </w:p>
    <w:p w:rsidR="00466BD9" w:rsidRDefault="00374745">
      <w:pPr>
        <w:pStyle w:val="ListParagraph"/>
        <w:numPr>
          <w:ilvl w:val="0"/>
          <w:numId w:val="1"/>
        </w:numPr>
        <w:spacing w:line="480" w:lineRule="auto"/>
        <w:ind w:left="630"/>
        <w:pPrChange w:id="531" w:author="Hassaan Shahawy" w:date="2019-02-28T14:41:00Z">
          <w:pPr>
            <w:pStyle w:val="ListParagraph"/>
            <w:numPr>
              <w:numId w:val="1"/>
            </w:numPr>
            <w:ind w:left="630" w:hanging="360"/>
          </w:pPr>
        </w:pPrChange>
      </w:pPr>
      <w:r>
        <w:t xml:space="preserve">6:308 </w:t>
      </w:r>
      <w:proofErr w:type="spellStart"/>
      <w:r>
        <w:t>mukatab</w:t>
      </w:r>
      <w:proofErr w:type="spellEnd"/>
      <w:r>
        <w:t xml:space="preserve"> has a child from his slave girl, then </w:t>
      </w:r>
      <w:proofErr w:type="spellStart"/>
      <w:r>
        <w:t>mukatab</w:t>
      </w:r>
      <w:proofErr w:type="spellEnd"/>
      <w:r>
        <w:t xml:space="preserve"> dies but has a debt and has amount remaining of his </w:t>
      </w:r>
      <w:proofErr w:type="spellStart"/>
      <w:r>
        <w:t>mukataba</w:t>
      </w:r>
      <w:proofErr w:type="spellEnd"/>
      <w:r>
        <w:t>?</w:t>
      </w:r>
    </w:p>
    <w:p w:rsidR="00374745" w:rsidRDefault="00374745">
      <w:pPr>
        <w:pStyle w:val="ListParagraph"/>
        <w:numPr>
          <w:ilvl w:val="1"/>
          <w:numId w:val="1"/>
        </w:numPr>
        <w:spacing w:line="480" w:lineRule="auto"/>
        <w:pPrChange w:id="532" w:author="Hassaan Shahawy" w:date="2019-02-28T14:41:00Z">
          <w:pPr>
            <w:pStyle w:val="ListParagraph"/>
            <w:numPr>
              <w:ilvl w:val="1"/>
              <w:numId w:val="1"/>
            </w:numPr>
            <w:ind w:left="1440" w:hanging="360"/>
          </w:pPr>
        </w:pPrChange>
      </w:pPr>
      <w:r>
        <w:t xml:space="preserve">The son works for </w:t>
      </w:r>
      <w:proofErr w:type="spellStart"/>
      <w:r>
        <w:t>whats</w:t>
      </w:r>
      <w:proofErr w:type="spellEnd"/>
      <w:r>
        <w:t xml:space="preserve"> his father owes of </w:t>
      </w:r>
      <w:proofErr w:type="spellStart"/>
      <w:r>
        <w:t>mukataba</w:t>
      </w:r>
      <w:proofErr w:type="spellEnd"/>
      <w:r>
        <w:t>, and if he gives it to owner is free by istiḥsān as if his father had given it</w:t>
      </w:r>
    </w:p>
    <w:p w:rsidR="00A134AE" w:rsidRDefault="00A134AE">
      <w:pPr>
        <w:pStyle w:val="ListParagraph"/>
        <w:numPr>
          <w:ilvl w:val="0"/>
          <w:numId w:val="1"/>
        </w:numPr>
        <w:spacing w:line="480" w:lineRule="auto"/>
        <w:ind w:left="630"/>
        <w:rPr>
          <w:ins w:id="533" w:author="Hassaan Shahawy" w:date="2019-02-28T11:32:00Z"/>
        </w:rPr>
        <w:pPrChange w:id="534" w:author="Hassaan Shahawy" w:date="2019-02-28T14:41:00Z">
          <w:pPr>
            <w:pStyle w:val="ListParagraph"/>
            <w:numPr>
              <w:numId w:val="1"/>
            </w:numPr>
            <w:ind w:left="630" w:hanging="360"/>
          </w:pPr>
        </w:pPrChange>
      </w:pPr>
      <w:ins w:id="535" w:author="Hassaan Shahawy" w:date="2019-02-28T11:32:00Z">
        <w:r>
          <w:t xml:space="preserve">6:311 </w:t>
        </w:r>
      </w:ins>
      <w:ins w:id="536" w:author="Hassaan Shahawy" w:date="2019-02-28T11:35:00Z">
        <w:r w:rsidR="00555553">
          <w:t xml:space="preserve">if </w:t>
        </w:r>
        <w:proofErr w:type="spellStart"/>
        <w:r w:rsidR="00555553">
          <w:t>mukaatab</w:t>
        </w:r>
        <w:proofErr w:type="spellEnd"/>
        <w:r w:rsidR="00555553">
          <w:t xml:space="preserve"> gives </w:t>
        </w:r>
        <w:proofErr w:type="spellStart"/>
        <w:r w:rsidR="00555553">
          <w:t>wasiyya</w:t>
        </w:r>
        <w:proofErr w:type="spellEnd"/>
        <w:r w:rsidR="00555553">
          <w:t xml:space="preserve">, not ok if </w:t>
        </w:r>
        <w:proofErr w:type="spellStart"/>
        <w:r w:rsidR="00555553">
          <w:t>hes</w:t>
        </w:r>
        <w:proofErr w:type="spellEnd"/>
        <w:r w:rsidR="00555553">
          <w:t xml:space="preserve"> not free. But if the heirs than validate the </w:t>
        </w:r>
        <w:proofErr w:type="spellStart"/>
        <w:r w:rsidR="00555553">
          <w:t>wasiyya</w:t>
        </w:r>
        <w:proofErr w:type="spellEnd"/>
        <w:r w:rsidR="00555553">
          <w:t xml:space="preserve">, can they then undo it? Yes. Why if a normal man who gives </w:t>
        </w:r>
        <w:proofErr w:type="spellStart"/>
        <w:r w:rsidR="00555553">
          <w:t>wasiyya</w:t>
        </w:r>
        <w:proofErr w:type="spellEnd"/>
        <w:r w:rsidR="00555553">
          <w:t xml:space="preserve"> over 1/3, but heirs ok it after his death, they cant go back on it? </w:t>
        </w:r>
      </w:ins>
      <w:ins w:id="537" w:author="Hassaan Shahawy" w:date="2019-02-28T11:36:00Z">
        <w:r w:rsidR="00555553">
          <w:t xml:space="preserve">the free here not equal to </w:t>
        </w:r>
        <w:proofErr w:type="spellStart"/>
        <w:r w:rsidR="00555553">
          <w:t>mukaatab</w:t>
        </w:r>
        <w:proofErr w:type="spellEnd"/>
        <w:r w:rsidR="00555553">
          <w:t xml:space="preserve">, cause </w:t>
        </w:r>
        <w:proofErr w:type="spellStart"/>
        <w:r w:rsidR="00555553">
          <w:t>mukaatab</w:t>
        </w:r>
        <w:proofErr w:type="spellEnd"/>
        <w:r w:rsidR="00555553">
          <w:t xml:space="preserve"> </w:t>
        </w:r>
        <w:proofErr w:type="spellStart"/>
        <w:r w:rsidR="00555553">
          <w:t>cant</w:t>
        </w:r>
        <w:proofErr w:type="spellEnd"/>
        <w:r w:rsidR="00555553">
          <w:t xml:space="preserve"> do </w:t>
        </w:r>
        <w:proofErr w:type="spellStart"/>
        <w:r w:rsidR="00555553">
          <w:t>wasiyya</w:t>
        </w:r>
        <w:proofErr w:type="spellEnd"/>
        <w:r w:rsidR="00555553">
          <w:t xml:space="preserve"> at all, but istiḥsān that if heirs ok it and pay it then its ok, but by qiyas its invalid.</w:t>
        </w:r>
      </w:ins>
    </w:p>
    <w:p w:rsidR="00466BD9" w:rsidRDefault="0015480A">
      <w:pPr>
        <w:pStyle w:val="ListParagraph"/>
        <w:numPr>
          <w:ilvl w:val="0"/>
          <w:numId w:val="1"/>
        </w:numPr>
        <w:spacing w:line="480" w:lineRule="auto"/>
        <w:ind w:left="630"/>
        <w:pPrChange w:id="538" w:author="Hassaan Shahawy" w:date="2019-02-28T14:41:00Z">
          <w:pPr>
            <w:pStyle w:val="ListParagraph"/>
            <w:numPr>
              <w:numId w:val="1"/>
            </w:numPr>
            <w:ind w:left="630" w:hanging="360"/>
          </w:pPr>
        </w:pPrChange>
      </w:pPr>
      <w:r>
        <w:t xml:space="preserve">6:314 </w:t>
      </w:r>
      <w:r w:rsidR="00503C53">
        <w:t xml:space="preserve">master and </w:t>
      </w:r>
      <w:proofErr w:type="spellStart"/>
      <w:r w:rsidR="00503C53">
        <w:t>mukatab</w:t>
      </w:r>
      <w:proofErr w:type="spellEnd"/>
      <w:r w:rsidR="00503C53">
        <w:t xml:space="preserve"> disagree on amount, </w:t>
      </w:r>
      <w:proofErr w:type="spellStart"/>
      <w:r w:rsidR="00503C53">
        <w:t>mukatab</w:t>
      </w:r>
      <w:proofErr w:type="spellEnd"/>
      <w:r w:rsidR="00503C53">
        <w:t xml:space="preserve"> says its 1000, qadi rules in his favor </w:t>
      </w:r>
      <w:r w:rsidR="00387CED">
        <w:t>and he is freed, then after that master comes with evidence showing it was 2000, what happens</w:t>
      </w:r>
    </w:p>
    <w:p w:rsidR="00387CED" w:rsidRDefault="00387CED">
      <w:pPr>
        <w:pStyle w:val="ListParagraph"/>
        <w:numPr>
          <w:ilvl w:val="1"/>
          <w:numId w:val="1"/>
        </w:numPr>
        <w:spacing w:line="480" w:lineRule="auto"/>
        <w:pPrChange w:id="539" w:author="Hassaan Shahawy" w:date="2019-02-28T14:41:00Z">
          <w:pPr>
            <w:pStyle w:val="ListParagraph"/>
            <w:numPr>
              <w:ilvl w:val="1"/>
              <w:numId w:val="1"/>
            </w:numPr>
            <w:ind w:left="1440" w:hanging="360"/>
          </w:pPr>
        </w:pPrChange>
      </w:pPr>
      <w:r>
        <w:t xml:space="preserve">The </w:t>
      </w:r>
      <w:proofErr w:type="spellStart"/>
      <w:r>
        <w:t>mukatab</w:t>
      </w:r>
      <w:proofErr w:type="spellEnd"/>
      <w:r>
        <w:t xml:space="preserve"> stays free and owes a debt of 1000</w:t>
      </w:r>
      <w:r w:rsidR="0088611A">
        <w:tab/>
      </w:r>
    </w:p>
    <w:p w:rsidR="00466BD9" w:rsidRDefault="0088611A">
      <w:pPr>
        <w:pStyle w:val="ListParagraph"/>
        <w:numPr>
          <w:ilvl w:val="0"/>
          <w:numId w:val="1"/>
        </w:numPr>
        <w:spacing w:line="480" w:lineRule="auto"/>
        <w:ind w:left="630"/>
        <w:pPrChange w:id="540" w:author="Hassaan Shahawy" w:date="2019-02-28T14:41:00Z">
          <w:pPr>
            <w:pStyle w:val="ListParagraph"/>
            <w:numPr>
              <w:numId w:val="1"/>
            </w:numPr>
            <w:ind w:left="630" w:hanging="360"/>
          </w:pPr>
        </w:pPrChange>
      </w:pPr>
      <w:r>
        <w:t xml:space="preserve">6:327 </w:t>
      </w:r>
      <w:r w:rsidR="00DB0357">
        <w:t xml:space="preserve">can </w:t>
      </w:r>
      <w:proofErr w:type="spellStart"/>
      <w:r w:rsidR="00DB0357">
        <w:t>mukatab</w:t>
      </w:r>
      <w:proofErr w:type="spellEnd"/>
      <w:r w:rsidR="00DB0357">
        <w:t xml:space="preserve"> buy his wife? Yes. Can he sell her? Yes if she doesn’t have his child. </w:t>
      </w:r>
    </w:p>
    <w:p w:rsidR="00DB0357" w:rsidRDefault="00DB0357">
      <w:pPr>
        <w:pStyle w:val="ListParagraph"/>
        <w:numPr>
          <w:ilvl w:val="1"/>
          <w:numId w:val="1"/>
        </w:numPr>
        <w:spacing w:line="480" w:lineRule="auto"/>
        <w:pPrChange w:id="541" w:author="Hassaan Shahawy" w:date="2019-02-28T14:41:00Z">
          <w:pPr>
            <w:pStyle w:val="ListParagraph"/>
            <w:numPr>
              <w:ilvl w:val="1"/>
              <w:numId w:val="1"/>
            </w:numPr>
            <w:ind w:left="1440" w:hanging="360"/>
          </w:pPr>
        </w:pPrChange>
      </w:pPr>
      <w:r>
        <w:t xml:space="preserve">If she had given birth to a child before he owned her and he doesn’t have his own child from her, can he sell her? Yes, and I use istiḥsān to say he can sell her if she doesn’t have his child, and this is opinion of AH, but Y and M says he cant sell her. </w:t>
      </w:r>
    </w:p>
    <w:p w:rsidR="00466BD9" w:rsidRDefault="00DB0357">
      <w:pPr>
        <w:pStyle w:val="ListParagraph"/>
        <w:numPr>
          <w:ilvl w:val="0"/>
          <w:numId w:val="1"/>
        </w:numPr>
        <w:spacing w:line="480" w:lineRule="auto"/>
        <w:ind w:left="630"/>
        <w:pPrChange w:id="542" w:author="Hassaan Shahawy" w:date="2019-02-28T14:41:00Z">
          <w:pPr>
            <w:pStyle w:val="ListParagraph"/>
            <w:numPr>
              <w:numId w:val="1"/>
            </w:numPr>
            <w:ind w:left="630" w:hanging="360"/>
          </w:pPr>
        </w:pPrChange>
      </w:pPr>
      <w:r>
        <w:lastRenderedPageBreak/>
        <w:t>6:330</w:t>
      </w:r>
      <w:r w:rsidR="00AF5734">
        <w:rPr>
          <w:rFonts w:hint="cs"/>
          <w:rtl/>
        </w:rPr>
        <w:t xml:space="preserve"> </w:t>
      </w:r>
      <w:r w:rsidR="00AF5734">
        <w:t xml:space="preserve"> can </w:t>
      </w:r>
      <w:proofErr w:type="spellStart"/>
      <w:r w:rsidR="00AF5734">
        <w:t>mukatab</w:t>
      </w:r>
      <w:proofErr w:type="spellEnd"/>
      <w:r w:rsidR="00AF5734">
        <w:t xml:space="preserve"> permit his slave to marry? No because then he’s financially liable for </w:t>
      </w:r>
      <w:proofErr w:type="spellStart"/>
      <w:r w:rsidR="00AF5734">
        <w:t>mahr</w:t>
      </w:r>
      <w:proofErr w:type="spellEnd"/>
      <w:r w:rsidR="00AF5734">
        <w:t xml:space="preserve"> and upkeep hurting his </w:t>
      </w:r>
      <w:proofErr w:type="spellStart"/>
      <w:r w:rsidR="00AF5734">
        <w:t>mukataba</w:t>
      </w:r>
      <w:proofErr w:type="spellEnd"/>
      <w:r w:rsidR="00AF5734">
        <w:t xml:space="preserve">. But can he permit female slave to marry? Yes by istiḥsān because he benefits from it with the </w:t>
      </w:r>
      <w:proofErr w:type="spellStart"/>
      <w:r w:rsidR="00AF5734">
        <w:t>mahr</w:t>
      </w:r>
      <w:proofErr w:type="spellEnd"/>
      <w:r w:rsidR="00AF5734">
        <w:t xml:space="preserve">. And by qiyas it should not be permissible, but by istiḥsān we allow it. </w:t>
      </w:r>
    </w:p>
    <w:p w:rsidR="00466BD9" w:rsidRDefault="00AF5734">
      <w:pPr>
        <w:pStyle w:val="ListParagraph"/>
        <w:numPr>
          <w:ilvl w:val="0"/>
          <w:numId w:val="1"/>
        </w:numPr>
        <w:spacing w:line="480" w:lineRule="auto"/>
        <w:ind w:left="630"/>
        <w:pPrChange w:id="543" w:author="Hassaan Shahawy" w:date="2019-02-28T14:41:00Z">
          <w:pPr>
            <w:pStyle w:val="ListParagraph"/>
            <w:numPr>
              <w:numId w:val="1"/>
            </w:numPr>
            <w:ind w:left="630" w:hanging="360"/>
          </w:pPr>
        </w:pPrChange>
      </w:pPr>
      <w:r>
        <w:t xml:space="preserve">6:335 </w:t>
      </w:r>
      <w:r w:rsidR="00197511">
        <w:rPr>
          <w:lang w:bidi="ar-EG"/>
        </w:rPr>
        <w:t xml:space="preserve">a man does </w:t>
      </w:r>
      <w:proofErr w:type="spellStart"/>
      <w:r w:rsidR="00197511">
        <w:rPr>
          <w:lang w:bidi="ar-EG"/>
        </w:rPr>
        <w:t>mukataba</w:t>
      </w:r>
      <w:proofErr w:type="spellEnd"/>
      <w:r w:rsidR="00197511">
        <w:rPr>
          <w:lang w:bidi="ar-EG"/>
        </w:rPr>
        <w:t xml:space="preserve"> for his slave girl and he has </w:t>
      </w:r>
      <w:proofErr w:type="spellStart"/>
      <w:r w:rsidR="00197511">
        <w:rPr>
          <w:lang w:bidi="ar-EG"/>
        </w:rPr>
        <w:t>khiyar</w:t>
      </w:r>
      <w:proofErr w:type="spellEnd"/>
      <w:r w:rsidR="00197511">
        <w:rPr>
          <w:lang w:bidi="ar-EG"/>
        </w:rPr>
        <w:t xml:space="preserve"> of three days then she gives birth to a son, then she dies still within those three days </w:t>
      </w:r>
      <w:r w:rsidR="007B13AF">
        <w:rPr>
          <w:lang w:bidi="ar-EG"/>
        </w:rPr>
        <w:t xml:space="preserve">before the man acts on the </w:t>
      </w:r>
      <w:proofErr w:type="spellStart"/>
      <w:r w:rsidR="007B13AF">
        <w:rPr>
          <w:lang w:bidi="ar-EG"/>
        </w:rPr>
        <w:t>khiyar</w:t>
      </w:r>
      <w:proofErr w:type="spellEnd"/>
      <w:r w:rsidR="007B13AF">
        <w:rPr>
          <w:lang w:bidi="ar-EG"/>
        </w:rPr>
        <w:t>, what then?</w:t>
      </w:r>
    </w:p>
    <w:p w:rsidR="007B13AF" w:rsidRDefault="007B13AF">
      <w:pPr>
        <w:pStyle w:val="ListParagraph"/>
        <w:numPr>
          <w:ilvl w:val="1"/>
          <w:numId w:val="1"/>
        </w:numPr>
        <w:spacing w:line="480" w:lineRule="auto"/>
        <w:pPrChange w:id="544" w:author="Hassaan Shahawy" w:date="2019-02-28T14:41:00Z">
          <w:pPr>
            <w:pStyle w:val="ListParagraph"/>
            <w:numPr>
              <w:ilvl w:val="1"/>
              <w:numId w:val="1"/>
            </w:numPr>
            <w:ind w:left="1440" w:hanging="360"/>
          </w:pPr>
        </w:pPrChange>
      </w:pPr>
      <w:r>
        <w:t xml:space="preserve">Owner can approve </w:t>
      </w:r>
      <w:proofErr w:type="spellStart"/>
      <w:r>
        <w:t>mukataba</w:t>
      </w:r>
      <w:proofErr w:type="spellEnd"/>
      <w:r>
        <w:t xml:space="preserve"> for child, or reject it, and if he approves it then son is in status of his mom by istiḥsān, although by qiyas the </w:t>
      </w:r>
      <w:proofErr w:type="spellStart"/>
      <w:r>
        <w:t>mukataba</w:t>
      </w:r>
      <w:proofErr w:type="spellEnd"/>
      <w:r>
        <w:t xml:space="preserve"> would all be invalid because the woman died before approval of the </w:t>
      </w:r>
      <w:proofErr w:type="spellStart"/>
      <w:r>
        <w:t>mukataba</w:t>
      </w:r>
      <w:proofErr w:type="spellEnd"/>
      <w:r>
        <w:t xml:space="preserve">. </w:t>
      </w:r>
    </w:p>
    <w:p w:rsidR="00373AB0" w:rsidRDefault="00373AB0">
      <w:pPr>
        <w:pStyle w:val="ListParagraph"/>
        <w:numPr>
          <w:ilvl w:val="0"/>
          <w:numId w:val="1"/>
        </w:numPr>
        <w:spacing w:line="480" w:lineRule="auto"/>
        <w:ind w:left="630"/>
        <w:rPr>
          <w:ins w:id="545" w:author="Hassaan Shahawy" w:date="2019-02-27T10:44:00Z"/>
        </w:rPr>
        <w:pPrChange w:id="546" w:author="Hassaan Shahawy" w:date="2019-02-28T14:41:00Z">
          <w:pPr>
            <w:pStyle w:val="ListParagraph"/>
            <w:numPr>
              <w:numId w:val="1"/>
            </w:numPr>
            <w:ind w:left="630" w:hanging="360"/>
          </w:pPr>
        </w:pPrChange>
      </w:pPr>
      <w:ins w:id="547" w:author="Hassaan Shahawy" w:date="2019-02-27T10:44:00Z">
        <w:r>
          <w:t xml:space="preserve">6:337 </w:t>
        </w:r>
        <w:proofErr w:type="spellStart"/>
        <w:r w:rsidR="00FE1AA4">
          <w:t>mukatab</w:t>
        </w:r>
        <w:proofErr w:type="spellEnd"/>
        <w:r w:rsidR="00FE1AA4">
          <w:t xml:space="preserve"> buys his son, then dies, can son work towards freedom</w:t>
        </w:r>
      </w:ins>
      <w:ins w:id="548" w:author="Hassaan Shahawy" w:date="2019-02-27T10:45:00Z">
        <w:r w:rsidR="00FE1AA4">
          <w:t xml:space="preserve">? No he’s sold. Because he’s not same as child born into mukātaba. And similarly if he bought his father? Yes, except AH did istiḥsān specifically in case of son that if </w:t>
        </w:r>
      </w:ins>
      <w:ins w:id="549" w:author="Hassaan Shahawy" w:date="2019-02-27T10:46:00Z">
        <w:r w:rsidR="00FE1AA4">
          <w:t xml:space="preserve">he brought the amount of mukātaba at that moment, then it be accepted from him, and he and father are free. </w:t>
        </w:r>
      </w:ins>
    </w:p>
    <w:p w:rsidR="00466BD9" w:rsidRDefault="006A69FE">
      <w:pPr>
        <w:pStyle w:val="ListParagraph"/>
        <w:numPr>
          <w:ilvl w:val="0"/>
          <w:numId w:val="1"/>
        </w:numPr>
        <w:spacing w:line="480" w:lineRule="auto"/>
        <w:ind w:left="630"/>
        <w:pPrChange w:id="550" w:author="Hassaan Shahawy" w:date="2019-02-28T14:41:00Z">
          <w:pPr>
            <w:pStyle w:val="ListParagraph"/>
            <w:numPr>
              <w:numId w:val="1"/>
            </w:numPr>
            <w:ind w:left="630" w:hanging="360"/>
          </w:pPr>
        </w:pPrChange>
      </w:pPr>
      <w:r>
        <w:t xml:space="preserve">6:345 </w:t>
      </w:r>
      <w:proofErr w:type="spellStart"/>
      <w:r w:rsidR="00D805A6">
        <w:t>mukatab</w:t>
      </w:r>
      <w:proofErr w:type="spellEnd"/>
      <w:r w:rsidR="00D805A6">
        <w:t xml:space="preserve"> and free man co-own slave woman, each has child with her, then </w:t>
      </w:r>
      <w:proofErr w:type="spellStart"/>
      <w:r w:rsidR="00D805A6">
        <w:t>mukatab</w:t>
      </w:r>
      <w:proofErr w:type="spellEnd"/>
      <w:r w:rsidR="00D805A6">
        <w:t xml:space="preserve"> and umm </w:t>
      </w:r>
      <w:proofErr w:type="spellStart"/>
      <w:r w:rsidR="00D805A6">
        <w:t>walad</w:t>
      </w:r>
      <w:proofErr w:type="spellEnd"/>
      <w:r w:rsidR="00D805A6">
        <w:t xml:space="preserve"> both </w:t>
      </w:r>
      <w:proofErr w:type="spellStart"/>
      <w:r w:rsidR="00D805A6">
        <w:t>cant</w:t>
      </w:r>
      <w:proofErr w:type="spellEnd"/>
      <w:r w:rsidR="00D805A6">
        <w:t xml:space="preserve"> pay!</w:t>
      </w:r>
    </w:p>
    <w:p w:rsidR="00D805A6" w:rsidRDefault="00D805A6">
      <w:pPr>
        <w:pStyle w:val="ListParagraph"/>
        <w:numPr>
          <w:ilvl w:val="1"/>
          <w:numId w:val="1"/>
        </w:numPr>
        <w:spacing w:line="480" w:lineRule="auto"/>
        <w:pPrChange w:id="551" w:author="Hassaan Shahawy" w:date="2019-02-28T14:41:00Z">
          <w:pPr>
            <w:pStyle w:val="ListParagraph"/>
            <w:numPr>
              <w:ilvl w:val="1"/>
              <w:numId w:val="1"/>
            </w:numPr>
            <w:ind w:left="1440" w:hanging="360"/>
          </w:pPr>
        </w:pPrChange>
      </w:pPr>
      <w:r>
        <w:t xml:space="preserve">Then she becomes um </w:t>
      </w:r>
      <w:proofErr w:type="spellStart"/>
      <w:r>
        <w:t>walad</w:t>
      </w:r>
      <w:proofErr w:type="spellEnd"/>
      <w:r>
        <w:t xml:space="preserve"> for the free man and he pays half her value to the </w:t>
      </w:r>
      <w:proofErr w:type="spellStart"/>
      <w:r>
        <w:t>mukatab</w:t>
      </w:r>
      <w:proofErr w:type="spellEnd"/>
      <w:r>
        <w:t xml:space="preserve">, and the son of the </w:t>
      </w:r>
      <w:proofErr w:type="spellStart"/>
      <w:r>
        <w:t>mukatab</w:t>
      </w:r>
      <w:proofErr w:type="spellEnd"/>
      <w:r>
        <w:t xml:space="preserve"> takes the status of his mom and doesn’t have a </w:t>
      </w:r>
      <w:proofErr w:type="spellStart"/>
      <w:r>
        <w:t>nasab</w:t>
      </w:r>
      <w:proofErr w:type="spellEnd"/>
      <w:r>
        <w:t xml:space="preserve">, though M says no his </w:t>
      </w:r>
      <w:proofErr w:type="spellStart"/>
      <w:r>
        <w:t>nasab</w:t>
      </w:r>
      <w:proofErr w:type="spellEnd"/>
      <w:r>
        <w:t xml:space="preserve"> is established from the </w:t>
      </w:r>
      <w:proofErr w:type="spellStart"/>
      <w:r>
        <w:t>mukatab</w:t>
      </w:r>
      <w:proofErr w:type="spellEnd"/>
    </w:p>
    <w:p w:rsidR="00466BD9" w:rsidRDefault="00776131">
      <w:pPr>
        <w:pStyle w:val="ListParagraph"/>
        <w:numPr>
          <w:ilvl w:val="0"/>
          <w:numId w:val="1"/>
        </w:numPr>
        <w:spacing w:line="480" w:lineRule="auto"/>
        <w:ind w:left="630"/>
        <w:pPrChange w:id="552" w:author="Hassaan Shahawy" w:date="2019-02-28T14:41:00Z">
          <w:pPr>
            <w:pStyle w:val="ListParagraph"/>
            <w:numPr>
              <w:numId w:val="1"/>
            </w:numPr>
            <w:ind w:left="630" w:hanging="360"/>
          </w:pPr>
        </w:pPrChange>
      </w:pPr>
      <w:r>
        <w:t>6:404 if a man confesses that his father set free a slave in his deathbed</w:t>
      </w:r>
      <w:r w:rsidR="00CC338F">
        <w:t xml:space="preserve">, or when healthy, and doesn’t have another heir, then the walaa2 of this freed slave his </w:t>
      </w:r>
      <w:proofErr w:type="spellStart"/>
      <w:r w:rsidR="00CC338F">
        <w:t>mawqoof</w:t>
      </w:r>
      <w:proofErr w:type="spellEnd"/>
      <w:r w:rsidR="00CC338F">
        <w:t xml:space="preserve"> by qiyas, and the son isn’t automatically believed over the father, but I abandon qiyas and require father to be his </w:t>
      </w:r>
      <w:proofErr w:type="spellStart"/>
      <w:r w:rsidR="00CC338F">
        <w:t>wali</w:t>
      </w:r>
      <w:proofErr w:type="spellEnd"/>
      <w:r w:rsidR="00CC338F">
        <w:t xml:space="preserve"> by istiḥsān if they share the same 3asaba and people and village</w:t>
      </w:r>
    </w:p>
    <w:p w:rsidR="00466BD9" w:rsidRDefault="00CC338F">
      <w:pPr>
        <w:pStyle w:val="ListParagraph"/>
        <w:numPr>
          <w:ilvl w:val="0"/>
          <w:numId w:val="1"/>
        </w:numPr>
        <w:spacing w:line="480" w:lineRule="auto"/>
        <w:ind w:left="630"/>
        <w:pPrChange w:id="553" w:author="Hassaan Shahawy" w:date="2019-02-28T14:41:00Z">
          <w:pPr>
            <w:pStyle w:val="ListParagraph"/>
            <w:numPr>
              <w:numId w:val="1"/>
            </w:numPr>
            <w:ind w:left="630" w:hanging="360"/>
          </w:pPr>
        </w:pPrChange>
      </w:pPr>
      <w:r>
        <w:lastRenderedPageBreak/>
        <w:t xml:space="preserve">6:405 </w:t>
      </w:r>
      <w:r w:rsidR="007257F5">
        <w:t xml:space="preserve">another case where someone must be the </w:t>
      </w:r>
      <w:proofErr w:type="spellStart"/>
      <w:r w:rsidR="007257F5">
        <w:t>wali</w:t>
      </w:r>
      <w:proofErr w:type="spellEnd"/>
    </w:p>
    <w:p w:rsidR="00466BD9" w:rsidRDefault="007257F5">
      <w:pPr>
        <w:pStyle w:val="ListParagraph"/>
        <w:numPr>
          <w:ilvl w:val="0"/>
          <w:numId w:val="1"/>
        </w:numPr>
        <w:spacing w:line="480" w:lineRule="auto"/>
        <w:ind w:left="630"/>
        <w:pPrChange w:id="554" w:author="Hassaan Shahawy" w:date="2019-02-28T14:41:00Z">
          <w:pPr>
            <w:pStyle w:val="ListParagraph"/>
            <w:numPr>
              <w:numId w:val="1"/>
            </w:numPr>
            <w:ind w:left="630" w:hanging="360"/>
          </w:pPr>
        </w:pPrChange>
      </w:pPr>
      <w:r>
        <w:t xml:space="preserve">6:413 </w:t>
      </w:r>
      <w:r w:rsidR="001831BC">
        <w:t>dido of above</w:t>
      </w:r>
    </w:p>
    <w:p w:rsidR="00466BD9" w:rsidRDefault="001831BC">
      <w:pPr>
        <w:pStyle w:val="ListParagraph"/>
        <w:numPr>
          <w:ilvl w:val="0"/>
          <w:numId w:val="1"/>
        </w:numPr>
        <w:spacing w:line="480" w:lineRule="auto"/>
        <w:ind w:left="630"/>
        <w:pPrChange w:id="555" w:author="Hassaan Shahawy" w:date="2019-02-28T14:41:00Z">
          <w:pPr>
            <w:pStyle w:val="ListParagraph"/>
            <w:numPr>
              <w:numId w:val="1"/>
            </w:numPr>
            <w:ind w:left="630" w:hanging="360"/>
          </w:pPr>
        </w:pPrChange>
      </w:pPr>
      <w:r>
        <w:t xml:space="preserve">6:417 </w:t>
      </w:r>
      <w:proofErr w:type="spellStart"/>
      <w:r w:rsidR="00603D65">
        <w:t>abu</w:t>
      </w:r>
      <w:proofErr w:type="spellEnd"/>
      <w:r w:rsidR="00603D65">
        <w:t xml:space="preserve"> </w:t>
      </w:r>
      <w:proofErr w:type="spellStart"/>
      <w:r w:rsidR="00603D65">
        <w:t>hanifa</w:t>
      </w:r>
      <w:proofErr w:type="spellEnd"/>
      <w:r w:rsidR="00603D65">
        <w:t xml:space="preserve"> saying someone must be a </w:t>
      </w:r>
      <w:proofErr w:type="spellStart"/>
      <w:r w:rsidR="00603D65">
        <w:t>walie</w:t>
      </w:r>
      <w:proofErr w:type="spellEnd"/>
      <w:r w:rsidR="00603D65">
        <w:t xml:space="preserve"> of someone</w:t>
      </w:r>
    </w:p>
    <w:p w:rsidR="00466BD9" w:rsidRDefault="00603D65">
      <w:pPr>
        <w:pStyle w:val="ListParagraph"/>
        <w:numPr>
          <w:ilvl w:val="0"/>
          <w:numId w:val="1"/>
        </w:numPr>
        <w:spacing w:line="480" w:lineRule="auto"/>
        <w:ind w:left="630"/>
        <w:pPrChange w:id="556" w:author="Hassaan Shahawy" w:date="2019-02-28T14:41:00Z">
          <w:pPr>
            <w:pStyle w:val="ListParagraph"/>
            <w:numPr>
              <w:numId w:val="1"/>
            </w:numPr>
            <w:ind w:left="630" w:hanging="360"/>
          </w:pPr>
        </w:pPrChange>
      </w:pPr>
      <w:r>
        <w:t xml:space="preserve">6:559 </w:t>
      </w:r>
      <w:r w:rsidR="00D1217D">
        <w:t>if X hits Y’s tooth and it becomes loose, you wait a year to see if it rots or falls, and then if X says it did so because of another hit later, you go with the opinion of Y with an oath and X pays full amount, istiḥsān here due to athar and sunna</w:t>
      </w:r>
    </w:p>
    <w:p w:rsidR="00D1217D" w:rsidRDefault="00D1217D">
      <w:pPr>
        <w:pStyle w:val="ListParagraph"/>
        <w:numPr>
          <w:ilvl w:val="1"/>
          <w:numId w:val="1"/>
        </w:numPr>
        <w:spacing w:line="480" w:lineRule="auto"/>
        <w:pPrChange w:id="557" w:author="Hassaan Shahawy" w:date="2019-02-28T14:41:00Z">
          <w:pPr>
            <w:pStyle w:val="ListParagraph"/>
            <w:numPr>
              <w:ilvl w:val="1"/>
              <w:numId w:val="1"/>
            </w:numPr>
            <w:ind w:left="1440" w:hanging="360"/>
          </w:pPr>
        </w:pPrChange>
      </w:pPr>
      <w:r>
        <w:t>And notice a deep wound (muwaddi7a) you actually trust X and not Y, notes that its equal in qiyas but istiḥsān for tooth cause of sunna</w:t>
      </w:r>
    </w:p>
    <w:p w:rsidR="00D65199" w:rsidRDefault="00D65199">
      <w:pPr>
        <w:pStyle w:val="ListParagraph"/>
        <w:numPr>
          <w:ilvl w:val="0"/>
          <w:numId w:val="1"/>
        </w:numPr>
        <w:spacing w:line="480" w:lineRule="auto"/>
        <w:ind w:left="630"/>
        <w:rPr>
          <w:ins w:id="558" w:author="Hassaan Shahawy" w:date="2019-02-28T11:37:00Z"/>
        </w:rPr>
        <w:pPrChange w:id="559" w:author="Hassaan Shahawy" w:date="2019-02-28T14:41:00Z">
          <w:pPr>
            <w:pStyle w:val="ListParagraph"/>
            <w:numPr>
              <w:numId w:val="1"/>
            </w:numPr>
            <w:ind w:left="630" w:hanging="360"/>
          </w:pPr>
        </w:pPrChange>
      </w:pPr>
      <w:ins w:id="560" w:author="Hassaan Shahawy" w:date="2019-02-28T11:37:00Z">
        <w:r>
          <w:t xml:space="preserve">6:564 </w:t>
        </w:r>
      </w:ins>
      <w:ins w:id="561" w:author="Hassaan Shahawy" w:date="2019-02-28T11:42:00Z">
        <w:r w:rsidR="00EC07D7">
          <w:t xml:space="preserve">if two witnesses to murder both say they don’t know what he killed him with, by qiyas this should be like other invalid murder testimonies, but istiḥsān that its valid and he must pay the </w:t>
        </w:r>
        <w:proofErr w:type="spellStart"/>
        <w:r w:rsidR="00EC07D7">
          <w:t>diya</w:t>
        </w:r>
        <w:proofErr w:type="spellEnd"/>
        <w:r w:rsidR="00EC07D7">
          <w:t xml:space="preserve">. </w:t>
        </w:r>
      </w:ins>
    </w:p>
    <w:p w:rsidR="00466BD9" w:rsidRDefault="00D1217D">
      <w:pPr>
        <w:pStyle w:val="ListParagraph"/>
        <w:numPr>
          <w:ilvl w:val="0"/>
          <w:numId w:val="1"/>
        </w:numPr>
        <w:spacing w:line="480" w:lineRule="auto"/>
        <w:ind w:left="630"/>
        <w:pPrChange w:id="562" w:author="Hassaan Shahawy" w:date="2019-02-28T14:41:00Z">
          <w:pPr>
            <w:pStyle w:val="ListParagraph"/>
            <w:numPr>
              <w:numId w:val="1"/>
            </w:numPr>
            <w:ind w:left="630" w:hanging="360"/>
          </w:pPr>
        </w:pPrChange>
      </w:pPr>
      <w:r>
        <w:t xml:space="preserve">6:577 </w:t>
      </w:r>
      <w:r w:rsidR="00943120">
        <w:rPr>
          <w:lang w:bidi="ar-EG"/>
        </w:rPr>
        <w:t xml:space="preserve">a man cuts the right arm of two men, he must pay </w:t>
      </w:r>
      <w:proofErr w:type="spellStart"/>
      <w:r w:rsidR="00943120">
        <w:rPr>
          <w:lang w:bidi="ar-EG"/>
        </w:rPr>
        <w:t>diya</w:t>
      </w:r>
      <w:proofErr w:type="spellEnd"/>
      <w:r w:rsidR="00943120">
        <w:rPr>
          <w:lang w:bidi="ar-EG"/>
        </w:rPr>
        <w:t xml:space="preserve"> and have his right arm cut. If the two men accept a mortgage in place of the money it is as if they accepted the money, so that if then after that one of them forgives him from the </w:t>
      </w:r>
      <w:proofErr w:type="spellStart"/>
      <w:r w:rsidR="00943120">
        <w:rPr>
          <w:lang w:bidi="ar-EG"/>
        </w:rPr>
        <w:t>qisas</w:t>
      </w:r>
      <w:proofErr w:type="spellEnd"/>
      <w:r w:rsidR="00943120">
        <w:rPr>
          <w:lang w:bidi="ar-EG"/>
        </w:rPr>
        <w:t xml:space="preserve">, it is just like if </w:t>
      </w:r>
      <w:proofErr w:type="spellStart"/>
      <w:r w:rsidR="00943120">
        <w:rPr>
          <w:lang w:bidi="ar-EG"/>
        </w:rPr>
        <w:t>theyd</w:t>
      </w:r>
      <w:proofErr w:type="spellEnd"/>
      <w:r w:rsidR="00943120">
        <w:rPr>
          <w:lang w:bidi="ar-EG"/>
        </w:rPr>
        <w:t xml:space="preserve"> taken the money, where then no </w:t>
      </w:r>
      <w:proofErr w:type="spellStart"/>
      <w:r w:rsidR="00943120">
        <w:rPr>
          <w:lang w:bidi="ar-EG"/>
        </w:rPr>
        <w:t>ha</w:t>
      </w:r>
      <w:r w:rsidR="00784CA6">
        <w:rPr>
          <w:lang w:bidi="ar-EG"/>
        </w:rPr>
        <w:t>d</w:t>
      </w:r>
      <w:r w:rsidR="00943120">
        <w:rPr>
          <w:lang w:bidi="ar-EG"/>
        </w:rPr>
        <w:t>d</w:t>
      </w:r>
      <w:proofErr w:type="spellEnd"/>
      <w:r w:rsidR="00943120">
        <w:rPr>
          <w:lang w:bidi="ar-EG"/>
        </w:rPr>
        <w:t xml:space="preserve"> and he gives the rest of the money. Though this is </w:t>
      </w:r>
      <w:proofErr w:type="spellStart"/>
      <w:r w:rsidR="00943120">
        <w:rPr>
          <w:lang w:bidi="ar-EG"/>
        </w:rPr>
        <w:t>isthsan</w:t>
      </w:r>
      <w:proofErr w:type="spellEnd"/>
      <w:r w:rsidR="00943120">
        <w:rPr>
          <w:lang w:bidi="ar-EG"/>
        </w:rPr>
        <w:t xml:space="preserve">, for by qiyas there shouldn’t have been a </w:t>
      </w:r>
      <w:proofErr w:type="spellStart"/>
      <w:r w:rsidR="00943120">
        <w:rPr>
          <w:lang w:bidi="ar-EG"/>
        </w:rPr>
        <w:t>sharika</w:t>
      </w:r>
      <w:proofErr w:type="spellEnd"/>
      <w:r w:rsidR="00943120">
        <w:rPr>
          <w:lang w:bidi="ar-EG"/>
        </w:rPr>
        <w:t xml:space="preserve"> between them whether or not they accepted the money. </w:t>
      </w:r>
    </w:p>
    <w:p w:rsidR="00E861E4" w:rsidRDefault="00E861E4">
      <w:pPr>
        <w:pStyle w:val="ListParagraph"/>
        <w:numPr>
          <w:ilvl w:val="0"/>
          <w:numId w:val="1"/>
        </w:numPr>
        <w:spacing w:line="480" w:lineRule="auto"/>
        <w:ind w:left="630"/>
        <w:rPr>
          <w:ins w:id="563" w:author="Hassaan Shahawy" w:date="2019-02-28T13:26:00Z"/>
        </w:rPr>
        <w:pPrChange w:id="564" w:author="Hassaan Shahawy" w:date="2019-02-28T14:41:00Z">
          <w:pPr>
            <w:pStyle w:val="ListParagraph"/>
            <w:numPr>
              <w:numId w:val="1"/>
            </w:numPr>
            <w:ind w:left="630" w:hanging="360"/>
          </w:pPr>
        </w:pPrChange>
      </w:pPr>
      <w:ins w:id="565" w:author="Hassaan Shahawy" w:date="2019-02-28T13:26:00Z">
        <w:r>
          <w:t xml:space="preserve">6:583 </w:t>
        </w:r>
      </w:ins>
      <w:ins w:id="566" w:author="Hassaan Shahawy" w:date="2019-02-28T13:27:00Z">
        <w:r w:rsidR="004756CF">
          <w:t xml:space="preserve">if woman wounds man, then man marries her with </w:t>
        </w:r>
        <w:proofErr w:type="spellStart"/>
        <w:r w:rsidR="004756CF">
          <w:t>mahr</w:t>
        </w:r>
        <w:proofErr w:type="spellEnd"/>
        <w:r w:rsidR="004756CF">
          <w:t xml:space="preserve"> being the payment for the wound, but then man dies from it, by qiyas she s</w:t>
        </w:r>
      </w:ins>
      <w:ins w:id="567" w:author="Hassaan Shahawy" w:date="2019-02-28T13:28:00Z">
        <w:r w:rsidR="004756CF">
          <w:t xml:space="preserve">hould get </w:t>
        </w:r>
        <w:proofErr w:type="spellStart"/>
        <w:r w:rsidR="004756CF">
          <w:t>qisas</w:t>
        </w:r>
        <w:proofErr w:type="spellEnd"/>
        <w:r w:rsidR="004756CF">
          <w:t xml:space="preserve">, because it has become a </w:t>
        </w:r>
        <w:proofErr w:type="spellStart"/>
        <w:r w:rsidR="004756CF">
          <w:t>nafs</w:t>
        </w:r>
        <w:proofErr w:type="spellEnd"/>
        <w:r w:rsidR="004756CF">
          <w:t xml:space="preserve">, not what he had married her upon (just wound). But by istiḥsān, abandon qiyas, she must pay </w:t>
        </w:r>
        <w:proofErr w:type="spellStart"/>
        <w:r w:rsidR="004756CF">
          <w:t>diya</w:t>
        </w:r>
        <w:proofErr w:type="spellEnd"/>
        <w:r w:rsidR="004756CF">
          <w:t xml:space="preserve">, and she gets </w:t>
        </w:r>
        <w:proofErr w:type="spellStart"/>
        <w:r w:rsidR="004756CF">
          <w:t>mahr</w:t>
        </w:r>
        <w:proofErr w:type="spellEnd"/>
        <w:r w:rsidR="004756CF">
          <w:t xml:space="preserve"> </w:t>
        </w:r>
        <w:proofErr w:type="spellStart"/>
        <w:r w:rsidR="004756CF">
          <w:t>mithl</w:t>
        </w:r>
        <w:proofErr w:type="spellEnd"/>
        <w:r w:rsidR="004756CF">
          <w:t>, and she doesn’t get inheritance cause she murdered</w:t>
        </w:r>
      </w:ins>
      <w:ins w:id="568" w:author="Hassaan Shahawy" w:date="2019-02-28T13:29:00Z">
        <w:r w:rsidR="004756CF">
          <w:t>.</w:t>
        </w:r>
      </w:ins>
    </w:p>
    <w:p w:rsidR="00466BD9" w:rsidRDefault="002028FB">
      <w:pPr>
        <w:pStyle w:val="ListParagraph"/>
        <w:numPr>
          <w:ilvl w:val="0"/>
          <w:numId w:val="1"/>
        </w:numPr>
        <w:spacing w:line="480" w:lineRule="auto"/>
        <w:ind w:left="630"/>
        <w:pPrChange w:id="569" w:author="Hassaan Shahawy" w:date="2019-02-28T14:41:00Z">
          <w:pPr>
            <w:pStyle w:val="ListParagraph"/>
            <w:numPr>
              <w:numId w:val="1"/>
            </w:numPr>
            <w:ind w:left="630" w:hanging="360"/>
          </w:pPr>
        </w:pPrChange>
      </w:pPr>
      <w:r>
        <w:lastRenderedPageBreak/>
        <w:t xml:space="preserve">6:584 </w:t>
      </w:r>
      <w:r w:rsidR="0010202C">
        <w:t xml:space="preserve">X hurts Y with a sword then Y swears that X didn’t hurt him then Y dies from it, X not liable. And if Y doesn’t swear that, but his </w:t>
      </w:r>
      <w:proofErr w:type="spellStart"/>
      <w:r w:rsidR="0010202C">
        <w:t>walis</w:t>
      </w:r>
      <w:proofErr w:type="spellEnd"/>
      <w:r w:rsidR="0010202C">
        <w:t xml:space="preserve"> forgive X </w:t>
      </w:r>
      <w:r w:rsidR="00FC7EBB">
        <w:t xml:space="preserve">before Y dies, then Y dies, then by qiyas this forgiveness not valid, but by istiḥsān its cool. And similarly if Y forgives him, then Y dies, because Y has forgiven him before </w:t>
      </w:r>
      <w:proofErr w:type="spellStart"/>
      <w:r w:rsidR="00FC7EBB">
        <w:t>hes</w:t>
      </w:r>
      <w:proofErr w:type="spellEnd"/>
      <w:r w:rsidR="00FC7EBB">
        <w:t xml:space="preserve"> actually died and the recompense become obligatory. </w:t>
      </w:r>
    </w:p>
    <w:p w:rsidR="00466BD9" w:rsidRDefault="00FC7EBB">
      <w:pPr>
        <w:pStyle w:val="ListParagraph"/>
        <w:numPr>
          <w:ilvl w:val="0"/>
          <w:numId w:val="1"/>
        </w:numPr>
        <w:spacing w:line="480" w:lineRule="auto"/>
        <w:ind w:left="630"/>
        <w:pPrChange w:id="570" w:author="Hassaan Shahawy" w:date="2019-02-28T14:41:00Z">
          <w:pPr>
            <w:pStyle w:val="ListParagraph"/>
            <w:numPr>
              <w:numId w:val="1"/>
            </w:numPr>
            <w:ind w:left="630" w:hanging="360"/>
          </w:pPr>
        </w:pPrChange>
      </w:pPr>
      <w:r>
        <w:t xml:space="preserve">6:587 </w:t>
      </w:r>
      <w:proofErr w:type="spellStart"/>
      <w:r w:rsidR="007C4A61">
        <w:t>istihsan</w:t>
      </w:r>
      <w:proofErr w:type="spellEnd"/>
      <w:r w:rsidR="007C4A61">
        <w:t xml:space="preserve"> they aren’t liable because they have insisted they forgive</w:t>
      </w:r>
    </w:p>
    <w:p w:rsidR="00FE7FD1" w:rsidRDefault="00FE7FD1">
      <w:pPr>
        <w:pStyle w:val="ListParagraph"/>
        <w:numPr>
          <w:ilvl w:val="0"/>
          <w:numId w:val="1"/>
        </w:numPr>
        <w:spacing w:line="480" w:lineRule="auto"/>
        <w:ind w:left="630"/>
        <w:rPr>
          <w:ins w:id="571" w:author="Hassaan Shahawy" w:date="2019-02-27T13:25:00Z"/>
        </w:rPr>
        <w:pPrChange w:id="572" w:author="Hassaan Shahawy" w:date="2019-02-28T14:41:00Z">
          <w:pPr>
            <w:pStyle w:val="ListParagraph"/>
            <w:numPr>
              <w:numId w:val="1"/>
            </w:numPr>
            <w:ind w:left="630" w:hanging="360"/>
          </w:pPr>
        </w:pPrChange>
      </w:pPr>
      <w:ins w:id="573" w:author="Hassaan Shahawy" w:date="2019-02-27T13:25:00Z">
        <w:r>
          <w:t xml:space="preserve">6:591 </w:t>
        </w:r>
        <w:r w:rsidR="00E31A26">
          <w:t xml:space="preserve">if the one who was struck forgives, then heals, then forgiveness is valid. But if he dies from it, its invalid, because it has now become a </w:t>
        </w:r>
        <w:proofErr w:type="spellStart"/>
        <w:r w:rsidR="00E31A26">
          <w:t>nafs</w:t>
        </w:r>
        <w:proofErr w:type="spellEnd"/>
        <w:r w:rsidR="00E31A26">
          <w:t xml:space="preserve"> not the wound he had forgiven for. And by qiyas he should thus be killed, but abandon qiyas and istiḥsān, and AH says we just charge the </w:t>
        </w:r>
        <w:proofErr w:type="spellStart"/>
        <w:r w:rsidR="00E31A26">
          <w:t>diya</w:t>
        </w:r>
      </w:ins>
      <w:proofErr w:type="spellEnd"/>
      <w:ins w:id="574" w:author="Hassaan Shahawy" w:date="2019-02-27T13:26:00Z">
        <w:r w:rsidR="00E31A26">
          <w:t xml:space="preserve">. </w:t>
        </w:r>
      </w:ins>
    </w:p>
    <w:p w:rsidR="00DB5EA8" w:rsidRDefault="00DB5EA8">
      <w:pPr>
        <w:pStyle w:val="ListParagraph"/>
        <w:numPr>
          <w:ilvl w:val="0"/>
          <w:numId w:val="1"/>
        </w:numPr>
        <w:spacing w:line="480" w:lineRule="auto"/>
        <w:ind w:left="630"/>
        <w:rPr>
          <w:ins w:id="575" w:author="Hassaan Shahawy" w:date="2019-02-28T11:43:00Z"/>
        </w:rPr>
        <w:pPrChange w:id="576" w:author="Hassaan Shahawy" w:date="2019-02-28T14:41:00Z">
          <w:pPr>
            <w:pStyle w:val="ListParagraph"/>
            <w:numPr>
              <w:numId w:val="1"/>
            </w:numPr>
            <w:ind w:left="630" w:hanging="360"/>
          </w:pPr>
        </w:pPrChange>
      </w:pPr>
      <w:ins w:id="577" w:author="Hassaan Shahawy" w:date="2019-02-28T11:43:00Z">
        <w:r>
          <w:t xml:space="preserve">7:11 </w:t>
        </w:r>
      </w:ins>
      <w:ins w:id="578" w:author="Hassaan Shahawy" w:date="2019-02-28T11:51:00Z">
        <w:r w:rsidR="00DE3142">
          <w:t>if t</w:t>
        </w:r>
      </w:ins>
      <w:ins w:id="579" w:author="Hassaan Shahawy" w:date="2019-02-28T11:52:00Z">
        <w:r w:rsidR="00DE3142">
          <w:t xml:space="preserve">wo witnesses go back on testimony </w:t>
        </w:r>
        <w:r w:rsidR="00734C1C">
          <w:t>of murder before the penalty has been applied, istiḥsān that we don’t execute the penalty. By qiyas, if qadi had made ruling</w:t>
        </w:r>
      </w:ins>
      <w:ins w:id="580" w:author="Hassaan Shahawy" w:date="2019-02-28T11:54:00Z">
        <w:r w:rsidR="00734C1C">
          <w:t xml:space="preserve"> for murder</w:t>
        </w:r>
      </w:ins>
      <w:ins w:id="581" w:author="Hassaan Shahawy" w:date="2019-02-28T11:52:00Z">
        <w:r w:rsidR="00734C1C">
          <w:t>, then it should be carried out</w:t>
        </w:r>
      </w:ins>
      <w:ins w:id="582" w:author="Hassaan Shahawy" w:date="2019-02-28T11:54:00Z">
        <w:r w:rsidR="00734C1C">
          <w:t>, because it is in the same status as money payment, and in case of money he would pay then he would go claim it either from witnes</w:t>
        </w:r>
      </w:ins>
      <w:ins w:id="583" w:author="Hassaan Shahawy" w:date="2019-02-28T11:55:00Z">
        <w:r w:rsidR="00734C1C">
          <w:t xml:space="preserve">ses or from the wrongful claimant. </w:t>
        </w:r>
      </w:ins>
    </w:p>
    <w:p w:rsidR="00E31A26" w:rsidRDefault="00E31A26">
      <w:pPr>
        <w:pStyle w:val="ListParagraph"/>
        <w:numPr>
          <w:ilvl w:val="0"/>
          <w:numId w:val="1"/>
        </w:numPr>
        <w:spacing w:line="480" w:lineRule="auto"/>
        <w:ind w:left="630"/>
        <w:rPr>
          <w:ins w:id="584" w:author="Hassaan Shahawy" w:date="2019-02-27T13:26:00Z"/>
        </w:rPr>
        <w:pPrChange w:id="585" w:author="Hassaan Shahawy" w:date="2019-02-28T14:41:00Z">
          <w:pPr>
            <w:pStyle w:val="ListParagraph"/>
            <w:numPr>
              <w:numId w:val="1"/>
            </w:numPr>
            <w:ind w:left="630" w:hanging="360"/>
          </w:pPr>
        </w:pPrChange>
      </w:pPr>
      <w:ins w:id="586" w:author="Hassaan Shahawy" w:date="2019-02-27T13:26:00Z">
        <w:r>
          <w:t>7:26, we abandon qiyas and go to the ath</w:t>
        </w:r>
      </w:ins>
      <w:ins w:id="587" w:author="Hassaan Shahawy" w:date="2019-02-27T13:27:00Z">
        <w:r w:rsidR="00F816E5">
          <w:t>a</w:t>
        </w:r>
      </w:ins>
      <w:ins w:id="588" w:author="Hassaan Shahawy" w:date="2019-02-27T13:26:00Z">
        <w:r>
          <w:t xml:space="preserve">r that has come from </w:t>
        </w:r>
        <w:proofErr w:type="spellStart"/>
        <w:r>
          <w:t>shurayh</w:t>
        </w:r>
      </w:ins>
      <w:proofErr w:type="spellEnd"/>
      <w:ins w:id="589" w:author="Hassaan Shahawy" w:date="2019-02-27T13:27:00Z">
        <w:r w:rsidR="00E7404B">
          <w:t>!</w:t>
        </w:r>
      </w:ins>
    </w:p>
    <w:p w:rsidR="002D5C02" w:rsidRDefault="002D5C02">
      <w:pPr>
        <w:pStyle w:val="ListParagraph"/>
        <w:numPr>
          <w:ilvl w:val="0"/>
          <w:numId w:val="1"/>
        </w:numPr>
        <w:spacing w:line="480" w:lineRule="auto"/>
        <w:ind w:left="630"/>
        <w:rPr>
          <w:ins w:id="590" w:author="Hassaan Shahawy" w:date="2019-02-27T10:46:00Z"/>
        </w:rPr>
        <w:pPrChange w:id="591" w:author="Hassaan Shahawy" w:date="2019-02-28T14:41:00Z">
          <w:pPr>
            <w:pStyle w:val="ListParagraph"/>
            <w:numPr>
              <w:numId w:val="1"/>
            </w:numPr>
            <w:ind w:left="630" w:hanging="360"/>
          </w:pPr>
        </w:pPrChange>
      </w:pPr>
      <w:ins w:id="592" w:author="Hassaan Shahawy" w:date="2019-02-27T10:46:00Z">
        <w:r>
          <w:t xml:space="preserve">7:26 </w:t>
        </w:r>
      </w:ins>
      <w:proofErr w:type="spellStart"/>
      <w:ins w:id="593" w:author="Hassaan Shahawy" w:date="2019-02-27T10:49:00Z">
        <w:r w:rsidR="007C2168">
          <w:t>istihsan</w:t>
        </w:r>
        <w:proofErr w:type="spellEnd"/>
        <w:r w:rsidR="007C2168">
          <w:t xml:space="preserve"> here abandon qiyas exception for liability if it’s a case of ma</w:t>
        </w:r>
      </w:ins>
      <w:ins w:id="594" w:author="Hassaan Shahawy" w:date="2019-02-27T10:50:00Z">
        <w:r w:rsidR="007C2168">
          <w:t>king wudu and other similar acts that are necessary</w:t>
        </w:r>
      </w:ins>
    </w:p>
    <w:p w:rsidR="00466BD9" w:rsidRDefault="007C4A61">
      <w:pPr>
        <w:pStyle w:val="ListParagraph"/>
        <w:numPr>
          <w:ilvl w:val="0"/>
          <w:numId w:val="1"/>
        </w:numPr>
        <w:spacing w:line="480" w:lineRule="auto"/>
        <w:ind w:left="630"/>
        <w:pPrChange w:id="595" w:author="Hassaan Shahawy" w:date="2019-02-28T14:41:00Z">
          <w:pPr>
            <w:pStyle w:val="ListParagraph"/>
            <w:numPr>
              <w:numId w:val="1"/>
            </w:numPr>
            <w:ind w:left="630" w:hanging="360"/>
          </w:pPr>
        </w:pPrChange>
      </w:pPr>
      <w:r>
        <w:t>7:29</w:t>
      </w:r>
      <w:r w:rsidR="0077436F">
        <w:rPr>
          <w:rFonts w:hint="cs"/>
          <w:rtl/>
        </w:rPr>
        <w:t xml:space="preserve">  </w:t>
      </w:r>
      <w:r w:rsidR="0077436F">
        <w:t xml:space="preserve"> in case of leaning wall and something else, </w:t>
      </w:r>
      <w:proofErr w:type="spellStart"/>
      <w:r w:rsidR="0077436F">
        <w:t>theyre</w:t>
      </w:r>
      <w:proofErr w:type="spellEnd"/>
      <w:r w:rsidR="0077436F">
        <w:t xml:space="preserve"> not equal by qiyas, but by istiḥsān treat them equally due to athar</w:t>
      </w:r>
    </w:p>
    <w:p w:rsidR="0077436F" w:rsidRDefault="0077436F">
      <w:pPr>
        <w:pStyle w:val="ListParagraph"/>
        <w:numPr>
          <w:ilvl w:val="0"/>
          <w:numId w:val="1"/>
        </w:numPr>
        <w:spacing w:line="480" w:lineRule="auto"/>
        <w:ind w:left="630"/>
        <w:pPrChange w:id="596" w:author="Hassaan Shahawy" w:date="2019-02-28T14:41:00Z">
          <w:pPr>
            <w:pStyle w:val="ListParagraph"/>
            <w:numPr>
              <w:numId w:val="1"/>
            </w:numPr>
            <w:ind w:left="630" w:hanging="360"/>
          </w:pPr>
        </w:pPrChange>
      </w:pPr>
      <w:r>
        <w:t xml:space="preserve">7:42 if people put a well in the masjid or some other nice facility then someone falls in, if they had permission then no liability, but if they didn’t have permission then Abu </w:t>
      </w:r>
      <w:proofErr w:type="spellStart"/>
      <w:r>
        <w:t>Hanifa</w:t>
      </w:r>
      <w:proofErr w:type="spellEnd"/>
      <w:r>
        <w:t xml:space="preserve"> </w:t>
      </w:r>
      <w:r>
        <w:lastRenderedPageBreak/>
        <w:t xml:space="preserve">says </w:t>
      </w:r>
      <w:proofErr w:type="spellStart"/>
      <w:r>
        <w:t>theyre</w:t>
      </w:r>
      <w:proofErr w:type="spellEnd"/>
      <w:r>
        <w:t xml:space="preserve"> liable, but </w:t>
      </w:r>
      <w:proofErr w:type="spellStart"/>
      <w:r>
        <w:t>yusuf</w:t>
      </w:r>
      <w:proofErr w:type="spellEnd"/>
      <w:r>
        <w:t xml:space="preserve"> and Muhammad say not liable if its in the public masjid because this is something that improves the masjid</w:t>
      </w:r>
    </w:p>
    <w:p w:rsidR="000511C1" w:rsidRDefault="0077436F" w:rsidP="000511C1">
      <w:pPr>
        <w:pStyle w:val="ListParagraph"/>
        <w:numPr>
          <w:ilvl w:val="0"/>
          <w:numId w:val="1"/>
        </w:numPr>
        <w:spacing w:line="480" w:lineRule="auto"/>
        <w:ind w:left="630"/>
      </w:pPr>
      <w:r>
        <w:t xml:space="preserve">7:155 a man was sentenced to death by stoning, then another man murders him, is this other man liable for </w:t>
      </w:r>
      <w:proofErr w:type="spellStart"/>
      <w:r>
        <w:t>qisas</w:t>
      </w:r>
      <w:proofErr w:type="spellEnd"/>
      <w:r>
        <w:t xml:space="preserve">? Yes by qiyas, but by istiḥsān no because qadi had sentenced first man and so he doesn’t get </w:t>
      </w:r>
      <w:proofErr w:type="spellStart"/>
      <w:r>
        <w:t>qisas</w:t>
      </w:r>
      <w:proofErr w:type="spellEnd"/>
      <w:r>
        <w:t xml:space="preserve"> anymore</w:t>
      </w:r>
    </w:p>
    <w:p w:rsidR="0077436F" w:rsidRDefault="0077436F" w:rsidP="000511C1">
      <w:pPr>
        <w:pStyle w:val="ListParagraph"/>
        <w:numPr>
          <w:ilvl w:val="1"/>
          <w:numId w:val="1"/>
        </w:numPr>
        <w:spacing w:line="480" w:lineRule="auto"/>
      </w:pPr>
      <w:r>
        <w:t xml:space="preserve">7:160 </w:t>
      </w:r>
      <w:proofErr w:type="spellStart"/>
      <w:r w:rsidR="00767D1D">
        <w:t>istihsan</w:t>
      </w:r>
      <w:proofErr w:type="spellEnd"/>
      <w:r w:rsidR="00767D1D">
        <w:t xml:space="preserve"> literally uses word </w:t>
      </w:r>
      <w:r w:rsidR="00767D1D" w:rsidRPr="000511C1">
        <w:rPr>
          <w:b/>
          <w:bCs/>
        </w:rPr>
        <w:t>adra2 al-</w:t>
      </w:r>
      <w:proofErr w:type="spellStart"/>
      <w:r w:rsidR="00767D1D" w:rsidRPr="000511C1">
        <w:rPr>
          <w:b/>
          <w:bCs/>
        </w:rPr>
        <w:t>qisas</w:t>
      </w:r>
      <w:proofErr w:type="spellEnd"/>
      <w:r w:rsidR="009F4DBF" w:rsidRPr="000511C1">
        <w:rPr>
          <w:b/>
          <w:bCs/>
        </w:rPr>
        <w:t xml:space="preserve">, </w:t>
      </w:r>
      <w:r w:rsidR="009F4DBF">
        <w:t xml:space="preserve">in case when someone is sentenced then another man comes and kills him, he isn’t liable for qiyas but is liable for </w:t>
      </w:r>
      <w:proofErr w:type="spellStart"/>
      <w:r w:rsidR="009F4DBF">
        <w:t>diya</w:t>
      </w:r>
      <w:proofErr w:type="spellEnd"/>
    </w:p>
    <w:p w:rsidR="00E06D11" w:rsidRDefault="00E06D11">
      <w:pPr>
        <w:pStyle w:val="ListParagraph"/>
        <w:numPr>
          <w:ilvl w:val="0"/>
          <w:numId w:val="1"/>
        </w:numPr>
        <w:spacing w:line="480" w:lineRule="auto"/>
        <w:ind w:left="630"/>
        <w:pPrChange w:id="597" w:author="Hassaan Shahawy" w:date="2019-02-28T14:41:00Z">
          <w:pPr>
            <w:pStyle w:val="ListParagraph"/>
            <w:numPr>
              <w:numId w:val="1"/>
            </w:numPr>
            <w:ind w:left="630" w:hanging="360"/>
          </w:pPr>
        </w:pPrChange>
      </w:pPr>
      <w:r>
        <w:rPr>
          <w:rFonts w:hint="cs"/>
          <w:rtl/>
        </w:rPr>
        <w:t>7:160</w:t>
      </w:r>
      <w:r>
        <w:t xml:space="preserve"> if a man sentenced to </w:t>
      </w:r>
      <w:proofErr w:type="spellStart"/>
      <w:r>
        <w:t>hadd</w:t>
      </w:r>
      <w:proofErr w:type="spellEnd"/>
      <w:r>
        <w:t xml:space="preserve"> and gets part of it, like some of the lashes or some stoning, then he runs away, if they catch him right away finish the </w:t>
      </w:r>
      <w:proofErr w:type="spellStart"/>
      <w:r>
        <w:t>hadd</w:t>
      </w:r>
      <w:proofErr w:type="spellEnd"/>
      <w:r>
        <w:t>, but if it’s a few days later, then no by istiḥsān, adara2ahu</w:t>
      </w:r>
    </w:p>
    <w:p w:rsidR="00EC0672" w:rsidRDefault="00EC0672">
      <w:pPr>
        <w:pStyle w:val="ListParagraph"/>
        <w:numPr>
          <w:ilvl w:val="0"/>
          <w:numId w:val="1"/>
        </w:numPr>
        <w:spacing w:line="480" w:lineRule="auto"/>
        <w:ind w:left="630"/>
        <w:rPr>
          <w:ins w:id="598" w:author="Hassaan Shahawy" w:date="2019-02-28T13:29:00Z"/>
        </w:rPr>
        <w:pPrChange w:id="599" w:author="Hassaan Shahawy" w:date="2019-02-28T14:41:00Z">
          <w:pPr>
            <w:pStyle w:val="ListParagraph"/>
            <w:numPr>
              <w:numId w:val="1"/>
            </w:numPr>
            <w:ind w:left="630" w:hanging="360"/>
          </w:pPr>
        </w:pPrChange>
      </w:pPr>
      <w:ins w:id="600" w:author="Hassaan Shahawy" w:date="2019-02-28T13:29:00Z">
        <w:r>
          <w:t xml:space="preserve">7:163 </w:t>
        </w:r>
      </w:ins>
      <w:ins w:id="601" w:author="Hassaan Shahawy" w:date="2019-02-28T13:30:00Z">
        <w:r w:rsidR="000F43FC">
          <w:t xml:space="preserve">if Christian testifies to murder or cutting hand, and it was rules upon, then the one testified against became </w:t>
        </w:r>
        <w:proofErr w:type="spellStart"/>
        <w:r w:rsidR="000F43FC">
          <w:t>muslim</w:t>
        </w:r>
        <w:proofErr w:type="spellEnd"/>
        <w:r w:rsidR="000F43FC">
          <w:t>, does it undo it? yes. Similarly if it was money, and he was ordered to pay</w:t>
        </w:r>
      </w:ins>
      <w:ins w:id="602" w:author="Hassaan Shahawy" w:date="2019-02-28T13:31:00Z">
        <w:r w:rsidR="000F43FC">
          <w:t xml:space="preserve"> it, then he became </w:t>
        </w:r>
        <w:proofErr w:type="spellStart"/>
        <w:r w:rsidR="000F43FC">
          <w:t>muslim</w:t>
        </w:r>
        <w:proofErr w:type="spellEnd"/>
        <w:r w:rsidR="000F43FC">
          <w:t xml:space="preserve">, invalid now? NO. why is money case different from </w:t>
        </w:r>
        <w:proofErr w:type="spellStart"/>
        <w:r w:rsidR="000F43FC">
          <w:t>qisas</w:t>
        </w:r>
        <w:proofErr w:type="spellEnd"/>
        <w:r w:rsidR="000F43FC">
          <w:t xml:space="preserve"> and </w:t>
        </w:r>
        <w:proofErr w:type="spellStart"/>
        <w:r w:rsidR="000F43FC">
          <w:t>hadd</w:t>
        </w:r>
        <w:proofErr w:type="spellEnd"/>
        <w:r w:rsidR="000F43FC">
          <w:t xml:space="preserve"> case? Invalidate the </w:t>
        </w:r>
        <w:proofErr w:type="spellStart"/>
        <w:r w:rsidR="000F43FC">
          <w:t>qisas</w:t>
        </w:r>
        <w:proofErr w:type="spellEnd"/>
        <w:r w:rsidR="000F43FC">
          <w:t xml:space="preserve"> and </w:t>
        </w:r>
        <w:proofErr w:type="spellStart"/>
        <w:r w:rsidR="000F43FC">
          <w:t>hadd</w:t>
        </w:r>
        <w:proofErr w:type="spellEnd"/>
        <w:r w:rsidR="000F43FC">
          <w:t xml:space="preserve"> by istiḥsān, but with money it stays valid. Islam case it seems.</w:t>
        </w:r>
      </w:ins>
    </w:p>
    <w:p w:rsidR="0077436F" w:rsidRDefault="00235EA7">
      <w:pPr>
        <w:pStyle w:val="ListParagraph"/>
        <w:numPr>
          <w:ilvl w:val="0"/>
          <w:numId w:val="1"/>
        </w:numPr>
        <w:spacing w:line="480" w:lineRule="auto"/>
        <w:ind w:left="630"/>
        <w:pPrChange w:id="603" w:author="Hassaan Shahawy" w:date="2019-02-28T14:41:00Z">
          <w:pPr>
            <w:pStyle w:val="ListParagraph"/>
            <w:numPr>
              <w:numId w:val="1"/>
            </w:numPr>
            <w:ind w:left="630" w:hanging="360"/>
          </w:pPr>
        </w:pPrChange>
      </w:pPr>
      <w:r>
        <w:t>7:165</w:t>
      </w:r>
      <w:r w:rsidR="00F56BC1">
        <w:t xml:space="preserve"> </w:t>
      </w:r>
      <w:r w:rsidR="00451A62">
        <w:t xml:space="preserve">if a man has relations with a young girl who otherwise shouldn’t have relations at that age, then no </w:t>
      </w:r>
      <w:proofErr w:type="spellStart"/>
      <w:r w:rsidR="00451A62">
        <w:t>ha</w:t>
      </w:r>
      <w:r w:rsidR="00605A77">
        <w:t>d</w:t>
      </w:r>
      <w:r w:rsidR="00451A62">
        <w:t>d</w:t>
      </w:r>
      <w:proofErr w:type="spellEnd"/>
      <w:r w:rsidR="00451A62">
        <w:t xml:space="preserve"> on him. </w:t>
      </w:r>
    </w:p>
    <w:p w:rsidR="00451A62" w:rsidRDefault="00451A62">
      <w:pPr>
        <w:pStyle w:val="ListParagraph"/>
        <w:numPr>
          <w:ilvl w:val="1"/>
          <w:numId w:val="1"/>
        </w:numPr>
        <w:spacing w:line="480" w:lineRule="auto"/>
        <w:pPrChange w:id="604" w:author="Hassaan Shahawy" w:date="2019-02-28T14:41:00Z">
          <w:pPr>
            <w:pStyle w:val="ListParagraph"/>
            <w:numPr>
              <w:ilvl w:val="1"/>
              <w:numId w:val="1"/>
            </w:numPr>
            <w:ind w:left="1440" w:hanging="360"/>
          </w:pPr>
        </w:pPrChange>
      </w:pPr>
      <w:r>
        <w:t xml:space="preserve">And in this case if he deflowered her, is her mom or daughter halal to him? Yes, but Y says by istiḥsān no </w:t>
      </w:r>
    </w:p>
    <w:p w:rsidR="00EB2B15" w:rsidRDefault="00EB2B15">
      <w:pPr>
        <w:pStyle w:val="ListParagraph"/>
        <w:numPr>
          <w:ilvl w:val="0"/>
          <w:numId w:val="1"/>
        </w:numPr>
        <w:spacing w:line="480" w:lineRule="auto"/>
        <w:ind w:left="630"/>
        <w:rPr>
          <w:ins w:id="605" w:author="Hassaan Shahawy" w:date="2019-02-28T11:43:00Z"/>
        </w:rPr>
        <w:pPrChange w:id="606" w:author="Hassaan Shahawy" w:date="2019-02-28T14:41:00Z">
          <w:pPr>
            <w:pStyle w:val="ListParagraph"/>
            <w:numPr>
              <w:numId w:val="1"/>
            </w:numPr>
            <w:ind w:left="630" w:hanging="360"/>
          </w:pPr>
        </w:pPrChange>
      </w:pPr>
      <w:ins w:id="607" w:author="Hassaan Shahawy" w:date="2019-02-28T11:43:00Z">
        <w:r>
          <w:t xml:space="preserve">7:175 </w:t>
        </w:r>
      </w:ins>
      <w:ins w:id="608" w:author="Hassaan Shahawy" w:date="2019-02-28T11:57:00Z">
        <w:r w:rsidR="006133D7">
          <w:t xml:space="preserve">difference of opinion case! Abandon qiyas for istiḥsān. That if man kisses mother in law out of desire, then </w:t>
        </w:r>
      </w:ins>
      <w:ins w:id="609" w:author="Hassaan Shahawy" w:date="2019-02-28T11:58:00Z">
        <w:r w:rsidR="006133D7">
          <w:t xml:space="preserve">has </w:t>
        </w:r>
        <w:proofErr w:type="spellStart"/>
        <w:r w:rsidR="006133D7">
          <w:t>reltions</w:t>
        </w:r>
        <w:proofErr w:type="spellEnd"/>
        <w:r w:rsidR="006133D7">
          <w:t xml:space="preserve"> with wife, </w:t>
        </w:r>
        <w:proofErr w:type="spellStart"/>
        <w:r w:rsidR="006133D7">
          <w:t>hadd</w:t>
        </w:r>
        <w:proofErr w:type="spellEnd"/>
        <w:r w:rsidR="006133D7">
          <w:t xml:space="preserve"> applied? No, because of </w:t>
        </w:r>
        <w:proofErr w:type="spellStart"/>
        <w:r w:rsidR="006133D7">
          <w:t>shubha</w:t>
        </w:r>
        <w:proofErr w:type="spellEnd"/>
        <w:r w:rsidR="006133D7">
          <w:t xml:space="preserve"> from the difference of opinion of some jurists.</w:t>
        </w:r>
      </w:ins>
    </w:p>
    <w:p w:rsidR="005975A1" w:rsidRDefault="00451A62">
      <w:pPr>
        <w:pStyle w:val="ListParagraph"/>
        <w:numPr>
          <w:ilvl w:val="0"/>
          <w:numId w:val="1"/>
        </w:numPr>
        <w:spacing w:line="480" w:lineRule="auto"/>
        <w:ind w:left="630"/>
        <w:pPrChange w:id="610" w:author="Hassaan Shahawy" w:date="2019-02-28T14:41:00Z">
          <w:pPr>
            <w:pStyle w:val="ListParagraph"/>
            <w:numPr>
              <w:numId w:val="1"/>
            </w:numPr>
            <w:ind w:left="630" w:hanging="360"/>
          </w:pPr>
        </w:pPrChange>
      </w:pPr>
      <w:r>
        <w:lastRenderedPageBreak/>
        <w:t xml:space="preserve">7:177 </w:t>
      </w:r>
      <w:r w:rsidR="008C27D4">
        <w:t xml:space="preserve">4 witnesses testify of man’s </w:t>
      </w:r>
      <w:proofErr w:type="spellStart"/>
      <w:r w:rsidR="008C27D4">
        <w:t>zina</w:t>
      </w:r>
      <w:proofErr w:type="spellEnd"/>
      <w:r w:rsidR="008C27D4">
        <w:t>,</w:t>
      </w:r>
      <w:r w:rsidR="00A024EC">
        <w:t xml:space="preserve"> disagree on location</w:t>
      </w:r>
    </w:p>
    <w:p w:rsidR="00A024EC" w:rsidRDefault="00A024EC">
      <w:pPr>
        <w:pStyle w:val="ListParagraph"/>
        <w:numPr>
          <w:ilvl w:val="1"/>
          <w:numId w:val="1"/>
        </w:numPr>
        <w:spacing w:line="480" w:lineRule="auto"/>
        <w:pPrChange w:id="611" w:author="Hassaan Shahawy" w:date="2019-02-28T14:41:00Z">
          <w:pPr>
            <w:pStyle w:val="ListParagraph"/>
            <w:numPr>
              <w:ilvl w:val="1"/>
              <w:numId w:val="1"/>
            </w:numPr>
            <w:ind w:left="1440" w:hanging="360"/>
          </w:pPr>
        </w:pPrChange>
      </w:pPr>
      <w:r>
        <w:t xml:space="preserve">Testimony invalid, but they don’t get had for </w:t>
      </w:r>
      <w:proofErr w:type="spellStart"/>
      <w:r>
        <w:t>qadhf</w:t>
      </w:r>
      <w:proofErr w:type="spellEnd"/>
    </w:p>
    <w:p w:rsidR="00A024EC" w:rsidRDefault="00A024EC">
      <w:pPr>
        <w:pStyle w:val="ListParagraph"/>
        <w:numPr>
          <w:ilvl w:val="1"/>
          <w:numId w:val="1"/>
        </w:numPr>
        <w:spacing w:line="480" w:lineRule="auto"/>
        <w:pPrChange w:id="612" w:author="Hassaan Shahawy" w:date="2019-02-28T14:41:00Z">
          <w:pPr>
            <w:pStyle w:val="ListParagraph"/>
            <w:numPr>
              <w:ilvl w:val="1"/>
              <w:numId w:val="1"/>
            </w:numPr>
            <w:ind w:left="1440" w:hanging="360"/>
          </w:pPr>
        </w:pPrChange>
      </w:pPr>
      <w:r>
        <w:t>But if disagree over different two different sides of room, then by istiḥsān it counts</w:t>
      </w:r>
    </w:p>
    <w:p w:rsidR="0077436F" w:rsidRDefault="00A024EC">
      <w:pPr>
        <w:pStyle w:val="ListParagraph"/>
        <w:numPr>
          <w:ilvl w:val="0"/>
          <w:numId w:val="1"/>
        </w:numPr>
        <w:spacing w:line="480" w:lineRule="auto"/>
        <w:ind w:left="630"/>
        <w:pPrChange w:id="613" w:author="Hassaan Shahawy" w:date="2019-02-28T14:41:00Z">
          <w:pPr>
            <w:pStyle w:val="ListParagraph"/>
            <w:numPr>
              <w:numId w:val="1"/>
            </w:numPr>
            <w:ind w:left="630" w:hanging="360"/>
          </w:pPr>
        </w:pPrChange>
      </w:pPr>
      <w:r>
        <w:t xml:space="preserve">7:191 </w:t>
      </w:r>
      <w:r w:rsidR="007365EF">
        <w:t xml:space="preserve">if witnesses say someone committed </w:t>
      </w:r>
      <w:proofErr w:type="spellStart"/>
      <w:r w:rsidR="007365EF">
        <w:t>zina</w:t>
      </w:r>
      <w:proofErr w:type="spellEnd"/>
      <w:r w:rsidR="007365EF">
        <w:t>, and judge sentences him to stoning but it hasn’t been executed yet, then one of the witnesses takes back his testimony</w:t>
      </w:r>
    </w:p>
    <w:p w:rsidR="007365EF" w:rsidRDefault="007365EF">
      <w:pPr>
        <w:pStyle w:val="ListParagraph"/>
        <w:numPr>
          <w:ilvl w:val="1"/>
          <w:numId w:val="1"/>
        </w:numPr>
        <w:spacing w:line="480" w:lineRule="auto"/>
        <w:pPrChange w:id="614" w:author="Hassaan Shahawy" w:date="2019-02-28T14:41:00Z">
          <w:pPr>
            <w:pStyle w:val="ListParagraph"/>
            <w:numPr>
              <w:ilvl w:val="1"/>
              <w:numId w:val="1"/>
            </w:numPr>
            <w:ind w:left="1440" w:hanging="360"/>
          </w:pPr>
        </w:pPrChange>
      </w:pPr>
      <w:r>
        <w:t xml:space="preserve">Then I lash the </w:t>
      </w:r>
      <w:proofErr w:type="spellStart"/>
      <w:r>
        <w:t>takerback</w:t>
      </w:r>
      <w:proofErr w:type="spellEnd"/>
      <w:r>
        <w:t xml:space="preserve"> and the other 3 as well with </w:t>
      </w:r>
      <w:proofErr w:type="spellStart"/>
      <w:r>
        <w:t>hadd</w:t>
      </w:r>
      <w:proofErr w:type="spellEnd"/>
      <w:r>
        <w:t xml:space="preserve">, and the one who had been sentenced no longer gets the </w:t>
      </w:r>
      <w:proofErr w:type="spellStart"/>
      <w:r>
        <w:t>hadd</w:t>
      </w:r>
      <w:proofErr w:type="spellEnd"/>
    </w:p>
    <w:p w:rsidR="007365EF" w:rsidRDefault="007365EF">
      <w:pPr>
        <w:pStyle w:val="ListParagraph"/>
        <w:numPr>
          <w:ilvl w:val="1"/>
          <w:numId w:val="1"/>
        </w:numPr>
        <w:spacing w:line="480" w:lineRule="auto"/>
        <w:pPrChange w:id="615" w:author="Hassaan Shahawy" w:date="2019-02-28T14:41:00Z">
          <w:pPr>
            <w:pStyle w:val="ListParagraph"/>
            <w:numPr>
              <w:ilvl w:val="1"/>
              <w:numId w:val="1"/>
            </w:numPr>
            <w:ind w:left="1440" w:hanging="360"/>
          </w:pPr>
        </w:pPrChange>
      </w:pPr>
      <w:r>
        <w:t xml:space="preserve">Y says asta7sin that only the taker back gets lashed, and this is his first opinion, and that of </w:t>
      </w:r>
      <w:proofErr w:type="spellStart"/>
      <w:r>
        <w:t>muhammad</w:t>
      </w:r>
      <w:proofErr w:type="spellEnd"/>
    </w:p>
    <w:p w:rsidR="006C5066" w:rsidRDefault="006C5066">
      <w:pPr>
        <w:pStyle w:val="ListParagraph"/>
        <w:numPr>
          <w:ilvl w:val="0"/>
          <w:numId w:val="1"/>
        </w:numPr>
        <w:spacing w:line="480" w:lineRule="auto"/>
        <w:ind w:left="630"/>
        <w:rPr>
          <w:ins w:id="616" w:author="Hassaan Shahawy" w:date="2019-02-27T10:50:00Z"/>
        </w:rPr>
        <w:pPrChange w:id="617" w:author="Hassaan Shahawy" w:date="2019-02-28T14:41:00Z">
          <w:pPr>
            <w:pStyle w:val="ListParagraph"/>
            <w:numPr>
              <w:numId w:val="1"/>
            </w:numPr>
            <w:ind w:left="630" w:hanging="360"/>
          </w:pPr>
        </w:pPrChange>
      </w:pPr>
      <w:ins w:id="618" w:author="Hassaan Shahawy" w:date="2019-02-27T10:50:00Z">
        <w:r>
          <w:t xml:space="preserve">7:195 </w:t>
        </w:r>
      </w:ins>
      <w:ins w:id="619" w:author="Hassaan Shahawy" w:date="2019-02-27T10:51:00Z">
        <w:r w:rsidR="00BD2501">
          <w:t xml:space="preserve">its good for imam to advise claimant to drop their </w:t>
        </w:r>
        <w:proofErr w:type="spellStart"/>
        <w:r w:rsidR="00BD2501">
          <w:t>hadd</w:t>
        </w:r>
        <w:proofErr w:type="spellEnd"/>
        <w:r w:rsidR="00BD2501">
          <w:t xml:space="preserve"> claim, </w:t>
        </w:r>
        <w:proofErr w:type="spellStart"/>
        <w:r w:rsidR="00BD2501">
          <w:t>yustahsan</w:t>
        </w:r>
      </w:ins>
      <w:proofErr w:type="spellEnd"/>
    </w:p>
    <w:p w:rsidR="0077436F" w:rsidRDefault="007365EF">
      <w:pPr>
        <w:pStyle w:val="ListParagraph"/>
        <w:numPr>
          <w:ilvl w:val="0"/>
          <w:numId w:val="1"/>
        </w:numPr>
        <w:spacing w:line="480" w:lineRule="auto"/>
        <w:ind w:left="630"/>
        <w:pPrChange w:id="620" w:author="Hassaan Shahawy" w:date="2019-02-28T14:41:00Z">
          <w:pPr>
            <w:pStyle w:val="ListParagraph"/>
            <w:numPr>
              <w:numId w:val="1"/>
            </w:numPr>
            <w:ind w:left="630" w:hanging="360"/>
          </w:pPr>
        </w:pPrChange>
      </w:pPr>
      <w:r>
        <w:t xml:space="preserve">7:196 </w:t>
      </w:r>
      <w:r w:rsidR="006E57F7">
        <w:t>a man claiming that a slave slandered him and brings one witness and says I have another witness so imprison him until that witness comes, can he? No</w:t>
      </w:r>
    </w:p>
    <w:p w:rsidR="006E57F7" w:rsidRDefault="006E57F7">
      <w:pPr>
        <w:pStyle w:val="ListParagraph"/>
        <w:numPr>
          <w:ilvl w:val="1"/>
          <w:numId w:val="1"/>
        </w:numPr>
        <w:spacing w:line="480" w:lineRule="auto"/>
        <w:pPrChange w:id="621" w:author="Hassaan Shahawy" w:date="2019-02-28T14:41:00Z">
          <w:pPr>
            <w:pStyle w:val="ListParagraph"/>
            <w:numPr>
              <w:ilvl w:val="1"/>
              <w:numId w:val="1"/>
            </w:numPr>
            <w:ind w:left="1440" w:hanging="360"/>
          </w:pPr>
        </w:pPrChange>
      </w:pPr>
      <w:r>
        <w:t>But what if the qadi knows this first witness his pious and stuff and that the other witness is in the city?</w:t>
      </w:r>
    </w:p>
    <w:p w:rsidR="00576AD4" w:rsidRDefault="006E57F7" w:rsidP="00576AD4">
      <w:pPr>
        <w:pStyle w:val="ListParagraph"/>
        <w:numPr>
          <w:ilvl w:val="1"/>
          <w:numId w:val="1"/>
        </w:numPr>
        <w:spacing w:line="480" w:lineRule="auto"/>
      </w:pPr>
      <w:proofErr w:type="spellStart"/>
      <w:r>
        <w:t>Ya</w:t>
      </w:r>
      <w:proofErr w:type="spellEnd"/>
      <w:r>
        <w:t xml:space="preserve"> istiḥsān he can be imprisoned for 2 or 3 days, but if that other witness is out in Khorasan then no</w:t>
      </w:r>
    </w:p>
    <w:p w:rsidR="006E57F7" w:rsidRDefault="006E57F7" w:rsidP="00576AD4">
      <w:pPr>
        <w:pStyle w:val="ListParagraph"/>
        <w:numPr>
          <w:ilvl w:val="1"/>
          <w:numId w:val="1"/>
        </w:numPr>
        <w:spacing w:line="480" w:lineRule="auto"/>
      </w:pPr>
      <w:r>
        <w:t>And if the one witness isn’t already known but brings forth a witness who is already known to say he did witness it? Then yes imprison like the previous one</w:t>
      </w:r>
    </w:p>
    <w:p w:rsidR="0077436F" w:rsidRDefault="006E57F7">
      <w:pPr>
        <w:pStyle w:val="ListParagraph"/>
        <w:numPr>
          <w:ilvl w:val="0"/>
          <w:numId w:val="1"/>
        </w:numPr>
        <w:spacing w:line="480" w:lineRule="auto"/>
        <w:ind w:left="630"/>
        <w:pPrChange w:id="622" w:author="Hassaan Shahawy" w:date="2019-02-28T14:41:00Z">
          <w:pPr>
            <w:pStyle w:val="ListParagraph"/>
            <w:numPr>
              <w:numId w:val="1"/>
            </w:numPr>
            <w:ind w:left="630" w:hanging="360"/>
          </w:pPr>
        </w:pPrChange>
      </w:pPr>
      <w:r>
        <w:t>7:199</w:t>
      </w:r>
      <w:r w:rsidR="00A617F3">
        <w:t xml:space="preserve"> </w:t>
      </w:r>
      <w:r w:rsidR="00724DDE">
        <w:t xml:space="preserve">a man tells </w:t>
      </w:r>
      <w:proofErr w:type="spellStart"/>
      <w:r w:rsidR="00724DDE">
        <w:t>wasi</w:t>
      </w:r>
      <w:proofErr w:type="spellEnd"/>
      <w:r w:rsidR="00724DDE">
        <w:t xml:space="preserve"> to claim </w:t>
      </w:r>
      <w:proofErr w:type="spellStart"/>
      <w:r w:rsidR="00724DDE">
        <w:t>qadhf</w:t>
      </w:r>
      <w:proofErr w:type="spellEnd"/>
      <w:r w:rsidR="00724DDE">
        <w:t xml:space="preserve"> against someone, so the </w:t>
      </w:r>
      <w:proofErr w:type="spellStart"/>
      <w:r w:rsidR="00724DDE">
        <w:t>wasi</w:t>
      </w:r>
      <w:proofErr w:type="spellEnd"/>
      <w:r w:rsidR="00724DDE">
        <w:t xml:space="preserve"> doe, does it count</w:t>
      </w:r>
    </w:p>
    <w:p w:rsidR="00724DDE" w:rsidRDefault="00724DDE">
      <w:pPr>
        <w:pStyle w:val="ListParagraph"/>
        <w:numPr>
          <w:ilvl w:val="1"/>
          <w:numId w:val="1"/>
        </w:numPr>
        <w:spacing w:line="480" w:lineRule="auto"/>
        <w:pPrChange w:id="623" w:author="Hassaan Shahawy" w:date="2019-02-28T14:41:00Z">
          <w:pPr>
            <w:pStyle w:val="ListParagraph"/>
            <w:numPr>
              <w:ilvl w:val="1"/>
              <w:numId w:val="1"/>
            </w:numPr>
            <w:ind w:left="1440" w:hanging="360"/>
          </w:pPr>
        </w:pPrChange>
      </w:pPr>
      <w:r>
        <w:t xml:space="preserve">Nope no </w:t>
      </w:r>
      <w:proofErr w:type="spellStart"/>
      <w:r>
        <w:t>hadd</w:t>
      </w:r>
      <w:proofErr w:type="spellEnd"/>
      <w:r>
        <w:t xml:space="preserve"> enforced</w:t>
      </w:r>
    </w:p>
    <w:p w:rsidR="00724DDE" w:rsidRDefault="00F32661">
      <w:pPr>
        <w:pStyle w:val="ListParagraph"/>
        <w:numPr>
          <w:ilvl w:val="1"/>
          <w:numId w:val="1"/>
        </w:numPr>
        <w:spacing w:line="480" w:lineRule="auto"/>
        <w:pPrChange w:id="624" w:author="Hassaan Shahawy" w:date="2019-02-28T14:41:00Z">
          <w:pPr>
            <w:pStyle w:val="ListParagraph"/>
            <w:numPr>
              <w:ilvl w:val="1"/>
              <w:numId w:val="1"/>
            </w:numPr>
            <w:ind w:left="1440" w:hanging="360"/>
          </w:pPr>
        </w:pPrChange>
      </w:pPr>
      <w:r>
        <w:t>And even if he appoints a wakil to claim it for him and the wakil does that while he’s alive?</w:t>
      </w:r>
    </w:p>
    <w:p w:rsidR="00F32661" w:rsidRDefault="00F32661">
      <w:pPr>
        <w:pStyle w:val="ListParagraph"/>
        <w:numPr>
          <w:ilvl w:val="1"/>
          <w:numId w:val="1"/>
        </w:numPr>
        <w:spacing w:line="480" w:lineRule="auto"/>
        <w:pPrChange w:id="625" w:author="Hassaan Shahawy" w:date="2019-02-28T14:41:00Z">
          <w:pPr>
            <w:pStyle w:val="ListParagraph"/>
            <w:numPr>
              <w:ilvl w:val="1"/>
              <w:numId w:val="1"/>
            </w:numPr>
            <w:ind w:left="1440" w:hanging="360"/>
          </w:pPr>
        </w:pPrChange>
      </w:pPr>
      <w:r>
        <w:lastRenderedPageBreak/>
        <w:t xml:space="preserve">Yes, but by istiḥsān we accept the wakil to establish </w:t>
      </w:r>
      <w:proofErr w:type="spellStart"/>
      <w:r>
        <w:t>someones</w:t>
      </w:r>
      <w:proofErr w:type="spellEnd"/>
      <w:r>
        <w:t xml:space="preserve"> right, though no had until the actual slandered person then comes forth, </w:t>
      </w:r>
      <w:proofErr w:type="spellStart"/>
      <w:r>
        <w:t>abu</w:t>
      </w:r>
      <w:proofErr w:type="spellEnd"/>
      <w:r>
        <w:t xml:space="preserve"> </w:t>
      </w:r>
      <w:proofErr w:type="spellStart"/>
      <w:r>
        <w:t>hanifa</w:t>
      </w:r>
      <w:proofErr w:type="spellEnd"/>
      <w:r>
        <w:t xml:space="preserve"> says this.</w:t>
      </w:r>
    </w:p>
    <w:p w:rsidR="00F32661" w:rsidRDefault="00F32661">
      <w:pPr>
        <w:pStyle w:val="ListParagraph"/>
        <w:numPr>
          <w:ilvl w:val="1"/>
          <w:numId w:val="1"/>
        </w:numPr>
        <w:spacing w:line="480" w:lineRule="auto"/>
        <w:pPrChange w:id="626" w:author="Hassaan Shahawy" w:date="2019-02-28T14:41:00Z">
          <w:pPr>
            <w:pStyle w:val="ListParagraph"/>
            <w:numPr>
              <w:ilvl w:val="1"/>
              <w:numId w:val="1"/>
            </w:numPr>
            <w:ind w:left="1440" w:hanging="360"/>
          </w:pPr>
        </w:pPrChange>
      </w:pPr>
      <w:r>
        <w:t>Y and m say you cant do this at all</w:t>
      </w:r>
    </w:p>
    <w:p w:rsidR="0077436F" w:rsidRDefault="00F32661">
      <w:pPr>
        <w:pStyle w:val="ListParagraph"/>
        <w:numPr>
          <w:ilvl w:val="0"/>
          <w:numId w:val="1"/>
        </w:numPr>
        <w:spacing w:line="480" w:lineRule="auto"/>
        <w:ind w:left="630"/>
        <w:pPrChange w:id="627" w:author="Hassaan Shahawy" w:date="2019-02-28T14:41:00Z">
          <w:pPr>
            <w:pStyle w:val="ListParagraph"/>
            <w:numPr>
              <w:numId w:val="1"/>
            </w:numPr>
            <w:ind w:left="630" w:hanging="360"/>
          </w:pPr>
        </w:pPrChange>
      </w:pPr>
      <w:r>
        <w:t>7:201 X says to Y, oh you female adulterer! Lol</w:t>
      </w:r>
    </w:p>
    <w:p w:rsidR="00F32661" w:rsidRDefault="00F32661">
      <w:pPr>
        <w:pStyle w:val="ListParagraph"/>
        <w:numPr>
          <w:ilvl w:val="1"/>
          <w:numId w:val="1"/>
        </w:numPr>
        <w:spacing w:line="480" w:lineRule="auto"/>
        <w:pPrChange w:id="628" w:author="Hassaan Shahawy" w:date="2019-02-28T14:41:00Z">
          <w:pPr>
            <w:pStyle w:val="ListParagraph"/>
            <w:numPr>
              <w:ilvl w:val="1"/>
              <w:numId w:val="1"/>
            </w:numPr>
            <w:ind w:left="1440" w:hanging="360"/>
          </w:pPr>
        </w:pPrChange>
      </w:pPr>
      <w:r>
        <w:t>By qiyas he has had, but by istiḥsān avoid it according to H and Y, but M says you still do</w:t>
      </w:r>
    </w:p>
    <w:p w:rsidR="00F32661" w:rsidRDefault="00F32661">
      <w:pPr>
        <w:pStyle w:val="ListParagraph"/>
        <w:numPr>
          <w:ilvl w:val="1"/>
          <w:numId w:val="1"/>
        </w:numPr>
        <w:spacing w:line="480" w:lineRule="auto"/>
        <w:pPrChange w:id="629" w:author="Hassaan Shahawy" w:date="2019-02-28T14:41:00Z">
          <w:pPr>
            <w:pStyle w:val="ListParagraph"/>
            <w:numPr>
              <w:ilvl w:val="1"/>
              <w:numId w:val="1"/>
            </w:numPr>
            <w:ind w:left="1440" w:hanging="360"/>
          </w:pPr>
        </w:pPrChange>
      </w:pPr>
      <w:r>
        <w:t xml:space="preserve">Interesting grammatical point </w:t>
      </w:r>
      <w:r>
        <w:rPr>
          <w:b/>
          <w:bCs/>
        </w:rPr>
        <w:t>here check it out</w:t>
      </w:r>
    </w:p>
    <w:p w:rsidR="0077436F" w:rsidRDefault="00550D70">
      <w:pPr>
        <w:pStyle w:val="ListParagraph"/>
        <w:numPr>
          <w:ilvl w:val="0"/>
          <w:numId w:val="1"/>
        </w:numPr>
        <w:spacing w:line="480" w:lineRule="auto"/>
        <w:ind w:left="630"/>
        <w:pPrChange w:id="630" w:author="Hassaan Shahawy" w:date="2019-02-28T14:41:00Z">
          <w:pPr>
            <w:pStyle w:val="ListParagraph"/>
            <w:numPr>
              <w:numId w:val="1"/>
            </w:numPr>
            <w:ind w:left="630" w:hanging="360"/>
          </w:pPr>
        </w:pPrChange>
      </w:pPr>
      <w:r>
        <w:t xml:space="preserve">7:202 </w:t>
      </w:r>
      <w:r w:rsidR="00331F3D">
        <w:t xml:space="preserve">does </w:t>
      </w:r>
      <w:proofErr w:type="spellStart"/>
      <w:r w:rsidR="00331F3D">
        <w:t>maqdhoof</w:t>
      </w:r>
      <w:proofErr w:type="spellEnd"/>
      <w:r w:rsidR="00331F3D">
        <w:t xml:space="preserve"> get </w:t>
      </w:r>
      <w:proofErr w:type="spellStart"/>
      <w:r w:rsidR="00331F3D">
        <w:t>zina</w:t>
      </w:r>
      <w:proofErr w:type="spellEnd"/>
      <w:r w:rsidR="00331F3D">
        <w:t xml:space="preserve"> if it’s a very old occurrence</w:t>
      </w:r>
    </w:p>
    <w:p w:rsidR="00331F3D" w:rsidRDefault="00FA1CDD">
      <w:pPr>
        <w:pStyle w:val="ListParagraph"/>
        <w:numPr>
          <w:ilvl w:val="1"/>
          <w:numId w:val="1"/>
        </w:numPr>
        <w:spacing w:line="480" w:lineRule="auto"/>
        <w:pPrChange w:id="631" w:author="Hassaan Shahawy" w:date="2019-02-28T14:41:00Z">
          <w:pPr>
            <w:pStyle w:val="ListParagraph"/>
            <w:numPr>
              <w:ilvl w:val="1"/>
              <w:numId w:val="1"/>
            </w:numPr>
            <w:ind w:left="1440" w:hanging="360"/>
          </w:pPr>
        </w:pPrChange>
      </w:pPr>
      <w:r>
        <w:t>By istiḥsān no</w:t>
      </w:r>
    </w:p>
    <w:p w:rsidR="00FA1CDD" w:rsidRDefault="00FA1CDD">
      <w:pPr>
        <w:pStyle w:val="ListParagraph"/>
        <w:numPr>
          <w:ilvl w:val="1"/>
          <w:numId w:val="1"/>
        </w:numPr>
        <w:spacing w:line="480" w:lineRule="auto"/>
        <w:pPrChange w:id="632" w:author="Hassaan Shahawy" w:date="2019-02-28T14:41:00Z">
          <w:pPr>
            <w:pStyle w:val="ListParagraph"/>
            <w:numPr>
              <w:ilvl w:val="1"/>
              <w:numId w:val="1"/>
            </w:numPr>
            <w:ind w:left="1440" w:hanging="360"/>
          </w:pPr>
        </w:pPrChange>
      </w:pPr>
      <w:r>
        <w:rPr>
          <w:b/>
          <w:bCs/>
        </w:rPr>
        <w:t>Fascinating, statute of limitations</w:t>
      </w:r>
    </w:p>
    <w:p w:rsidR="0077436F" w:rsidRDefault="0068260C">
      <w:pPr>
        <w:pStyle w:val="ListParagraph"/>
        <w:numPr>
          <w:ilvl w:val="0"/>
          <w:numId w:val="1"/>
        </w:numPr>
        <w:spacing w:line="480" w:lineRule="auto"/>
        <w:ind w:left="630"/>
        <w:pPrChange w:id="633" w:author="Hassaan Shahawy" w:date="2019-02-28T14:41:00Z">
          <w:pPr>
            <w:pStyle w:val="ListParagraph"/>
            <w:numPr>
              <w:numId w:val="1"/>
            </w:numPr>
            <w:ind w:left="630" w:hanging="360"/>
          </w:pPr>
        </w:pPrChange>
      </w:pPr>
      <w:r>
        <w:t>7:216</w:t>
      </w:r>
      <w:r w:rsidR="00275028">
        <w:t xml:space="preserve"> if qadi sees someone stealing, by istiḥsān he doesn’t get had</w:t>
      </w:r>
    </w:p>
    <w:p w:rsidR="00275028" w:rsidRDefault="00275028">
      <w:pPr>
        <w:pStyle w:val="ListParagraph"/>
        <w:numPr>
          <w:ilvl w:val="1"/>
          <w:numId w:val="1"/>
        </w:numPr>
        <w:spacing w:line="480" w:lineRule="auto"/>
        <w:pPrChange w:id="634" w:author="Hassaan Shahawy" w:date="2019-02-28T14:41:00Z">
          <w:pPr>
            <w:pStyle w:val="ListParagraph"/>
            <w:numPr>
              <w:ilvl w:val="1"/>
              <w:numId w:val="1"/>
            </w:numPr>
            <w:ind w:left="1440" w:hanging="360"/>
          </w:pPr>
        </w:pPrChange>
      </w:pPr>
      <w:r>
        <w:t>Though if person confesses to qadi then he does</w:t>
      </w:r>
    </w:p>
    <w:p w:rsidR="00275028" w:rsidRDefault="00275028">
      <w:pPr>
        <w:pStyle w:val="ListParagraph"/>
        <w:numPr>
          <w:ilvl w:val="1"/>
          <w:numId w:val="1"/>
        </w:numPr>
        <w:spacing w:line="480" w:lineRule="auto"/>
        <w:pPrChange w:id="635" w:author="Hassaan Shahawy" w:date="2019-02-28T14:41:00Z">
          <w:pPr>
            <w:pStyle w:val="ListParagraph"/>
            <w:numPr>
              <w:ilvl w:val="1"/>
              <w:numId w:val="1"/>
            </w:numPr>
            <w:ind w:left="1440" w:hanging="360"/>
          </w:pPr>
        </w:pPrChange>
      </w:pPr>
      <w:r>
        <w:t xml:space="preserve">In qiyas </w:t>
      </w:r>
      <w:proofErr w:type="spellStart"/>
      <w:r>
        <w:t>theyre</w:t>
      </w:r>
      <w:proofErr w:type="spellEnd"/>
      <w:r>
        <w:t xml:space="preserve"> equal, but istiḥsān that he doesn’t get had unless witnesses also swear to it</w:t>
      </w:r>
    </w:p>
    <w:p w:rsidR="00275028" w:rsidRDefault="00275028">
      <w:pPr>
        <w:pStyle w:val="ListParagraph"/>
        <w:numPr>
          <w:ilvl w:val="1"/>
          <w:numId w:val="1"/>
        </w:numPr>
        <w:spacing w:line="480" w:lineRule="auto"/>
        <w:pPrChange w:id="636" w:author="Hassaan Shahawy" w:date="2019-02-28T14:41:00Z">
          <w:pPr>
            <w:pStyle w:val="ListParagraph"/>
            <w:numPr>
              <w:ilvl w:val="1"/>
              <w:numId w:val="1"/>
            </w:numPr>
            <w:ind w:left="1440" w:hanging="360"/>
          </w:pPr>
        </w:pPrChange>
      </w:pPr>
      <w:r>
        <w:rPr>
          <w:b/>
          <w:bCs/>
        </w:rPr>
        <w:t xml:space="preserve">Interesting qadi witnessing, relates to </w:t>
      </w:r>
      <w:proofErr w:type="spellStart"/>
      <w:r>
        <w:rPr>
          <w:b/>
          <w:bCs/>
        </w:rPr>
        <w:t>modaressi</w:t>
      </w:r>
      <w:proofErr w:type="spellEnd"/>
      <w:r>
        <w:rPr>
          <w:b/>
          <w:bCs/>
        </w:rPr>
        <w:t xml:space="preserve"> article?</w:t>
      </w:r>
    </w:p>
    <w:p w:rsidR="0077436F" w:rsidRDefault="00EF5AF1">
      <w:pPr>
        <w:pStyle w:val="ListParagraph"/>
        <w:numPr>
          <w:ilvl w:val="0"/>
          <w:numId w:val="1"/>
        </w:numPr>
        <w:spacing w:line="480" w:lineRule="auto"/>
        <w:ind w:left="630"/>
        <w:pPrChange w:id="637" w:author="Hassaan Shahawy" w:date="2019-02-28T14:41:00Z">
          <w:pPr>
            <w:pStyle w:val="ListParagraph"/>
            <w:numPr>
              <w:numId w:val="1"/>
            </w:numPr>
            <w:ind w:left="630" w:hanging="360"/>
          </w:pPr>
        </w:pPrChange>
      </w:pPr>
      <w:r>
        <w:t>7:225</w:t>
      </w:r>
      <w:r w:rsidR="00FB4172">
        <w:t xml:space="preserve"> a man is borrowing or renting a slave then has sex with her, </w:t>
      </w:r>
      <w:proofErr w:type="spellStart"/>
      <w:r w:rsidR="00FB4172">
        <w:t>had</w:t>
      </w:r>
      <w:r w:rsidR="00806374">
        <w:t>d</w:t>
      </w:r>
      <w:proofErr w:type="spellEnd"/>
      <w:r w:rsidR="00FB4172">
        <w:t xml:space="preserve"> on them?</w:t>
      </w:r>
      <w:r>
        <w:t xml:space="preserve"> </w:t>
      </w:r>
    </w:p>
    <w:p w:rsidR="00FB4172" w:rsidRDefault="00FB4172">
      <w:pPr>
        <w:pStyle w:val="ListParagraph"/>
        <w:numPr>
          <w:ilvl w:val="1"/>
          <w:numId w:val="1"/>
        </w:numPr>
        <w:spacing w:line="480" w:lineRule="auto"/>
        <w:pPrChange w:id="638" w:author="Hassaan Shahawy" w:date="2019-02-28T14:41:00Z">
          <w:pPr>
            <w:pStyle w:val="ListParagraph"/>
            <w:numPr>
              <w:ilvl w:val="1"/>
              <w:numId w:val="1"/>
            </w:numPr>
            <w:ind w:left="1440" w:hanging="360"/>
          </w:pPr>
        </w:pPrChange>
      </w:pPr>
      <w:r>
        <w:t xml:space="preserve">Then super unclear progression, but Y has no </w:t>
      </w:r>
      <w:proofErr w:type="spellStart"/>
      <w:r>
        <w:t>hadd</w:t>
      </w:r>
      <w:proofErr w:type="spellEnd"/>
      <w:r>
        <w:t xml:space="preserve"> as </w:t>
      </w:r>
      <w:proofErr w:type="spellStart"/>
      <w:r>
        <w:t>istihsan</w:t>
      </w:r>
      <w:proofErr w:type="spellEnd"/>
    </w:p>
    <w:p w:rsidR="00AF11D6" w:rsidRDefault="00AF11D6">
      <w:pPr>
        <w:pStyle w:val="ListParagraph"/>
        <w:numPr>
          <w:ilvl w:val="0"/>
          <w:numId w:val="1"/>
        </w:numPr>
        <w:spacing w:line="480" w:lineRule="auto"/>
        <w:ind w:left="630"/>
        <w:rPr>
          <w:ins w:id="639" w:author="Hassaan Shahawy" w:date="2019-02-28T13:31:00Z"/>
        </w:rPr>
        <w:pPrChange w:id="640" w:author="Hassaan Shahawy" w:date="2019-02-28T14:41:00Z">
          <w:pPr>
            <w:pStyle w:val="ListParagraph"/>
            <w:numPr>
              <w:numId w:val="1"/>
            </w:numPr>
            <w:ind w:left="630" w:hanging="360"/>
          </w:pPr>
        </w:pPrChange>
      </w:pPr>
      <w:ins w:id="641" w:author="Hassaan Shahawy" w:date="2019-02-28T13:31:00Z">
        <w:r>
          <w:t xml:space="preserve">7:234 </w:t>
        </w:r>
      </w:ins>
      <w:ins w:id="642" w:author="Hassaan Shahawy" w:date="2019-02-28T13:32:00Z">
        <w:r w:rsidR="00994E38">
          <w:t>if two witnesses testify then die</w:t>
        </w:r>
      </w:ins>
      <w:ins w:id="643" w:author="Hassaan Shahawy" w:date="2019-02-28T13:33:00Z">
        <w:r w:rsidR="00994E38">
          <w:t xml:space="preserve">, do you still rule by </w:t>
        </w:r>
        <w:proofErr w:type="spellStart"/>
        <w:r w:rsidR="00994E38">
          <w:t>qisas</w:t>
        </w:r>
        <w:proofErr w:type="spellEnd"/>
        <w:r w:rsidR="00994E38">
          <w:t>? Yes, cause its right of people, istiḥsān that I count it and judge based on it.</w:t>
        </w:r>
      </w:ins>
    </w:p>
    <w:p w:rsidR="0077436F" w:rsidRDefault="00FB4172">
      <w:pPr>
        <w:pStyle w:val="ListParagraph"/>
        <w:numPr>
          <w:ilvl w:val="0"/>
          <w:numId w:val="1"/>
        </w:numPr>
        <w:spacing w:line="480" w:lineRule="auto"/>
        <w:ind w:left="630"/>
        <w:pPrChange w:id="644" w:author="Hassaan Shahawy" w:date="2019-02-28T14:41:00Z">
          <w:pPr>
            <w:pStyle w:val="ListParagraph"/>
            <w:numPr>
              <w:numId w:val="1"/>
            </w:numPr>
            <w:ind w:left="630" w:hanging="360"/>
          </w:pPr>
        </w:pPrChange>
      </w:pPr>
      <w:r>
        <w:t>7:235</w:t>
      </w:r>
      <w:r w:rsidR="00AE26E2">
        <w:rPr>
          <w:rFonts w:hint="cs"/>
          <w:rtl/>
        </w:rPr>
        <w:t xml:space="preserve"> </w:t>
      </w:r>
      <w:r w:rsidR="00AE26E2">
        <w:t xml:space="preserve">I use istiḥsān, and I dislike killing a </w:t>
      </w:r>
      <w:proofErr w:type="spellStart"/>
      <w:r w:rsidR="00AE26E2">
        <w:t>muslim</w:t>
      </w:r>
      <w:proofErr w:type="spellEnd"/>
      <w:r w:rsidR="00AE26E2">
        <w:t xml:space="preserve"> by the testimony of </w:t>
      </w:r>
      <w:proofErr w:type="spellStart"/>
      <w:r w:rsidR="00AE26E2">
        <w:t>kuffaar</w:t>
      </w:r>
      <w:proofErr w:type="spellEnd"/>
    </w:p>
    <w:p w:rsidR="0077436F" w:rsidRDefault="007361D2">
      <w:pPr>
        <w:pStyle w:val="ListParagraph"/>
        <w:numPr>
          <w:ilvl w:val="0"/>
          <w:numId w:val="1"/>
        </w:numPr>
        <w:spacing w:line="480" w:lineRule="auto"/>
        <w:ind w:left="630"/>
        <w:pPrChange w:id="645" w:author="Hassaan Shahawy" w:date="2019-02-28T14:41:00Z">
          <w:pPr>
            <w:pStyle w:val="ListParagraph"/>
            <w:numPr>
              <w:numId w:val="1"/>
            </w:numPr>
            <w:ind w:left="630" w:hanging="360"/>
          </w:pPr>
        </w:pPrChange>
      </w:pPr>
      <w:r>
        <w:t xml:space="preserve">7:237 </w:t>
      </w:r>
      <w:r w:rsidR="00210CC9">
        <w:t xml:space="preserve">if a thobe is just 10 dirhams, is it </w:t>
      </w:r>
      <w:proofErr w:type="spellStart"/>
      <w:r w:rsidR="00210CC9">
        <w:t>mustahsan</w:t>
      </w:r>
      <w:proofErr w:type="spellEnd"/>
      <w:r w:rsidR="00210CC9">
        <w:t xml:space="preserve"> for the two witnesses to refuse to testify about the theft seeking to avoid the </w:t>
      </w:r>
      <w:proofErr w:type="spellStart"/>
      <w:r w:rsidR="00210CC9">
        <w:t>hadd</w:t>
      </w:r>
      <w:proofErr w:type="spellEnd"/>
      <w:r w:rsidR="00210CC9">
        <w:t xml:space="preserve"> for the thief</w:t>
      </w:r>
    </w:p>
    <w:p w:rsidR="00210CC9" w:rsidRDefault="00210CC9">
      <w:pPr>
        <w:pStyle w:val="ListParagraph"/>
        <w:numPr>
          <w:ilvl w:val="1"/>
          <w:numId w:val="1"/>
        </w:numPr>
        <w:spacing w:line="480" w:lineRule="auto"/>
        <w:pPrChange w:id="646" w:author="Hassaan Shahawy" w:date="2019-02-28T14:41:00Z">
          <w:pPr>
            <w:pStyle w:val="ListParagraph"/>
            <w:numPr>
              <w:ilvl w:val="1"/>
              <w:numId w:val="1"/>
            </w:numPr>
            <w:ind w:left="1440" w:hanging="360"/>
          </w:pPr>
        </w:pPrChange>
      </w:pPr>
      <w:r>
        <w:t>Yes I use istiḥsān for that for them</w:t>
      </w:r>
    </w:p>
    <w:p w:rsidR="0077436F" w:rsidRDefault="00210CC9">
      <w:pPr>
        <w:pStyle w:val="ListParagraph"/>
        <w:numPr>
          <w:ilvl w:val="0"/>
          <w:numId w:val="1"/>
        </w:numPr>
        <w:spacing w:line="480" w:lineRule="auto"/>
        <w:ind w:left="630"/>
        <w:pPrChange w:id="647" w:author="Hassaan Shahawy" w:date="2019-02-28T14:41:00Z">
          <w:pPr>
            <w:pStyle w:val="ListParagraph"/>
            <w:numPr>
              <w:numId w:val="1"/>
            </w:numPr>
            <w:ind w:left="630" w:hanging="360"/>
          </w:pPr>
        </w:pPrChange>
      </w:pPr>
      <w:r>
        <w:lastRenderedPageBreak/>
        <w:t xml:space="preserve">7:238 </w:t>
      </w:r>
      <w:r w:rsidR="009D7667">
        <w:rPr>
          <w:b/>
          <w:bCs/>
        </w:rPr>
        <w:t>famous case</w:t>
      </w:r>
      <w:r w:rsidR="009D7667">
        <w:t xml:space="preserve"> of if people steal is it only the person carrying the stuff or everyone who gets </w:t>
      </w:r>
      <w:proofErr w:type="spellStart"/>
      <w:r w:rsidR="009D7667">
        <w:t>hadd</w:t>
      </w:r>
      <w:proofErr w:type="spellEnd"/>
    </w:p>
    <w:p w:rsidR="009D7667" w:rsidRDefault="009D7667">
      <w:pPr>
        <w:pStyle w:val="ListParagraph"/>
        <w:numPr>
          <w:ilvl w:val="1"/>
          <w:numId w:val="1"/>
        </w:numPr>
        <w:spacing w:line="480" w:lineRule="auto"/>
        <w:pPrChange w:id="648" w:author="Hassaan Shahawy" w:date="2019-02-28T14:41:00Z">
          <w:pPr>
            <w:pStyle w:val="ListParagraph"/>
            <w:numPr>
              <w:ilvl w:val="1"/>
              <w:numId w:val="1"/>
            </w:numPr>
            <w:ind w:left="1440" w:hanging="360"/>
          </w:pPr>
        </w:pPrChange>
      </w:pPr>
      <w:r>
        <w:t xml:space="preserve">All 3 took this opinion that all of them get the </w:t>
      </w:r>
      <w:proofErr w:type="spellStart"/>
      <w:r>
        <w:t>hadd</w:t>
      </w:r>
      <w:proofErr w:type="spellEnd"/>
    </w:p>
    <w:p w:rsidR="0077436F" w:rsidRDefault="00BD2B90">
      <w:pPr>
        <w:pStyle w:val="ListParagraph"/>
        <w:numPr>
          <w:ilvl w:val="0"/>
          <w:numId w:val="1"/>
        </w:numPr>
        <w:spacing w:line="480" w:lineRule="auto"/>
        <w:ind w:left="630"/>
        <w:pPrChange w:id="649" w:author="Hassaan Shahawy" w:date="2019-02-28T14:41:00Z">
          <w:pPr>
            <w:pStyle w:val="ListParagraph"/>
            <w:numPr>
              <w:numId w:val="1"/>
            </w:numPr>
            <w:ind w:left="630" w:hanging="360"/>
          </w:pPr>
        </w:pPrChange>
      </w:pPr>
      <w:r>
        <w:t xml:space="preserve">7:240 </w:t>
      </w:r>
      <w:r w:rsidR="002673C0">
        <w:t xml:space="preserve">if witnesses say a man staked out a house and entered in then at night took out stuff worth 1000, </w:t>
      </w:r>
      <w:proofErr w:type="spellStart"/>
      <w:r w:rsidR="002673C0">
        <w:t>hadd</w:t>
      </w:r>
      <w:proofErr w:type="spellEnd"/>
      <w:r w:rsidR="002673C0">
        <w:t>?</w:t>
      </w:r>
    </w:p>
    <w:p w:rsidR="002673C0" w:rsidRDefault="002673C0">
      <w:pPr>
        <w:pStyle w:val="ListParagraph"/>
        <w:numPr>
          <w:ilvl w:val="1"/>
          <w:numId w:val="1"/>
        </w:numPr>
        <w:spacing w:line="480" w:lineRule="auto"/>
        <w:pPrChange w:id="650" w:author="Hassaan Shahawy" w:date="2019-02-28T14:41:00Z">
          <w:pPr>
            <w:pStyle w:val="ListParagraph"/>
            <w:numPr>
              <w:ilvl w:val="1"/>
              <w:numId w:val="1"/>
            </w:numPr>
            <w:ind w:left="1440" w:hanging="360"/>
          </w:pPr>
        </w:pPrChange>
      </w:pPr>
      <w:r>
        <w:t xml:space="preserve">But if it was in road of </w:t>
      </w:r>
      <w:proofErr w:type="spellStart"/>
      <w:r>
        <w:t>kufa</w:t>
      </w:r>
      <w:proofErr w:type="spellEnd"/>
      <w:r>
        <w:t xml:space="preserve"> night or day and he takes from it a thobe for 100, no </w:t>
      </w:r>
      <w:proofErr w:type="spellStart"/>
      <w:r>
        <w:t>hadd</w:t>
      </w:r>
      <w:proofErr w:type="spellEnd"/>
      <w:r>
        <w:t xml:space="preserve">, qiyas equal but here istiḥsān </w:t>
      </w:r>
      <w:proofErr w:type="spellStart"/>
      <w:r>
        <w:t>idraa</w:t>
      </w:r>
      <w:proofErr w:type="spellEnd"/>
    </w:p>
    <w:p w:rsidR="00983BAA" w:rsidRDefault="00983BAA">
      <w:pPr>
        <w:pStyle w:val="ListParagraph"/>
        <w:numPr>
          <w:ilvl w:val="0"/>
          <w:numId w:val="1"/>
        </w:numPr>
        <w:spacing w:line="480" w:lineRule="auto"/>
        <w:ind w:left="630"/>
        <w:rPr>
          <w:ins w:id="651" w:author="Hassaan Shahawy" w:date="2019-02-28T13:37:00Z"/>
        </w:rPr>
        <w:pPrChange w:id="652" w:author="Hassaan Shahawy" w:date="2019-02-28T14:41:00Z">
          <w:pPr>
            <w:pStyle w:val="ListParagraph"/>
            <w:numPr>
              <w:numId w:val="1"/>
            </w:numPr>
            <w:ind w:left="630" w:hanging="360"/>
          </w:pPr>
        </w:pPrChange>
      </w:pPr>
      <w:ins w:id="653" w:author="Hassaan Shahawy" w:date="2019-02-28T13:34:00Z">
        <w:r>
          <w:rPr>
            <w:rFonts w:hint="cs"/>
            <w:rtl/>
          </w:rPr>
          <w:t>7:248</w:t>
        </w:r>
        <w:r w:rsidR="00DD3DAA">
          <w:t xml:space="preserve"> </w:t>
        </w:r>
      </w:ins>
      <w:ins w:id="654" w:author="Hassaan Shahawy" w:date="2019-02-28T13:35:00Z">
        <w:r w:rsidR="00313208">
          <w:t>if witnesses testify that man stole a slave, is he cut? If slave is intelligent, no cut, if young or mut</w:t>
        </w:r>
      </w:ins>
      <w:ins w:id="655" w:author="Hassaan Shahawy" w:date="2019-02-28T13:36:00Z">
        <w:r w:rsidR="00313208">
          <w:t xml:space="preserve">e or doesn’t think, cut him. Why? If he’s intelligent, this is a </w:t>
        </w:r>
        <w:proofErr w:type="spellStart"/>
        <w:r w:rsidR="00313208">
          <w:t>khadi’a</w:t>
        </w:r>
        <w:proofErr w:type="spellEnd"/>
        <w:r w:rsidR="00313208">
          <w:t xml:space="preserve">, not a theft or it’s a </w:t>
        </w:r>
        <w:proofErr w:type="spellStart"/>
        <w:r w:rsidR="00313208">
          <w:t>ghasb</w:t>
        </w:r>
        <w:proofErr w:type="spellEnd"/>
        <w:r w:rsidR="00313208">
          <w:t xml:space="preserve">. But if young or doesn’t talk then </w:t>
        </w:r>
        <w:proofErr w:type="spellStart"/>
        <w:r w:rsidR="00313208">
          <w:t>its</w:t>
        </w:r>
        <w:proofErr w:type="spellEnd"/>
        <w:r w:rsidR="00313208">
          <w:t xml:space="preserve"> like stealing </w:t>
        </w:r>
        <w:proofErr w:type="spellStart"/>
        <w:r w:rsidR="00313208">
          <w:t>cattles</w:t>
        </w:r>
        <w:proofErr w:type="spellEnd"/>
        <w:r w:rsidR="00313208">
          <w:t>. This is AH and M opinion. AY says no by istiḥsān don’t cut in ei</w:t>
        </w:r>
      </w:ins>
      <w:ins w:id="656" w:author="Hassaan Shahawy" w:date="2019-02-28T13:37:00Z">
        <w:r w:rsidR="00313208">
          <w:t>ther case.</w:t>
        </w:r>
      </w:ins>
    </w:p>
    <w:p w:rsidR="00C56C16" w:rsidRDefault="00C56C16">
      <w:pPr>
        <w:pStyle w:val="ListParagraph"/>
        <w:numPr>
          <w:ilvl w:val="0"/>
          <w:numId w:val="1"/>
        </w:numPr>
        <w:spacing w:line="480" w:lineRule="auto"/>
        <w:ind w:left="630"/>
        <w:rPr>
          <w:ins w:id="657" w:author="Hassaan Shahawy" w:date="2019-02-28T13:34:00Z"/>
        </w:rPr>
        <w:pPrChange w:id="658" w:author="Hassaan Shahawy" w:date="2019-02-28T14:41:00Z">
          <w:pPr>
            <w:pStyle w:val="ListParagraph"/>
            <w:numPr>
              <w:numId w:val="1"/>
            </w:numPr>
            <w:ind w:left="630" w:hanging="360"/>
          </w:pPr>
        </w:pPrChange>
      </w:pPr>
      <w:ins w:id="659" w:author="Hassaan Shahawy" w:date="2019-02-28T13:37:00Z">
        <w:r>
          <w:t>7:248 thief steals goods, cut, goods returned, then thief steals same goods again, cut again? No. why? Because he was cut for same goods once, so istiḥsān he doesn’t get cut for same goods again, though qiyas he would, but abandon qiyas.</w:t>
        </w:r>
        <w:r w:rsidR="00493E7B">
          <w:t xml:space="preserve"> </w:t>
        </w:r>
        <w:r w:rsidR="00493E7B">
          <w:rPr>
            <w:b/>
            <w:bCs/>
          </w:rPr>
          <w:t>lol</w:t>
        </w:r>
      </w:ins>
    </w:p>
    <w:p w:rsidR="0077436F" w:rsidRDefault="002673C0">
      <w:pPr>
        <w:pStyle w:val="ListParagraph"/>
        <w:numPr>
          <w:ilvl w:val="0"/>
          <w:numId w:val="1"/>
        </w:numPr>
        <w:spacing w:line="480" w:lineRule="auto"/>
        <w:ind w:left="630"/>
        <w:pPrChange w:id="660" w:author="Hassaan Shahawy" w:date="2019-02-28T14:41:00Z">
          <w:pPr>
            <w:pStyle w:val="ListParagraph"/>
            <w:numPr>
              <w:numId w:val="1"/>
            </w:numPr>
            <w:ind w:left="630" w:hanging="360"/>
          </w:pPr>
        </w:pPrChange>
      </w:pPr>
      <w:r>
        <w:t xml:space="preserve">7:249 </w:t>
      </w:r>
      <w:r w:rsidR="00503B71">
        <w:t>two witnesses say that a man stole, so his right hand is cut, then he steals again, do you cut his right leg?</w:t>
      </w:r>
    </w:p>
    <w:p w:rsidR="00503B71" w:rsidRDefault="00503B71">
      <w:pPr>
        <w:pStyle w:val="ListParagraph"/>
        <w:numPr>
          <w:ilvl w:val="1"/>
          <w:numId w:val="1"/>
        </w:numPr>
        <w:spacing w:line="480" w:lineRule="auto"/>
        <w:pPrChange w:id="661" w:author="Hassaan Shahawy" w:date="2019-02-28T14:41:00Z">
          <w:pPr>
            <w:pStyle w:val="ListParagraph"/>
            <w:numPr>
              <w:ilvl w:val="1"/>
              <w:numId w:val="1"/>
            </w:numPr>
            <w:ind w:left="1440" w:hanging="360"/>
          </w:pPr>
        </w:pPrChange>
      </w:pPr>
      <w:r>
        <w:t xml:space="preserve">Yes, but if he steals again no more, due to </w:t>
      </w:r>
      <w:r>
        <w:rPr>
          <w:b/>
          <w:bCs/>
        </w:rPr>
        <w:t xml:space="preserve">athar of </w:t>
      </w:r>
      <w:proofErr w:type="spellStart"/>
      <w:r>
        <w:rPr>
          <w:b/>
          <w:bCs/>
        </w:rPr>
        <w:t>ali</w:t>
      </w:r>
      <w:proofErr w:type="spellEnd"/>
      <w:r>
        <w:t>, but you do imprison him and make him liable and stuff</w:t>
      </w:r>
    </w:p>
    <w:p w:rsidR="0077436F" w:rsidRDefault="00503B71">
      <w:pPr>
        <w:pStyle w:val="ListParagraph"/>
        <w:numPr>
          <w:ilvl w:val="0"/>
          <w:numId w:val="1"/>
        </w:numPr>
        <w:spacing w:line="480" w:lineRule="auto"/>
        <w:ind w:left="630"/>
        <w:pPrChange w:id="662" w:author="Hassaan Shahawy" w:date="2019-02-28T14:41:00Z">
          <w:pPr>
            <w:pStyle w:val="ListParagraph"/>
            <w:numPr>
              <w:numId w:val="1"/>
            </w:numPr>
            <w:ind w:left="630" w:hanging="360"/>
          </w:pPr>
        </w:pPrChange>
      </w:pPr>
      <w:r>
        <w:t xml:space="preserve">7:257 </w:t>
      </w:r>
      <w:r w:rsidR="00C72EAF">
        <w:t>if vigilante cuts his right hand</w:t>
      </w:r>
      <w:r w:rsidR="003C121D">
        <w:t xml:space="preserve">, then no </w:t>
      </w:r>
      <w:proofErr w:type="spellStart"/>
      <w:r w:rsidR="003C121D">
        <w:t>hadd</w:t>
      </w:r>
      <w:proofErr w:type="spellEnd"/>
    </w:p>
    <w:p w:rsidR="003C121D" w:rsidRDefault="003C121D">
      <w:pPr>
        <w:pStyle w:val="ListParagraph"/>
        <w:numPr>
          <w:ilvl w:val="1"/>
          <w:numId w:val="1"/>
        </w:numPr>
        <w:spacing w:line="480" w:lineRule="auto"/>
        <w:pPrChange w:id="663" w:author="Hassaan Shahawy" w:date="2019-02-28T14:41:00Z">
          <w:pPr>
            <w:pStyle w:val="ListParagraph"/>
            <w:numPr>
              <w:ilvl w:val="1"/>
              <w:numId w:val="1"/>
            </w:numPr>
            <w:ind w:left="1440" w:hanging="360"/>
          </w:pPr>
        </w:pPrChange>
      </w:pPr>
      <w:r>
        <w:t>If his left hand is cut instead of his right, the executioner not punished, nor does the thief have to have anything else cut, by istiḥsān here abandon qiyas</w:t>
      </w:r>
    </w:p>
    <w:p w:rsidR="000F355A" w:rsidRDefault="000F355A">
      <w:pPr>
        <w:pStyle w:val="ListParagraph"/>
        <w:numPr>
          <w:ilvl w:val="0"/>
          <w:numId w:val="1"/>
        </w:numPr>
        <w:spacing w:line="480" w:lineRule="auto"/>
        <w:ind w:left="630"/>
        <w:rPr>
          <w:ins w:id="664" w:author="Hassaan Shahawy" w:date="2019-02-28T13:38:00Z"/>
        </w:rPr>
        <w:pPrChange w:id="665" w:author="Hassaan Shahawy" w:date="2019-02-28T14:41:00Z">
          <w:pPr>
            <w:pStyle w:val="ListParagraph"/>
            <w:numPr>
              <w:numId w:val="1"/>
            </w:numPr>
            <w:ind w:left="630" w:hanging="360"/>
          </w:pPr>
        </w:pPrChange>
      </w:pPr>
      <w:ins w:id="666" w:author="Hassaan Shahawy" w:date="2019-02-28T13:38:00Z">
        <w:r>
          <w:lastRenderedPageBreak/>
          <w:t xml:space="preserve">7:264 </w:t>
        </w:r>
      </w:ins>
      <w:ins w:id="667" w:author="Hassaan Shahawy" w:date="2019-02-28T13:43:00Z">
        <w:r w:rsidR="00064AD6">
          <w:t xml:space="preserve">if witnesses testify that he stole money of a </w:t>
        </w:r>
        <w:proofErr w:type="spellStart"/>
        <w:r w:rsidR="00064AD6">
          <w:t>harbi</w:t>
        </w:r>
        <w:proofErr w:type="spellEnd"/>
        <w:r w:rsidR="00064AD6">
          <w:t xml:space="preserve"> with </w:t>
        </w:r>
        <w:proofErr w:type="spellStart"/>
        <w:r w:rsidR="00064AD6">
          <w:t>aman</w:t>
        </w:r>
        <w:proofErr w:type="spellEnd"/>
        <w:r w:rsidR="00064AD6">
          <w:t xml:space="preserve">. By qiyas same as first qiyas, but istiḥsān he avoids </w:t>
        </w:r>
        <w:proofErr w:type="spellStart"/>
        <w:r w:rsidR="00064AD6">
          <w:t>hadd</w:t>
        </w:r>
        <w:proofErr w:type="spellEnd"/>
        <w:r w:rsidR="00064AD6">
          <w:t xml:space="preserve">, because it’s a </w:t>
        </w:r>
        <w:proofErr w:type="spellStart"/>
        <w:r w:rsidR="00064AD6">
          <w:t>harbi</w:t>
        </w:r>
        <w:proofErr w:type="spellEnd"/>
        <w:r w:rsidR="00064AD6">
          <w:t xml:space="preserve">, not a </w:t>
        </w:r>
      </w:ins>
      <w:ins w:id="668" w:author="Hassaan Shahawy" w:date="2019-02-28T13:44:00Z">
        <w:r w:rsidR="00064AD6">
          <w:t>dhimmi, and don’t you see if he murdered him he wouldn’t be murdered? But he’s liable for what he stole.</w:t>
        </w:r>
      </w:ins>
    </w:p>
    <w:p w:rsidR="0077436F" w:rsidRDefault="000F0D0E">
      <w:pPr>
        <w:pStyle w:val="ListParagraph"/>
        <w:numPr>
          <w:ilvl w:val="0"/>
          <w:numId w:val="1"/>
        </w:numPr>
        <w:spacing w:line="480" w:lineRule="auto"/>
        <w:ind w:left="630"/>
        <w:pPrChange w:id="669" w:author="Hassaan Shahawy" w:date="2019-02-28T14:41:00Z">
          <w:pPr>
            <w:pStyle w:val="ListParagraph"/>
            <w:numPr>
              <w:numId w:val="1"/>
            </w:numPr>
            <w:ind w:left="630" w:hanging="360"/>
          </w:pPr>
        </w:pPrChange>
      </w:pPr>
      <w:r>
        <w:t xml:space="preserve">7:269 </w:t>
      </w:r>
      <w:r w:rsidR="00933E6A">
        <w:t xml:space="preserve">how old before </w:t>
      </w:r>
      <w:proofErr w:type="spellStart"/>
      <w:r w:rsidR="00933E6A">
        <w:t>someones</w:t>
      </w:r>
      <w:proofErr w:type="spellEnd"/>
      <w:r w:rsidR="00933E6A">
        <w:t xml:space="preserve"> testimony admitted if they haven’t had physical maturity</w:t>
      </w:r>
    </w:p>
    <w:p w:rsidR="00933E6A" w:rsidRDefault="00933E6A">
      <w:pPr>
        <w:pStyle w:val="ListParagraph"/>
        <w:numPr>
          <w:ilvl w:val="1"/>
          <w:numId w:val="1"/>
        </w:numPr>
        <w:spacing w:line="480" w:lineRule="auto"/>
        <w:pPrChange w:id="670" w:author="Hassaan Shahawy" w:date="2019-02-28T14:41:00Z">
          <w:pPr>
            <w:pStyle w:val="ListParagraph"/>
            <w:numPr>
              <w:ilvl w:val="1"/>
              <w:numId w:val="1"/>
            </w:numPr>
            <w:ind w:left="1440" w:hanging="360"/>
          </w:pPr>
        </w:pPrChange>
      </w:pPr>
      <w:r>
        <w:t xml:space="preserve">For </w:t>
      </w:r>
      <w:proofErr w:type="spellStart"/>
      <w:r>
        <w:t>slaveboy</w:t>
      </w:r>
      <w:proofErr w:type="spellEnd"/>
      <w:r>
        <w:t xml:space="preserve"> 19 years, for </w:t>
      </w:r>
      <w:proofErr w:type="spellStart"/>
      <w:r>
        <w:t>slavegirl</w:t>
      </w:r>
      <w:proofErr w:type="spellEnd"/>
      <w:r>
        <w:t xml:space="preserve"> 17 years, H</w:t>
      </w:r>
    </w:p>
    <w:p w:rsidR="00933E6A" w:rsidRDefault="00933E6A">
      <w:pPr>
        <w:pStyle w:val="ListParagraph"/>
        <w:numPr>
          <w:ilvl w:val="1"/>
          <w:numId w:val="1"/>
        </w:numPr>
        <w:spacing w:line="480" w:lineRule="auto"/>
        <w:pPrChange w:id="671" w:author="Hassaan Shahawy" w:date="2019-02-28T14:41:00Z">
          <w:pPr>
            <w:pStyle w:val="ListParagraph"/>
            <w:numPr>
              <w:ilvl w:val="1"/>
              <w:numId w:val="1"/>
            </w:numPr>
            <w:ind w:left="1440" w:hanging="360"/>
          </w:pPr>
        </w:pPrChange>
      </w:pPr>
      <w:r>
        <w:t>But M and Y disagree due to hadith</w:t>
      </w:r>
    </w:p>
    <w:p w:rsidR="0077436F" w:rsidRDefault="00933E6A">
      <w:pPr>
        <w:pStyle w:val="ListParagraph"/>
        <w:numPr>
          <w:ilvl w:val="0"/>
          <w:numId w:val="1"/>
        </w:numPr>
        <w:spacing w:line="480" w:lineRule="auto"/>
        <w:ind w:left="630"/>
        <w:pPrChange w:id="672" w:author="Hassaan Shahawy" w:date="2019-02-28T14:41:00Z">
          <w:pPr>
            <w:pStyle w:val="ListParagraph"/>
            <w:numPr>
              <w:numId w:val="1"/>
            </w:numPr>
            <w:ind w:left="630" w:hanging="360"/>
          </w:pPr>
        </w:pPrChange>
      </w:pPr>
      <w:r>
        <w:t xml:space="preserve">7:270 </w:t>
      </w:r>
      <w:r w:rsidR="005B493E">
        <w:t>if imam is presented with a thief should he ask him (</w:t>
      </w:r>
      <w:proofErr w:type="spellStart"/>
      <w:r w:rsidR="005B493E">
        <w:t>talqeen</w:t>
      </w:r>
      <w:proofErr w:type="spellEnd"/>
      <w:r w:rsidR="005B493E">
        <w:t>) have you stolen?</w:t>
      </w:r>
    </w:p>
    <w:p w:rsidR="005B493E" w:rsidRDefault="005B493E">
      <w:pPr>
        <w:pStyle w:val="ListParagraph"/>
        <w:numPr>
          <w:ilvl w:val="1"/>
          <w:numId w:val="1"/>
        </w:numPr>
        <w:spacing w:line="480" w:lineRule="auto"/>
        <w:pPrChange w:id="673" w:author="Hassaan Shahawy" w:date="2019-02-28T14:41:00Z">
          <w:pPr>
            <w:pStyle w:val="ListParagraph"/>
            <w:numPr>
              <w:ilvl w:val="1"/>
              <w:numId w:val="1"/>
            </w:numPr>
            <w:ind w:left="1440" w:hanging="360"/>
          </w:pPr>
        </w:pPrChange>
      </w:pPr>
      <w:r>
        <w:t>Yes, due to hadith</w:t>
      </w:r>
    </w:p>
    <w:p w:rsidR="0077436F" w:rsidRDefault="00872B66">
      <w:pPr>
        <w:pStyle w:val="ListParagraph"/>
        <w:numPr>
          <w:ilvl w:val="0"/>
          <w:numId w:val="1"/>
        </w:numPr>
        <w:spacing w:line="480" w:lineRule="auto"/>
        <w:ind w:left="630"/>
        <w:pPrChange w:id="674" w:author="Hassaan Shahawy" w:date="2019-02-28T14:41:00Z">
          <w:pPr>
            <w:pStyle w:val="ListParagraph"/>
            <w:numPr>
              <w:numId w:val="1"/>
            </w:numPr>
            <w:ind w:left="630" w:hanging="360"/>
          </w:pPr>
        </w:pPrChange>
      </w:pPr>
      <w:r>
        <w:t xml:space="preserve">7:274 a man confesses to theft of someone who is not there, and it is established, should he be cut when the man he stole from is still absent? No, by istiḥsān avoid penalty, because if that person says he didn’t still from me then no </w:t>
      </w:r>
      <w:proofErr w:type="spellStart"/>
      <w:r>
        <w:t>hadd</w:t>
      </w:r>
      <w:proofErr w:type="spellEnd"/>
    </w:p>
    <w:p w:rsidR="0077436F" w:rsidRDefault="00E200B5">
      <w:pPr>
        <w:pStyle w:val="ListParagraph"/>
        <w:numPr>
          <w:ilvl w:val="0"/>
          <w:numId w:val="1"/>
        </w:numPr>
        <w:spacing w:line="480" w:lineRule="auto"/>
        <w:ind w:left="630"/>
        <w:pPrChange w:id="675" w:author="Hassaan Shahawy" w:date="2019-02-28T14:41:00Z">
          <w:pPr>
            <w:pStyle w:val="ListParagraph"/>
            <w:numPr>
              <w:numId w:val="1"/>
            </w:numPr>
            <w:ind w:left="630" w:hanging="360"/>
          </w:pPr>
        </w:pPrChange>
      </w:pPr>
      <w:r>
        <w:t xml:space="preserve">7:279 if a man looks at the </w:t>
      </w:r>
      <w:proofErr w:type="spellStart"/>
      <w:r>
        <w:t>farj</w:t>
      </w:r>
      <w:proofErr w:type="spellEnd"/>
      <w:r>
        <w:t xml:space="preserve"> of his wife from desire, or touches or kisses it, until her mother becomes haram to him and her daughter, then he steals from one of them, and he confesses or has witnesses, does he get cut?</w:t>
      </w:r>
    </w:p>
    <w:p w:rsidR="00E200B5" w:rsidRDefault="00E200B5">
      <w:pPr>
        <w:pStyle w:val="ListParagraph"/>
        <w:numPr>
          <w:ilvl w:val="1"/>
          <w:numId w:val="1"/>
        </w:numPr>
        <w:spacing w:line="480" w:lineRule="auto"/>
        <w:pPrChange w:id="676" w:author="Hassaan Shahawy" w:date="2019-02-28T14:41:00Z">
          <w:pPr>
            <w:pStyle w:val="ListParagraph"/>
            <w:numPr>
              <w:ilvl w:val="1"/>
              <w:numId w:val="1"/>
            </w:numPr>
            <w:ind w:left="1440" w:hanging="360"/>
          </w:pPr>
        </w:pPrChange>
      </w:pPr>
      <w:r>
        <w:t>Yes, like milk mother mahram</w:t>
      </w:r>
    </w:p>
    <w:p w:rsidR="00792CAC" w:rsidRDefault="00792CAC">
      <w:pPr>
        <w:pStyle w:val="ListParagraph"/>
        <w:numPr>
          <w:ilvl w:val="1"/>
          <w:numId w:val="1"/>
        </w:numPr>
        <w:spacing w:line="480" w:lineRule="auto"/>
        <w:pPrChange w:id="677" w:author="Hassaan Shahawy" w:date="2019-02-28T14:41:00Z">
          <w:pPr>
            <w:pStyle w:val="ListParagraph"/>
            <w:numPr>
              <w:ilvl w:val="1"/>
              <w:numId w:val="1"/>
            </w:numPr>
            <w:ind w:left="1440" w:hanging="360"/>
          </w:pPr>
        </w:pPrChange>
      </w:pPr>
      <w:r>
        <w:t xml:space="preserve">Why do you only apply </w:t>
      </w:r>
      <w:proofErr w:type="spellStart"/>
      <w:r>
        <w:t>hadd</w:t>
      </w:r>
      <w:proofErr w:type="spellEnd"/>
      <w:r>
        <w:t xml:space="preserve"> for theft from mother-in-law and not step-daughter?</w:t>
      </w:r>
    </w:p>
    <w:p w:rsidR="00E200B5" w:rsidRDefault="00792CAC">
      <w:pPr>
        <w:pStyle w:val="ListParagraph"/>
        <w:numPr>
          <w:ilvl w:val="1"/>
          <w:numId w:val="1"/>
        </w:numPr>
        <w:spacing w:line="480" w:lineRule="auto"/>
        <w:pPrChange w:id="678" w:author="Hassaan Shahawy" w:date="2019-02-28T14:41:00Z">
          <w:pPr>
            <w:pStyle w:val="ListParagraph"/>
            <w:numPr>
              <w:ilvl w:val="1"/>
              <w:numId w:val="1"/>
            </w:numPr>
            <w:ind w:left="1440" w:hanging="360"/>
          </w:pPr>
        </w:pPrChange>
      </w:pPr>
      <w:r>
        <w:t>Istiḥsān that step-daughter takes the standing of her mother</w:t>
      </w:r>
    </w:p>
    <w:p w:rsidR="0077436F" w:rsidRDefault="00792CAC">
      <w:pPr>
        <w:pStyle w:val="ListParagraph"/>
        <w:numPr>
          <w:ilvl w:val="0"/>
          <w:numId w:val="1"/>
        </w:numPr>
        <w:spacing w:line="480" w:lineRule="auto"/>
        <w:ind w:left="630"/>
        <w:pPrChange w:id="679" w:author="Hassaan Shahawy" w:date="2019-02-28T14:41:00Z">
          <w:pPr>
            <w:pStyle w:val="ListParagraph"/>
            <w:numPr>
              <w:numId w:val="1"/>
            </w:numPr>
            <w:ind w:left="630" w:hanging="360"/>
          </w:pPr>
        </w:pPrChange>
      </w:pPr>
      <w:r>
        <w:t>7:</w:t>
      </w:r>
      <w:r w:rsidR="00402D2A">
        <w:t xml:space="preserve">282 </w:t>
      </w:r>
      <w:r w:rsidR="002C1EF5">
        <w:t xml:space="preserve">X says I stole from Y, but then X says it was </w:t>
      </w:r>
      <w:proofErr w:type="spellStart"/>
      <w:r w:rsidR="002C1EF5">
        <w:t>ghasb</w:t>
      </w:r>
      <w:proofErr w:type="spellEnd"/>
      <w:r w:rsidR="002C1EF5">
        <w:t>, and now it has perished, is X now liable? Yes, but is he cut? No</w:t>
      </w:r>
    </w:p>
    <w:p w:rsidR="002C1EF5" w:rsidRDefault="002C1EF5">
      <w:pPr>
        <w:pStyle w:val="ListParagraph"/>
        <w:numPr>
          <w:ilvl w:val="1"/>
          <w:numId w:val="1"/>
        </w:numPr>
        <w:spacing w:line="480" w:lineRule="auto"/>
        <w:pPrChange w:id="680" w:author="Hassaan Shahawy" w:date="2019-02-28T14:41:00Z">
          <w:pPr>
            <w:pStyle w:val="ListParagraph"/>
            <w:numPr>
              <w:ilvl w:val="1"/>
              <w:numId w:val="1"/>
            </w:numPr>
            <w:ind w:left="1440" w:hanging="360"/>
          </w:pPr>
        </w:pPrChange>
      </w:pPr>
      <w:r>
        <w:t xml:space="preserve">But because it is all connected speech, by istiḥsān we make him liable, even though by qiyas he </w:t>
      </w:r>
      <w:proofErr w:type="spellStart"/>
      <w:r>
        <w:t>wasnt</w:t>
      </w:r>
      <w:proofErr w:type="spellEnd"/>
    </w:p>
    <w:p w:rsidR="000A2740" w:rsidRDefault="000A2740">
      <w:pPr>
        <w:pStyle w:val="ListParagraph"/>
        <w:numPr>
          <w:ilvl w:val="0"/>
          <w:numId w:val="1"/>
        </w:numPr>
        <w:spacing w:line="480" w:lineRule="auto"/>
        <w:ind w:left="630"/>
        <w:rPr>
          <w:ins w:id="681" w:author="Hassaan Shahawy" w:date="2019-02-28T11:58:00Z"/>
        </w:rPr>
        <w:pPrChange w:id="682" w:author="Hassaan Shahawy" w:date="2019-02-28T14:41:00Z">
          <w:pPr>
            <w:pStyle w:val="ListParagraph"/>
            <w:numPr>
              <w:numId w:val="1"/>
            </w:numPr>
            <w:ind w:left="630" w:hanging="360"/>
          </w:pPr>
        </w:pPrChange>
      </w:pPr>
      <w:ins w:id="683" w:author="Hassaan Shahawy" w:date="2019-02-28T11:58:00Z">
        <w:r>
          <w:lastRenderedPageBreak/>
          <w:t xml:space="preserve">7:295 </w:t>
        </w:r>
      </w:ins>
      <w:ins w:id="684" w:author="Hassaan Shahawy" w:date="2019-02-28T12:01:00Z">
        <w:r w:rsidR="005D0A4B">
          <w:t xml:space="preserve">statue of limitations, that if it been a while since </w:t>
        </w:r>
        <w:proofErr w:type="spellStart"/>
        <w:r w:rsidR="005D0A4B">
          <w:t>hadd</w:t>
        </w:r>
        <w:proofErr w:type="spellEnd"/>
        <w:r w:rsidR="005D0A4B">
          <w:t xml:space="preserve"> and man is penitent, then </w:t>
        </w:r>
        <w:proofErr w:type="spellStart"/>
        <w:r w:rsidR="005D0A4B">
          <w:t>idraa</w:t>
        </w:r>
        <w:proofErr w:type="spellEnd"/>
        <w:r w:rsidR="005D0A4B">
          <w:t xml:space="preserve"> of </w:t>
        </w:r>
        <w:proofErr w:type="spellStart"/>
        <w:r w:rsidR="005D0A4B">
          <w:t>hadd</w:t>
        </w:r>
        <w:proofErr w:type="spellEnd"/>
        <w:r w:rsidR="005D0A4B">
          <w:t xml:space="preserve">, and this is for theft or highway robbery. </w:t>
        </w:r>
      </w:ins>
      <w:ins w:id="685" w:author="Hassaan Shahawy" w:date="2019-02-28T12:04:00Z">
        <w:r w:rsidR="00FF5975">
          <w:t xml:space="preserve">And hadith of </w:t>
        </w:r>
        <w:proofErr w:type="spellStart"/>
        <w:r w:rsidR="00FF5975">
          <w:t>umar</w:t>
        </w:r>
        <w:proofErr w:type="spellEnd"/>
        <w:r w:rsidR="00FF5975">
          <w:t xml:space="preserve"> saying they do that testifying out of a grudge. </w:t>
        </w:r>
      </w:ins>
    </w:p>
    <w:p w:rsidR="0077436F" w:rsidRDefault="002C1EF5">
      <w:pPr>
        <w:pStyle w:val="ListParagraph"/>
        <w:numPr>
          <w:ilvl w:val="0"/>
          <w:numId w:val="1"/>
        </w:numPr>
        <w:spacing w:line="480" w:lineRule="auto"/>
        <w:ind w:left="630"/>
        <w:pPrChange w:id="686" w:author="Hassaan Shahawy" w:date="2019-02-28T14:41:00Z">
          <w:pPr>
            <w:pStyle w:val="ListParagraph"/>
            <w:numPr>
              <w:numId w:val="1"/>
            </w:numPr>
            <w:ind w:left="630" w:hanging="360"/>
          </w:pPr>
        </w:pPrChange>
      </w:pPr>
      <w:r>
        <w:t xml:space="preserve">7:312 if someone is </w:t>
      </w:r>
      <w:r w:rsidR="00EB6940">
        <w:t>being forced to sell by a gang and they say sell this slave that’s worth 10k for 1k, then if he sells for less than 1k, by qiyas he wasn’t forced and the sale is valid, but by istiḥsān nah he was still forced and the sale is not valid, because it’s the same in meaning for him</w:t>
      </w:r>
    </w:p>
    <w:p w:rsidR="0077436F" w:rsidRDefault="00EB6940">
      <w:pPr>
        <w:pStyle w:val="ListParagraph"/>
        <w:numPr>
          <w:ilvl w:val="0"/>
          <w:numId w:val="1"/>
        </w:numPr>
        <w:spacing w:line="480" w:lineRule="auto"/>
        <w:ind w:left="630"/>
        <w:pPrChange w:id="687" w:author="Hassaan Shahawy" w:date="2019-02-28T14:41:00Z">
          <w:pPr>
            <w:pStyle w:val="ListParagraph"/>
            <w:numPr>
              <w:numId w:val="1"/>
            </w:numPr>
            <w:ind w:left="630" w:hanging="360"/>
          </w:pPr>
        </w:pPrChange>
      </w:pPr>
      <w:r>
        <w:t xml:space="preserve">7:312 </w:t>
      </w:r>
      <w:proofErr w:type="spellStart"/>
      <w:r>
        <w:t>iif</w:t>
      </w:r>
      <w:proofErr w:type="spellEnd"/>
      <w:r>
        <w:t xml:space="preserve"> gang forced him to sell slave for 1000 dirhams and he sells for 1000 dinars, by qiyas this is still a sale, but by </w:t>
      </w:r>
      <w:proofErr w:type="spellStart"/>
      <w:r>
        <w:t>istihsan</w:t>
      </w:r>
      <w:proofErr w:type="spellEnd"/>
      <w:r>
        <w:t xml:space="preserve"> sale invalid because </w:t>
      </w:r>
      <w:proofErr w:type="spellStart"/>
      <w:r>
        <w:t>theyre</w:t>
      </w:r>
      <w:proofErr w:type="spellEnd"/>
      <w:r>
        <w:t xml:space="preserve"> both forms of currency</w:t>
      </w:r>
    </w:p>
    <w:p w:rsidR="0077436F" w:rsidRDefault="00EB6940">
      <w:pPr>
        <w:pStyle w:val="ListParagraph"/>
        <w:numPr>
          <w:ilvl w:val="0"/>
          <w:numId w:val="1"/>
        </w:numPr>
        <w:spacing w:line="480" w:lineRule="auto"/>
        <w:ind w:left="630"/>
        <w:pPrChange w:id="688" w:author="Hassaan Shahawy" w:date="2019-02-28T14:41:00Z">
          <w:pPr>
            <w:pStyle w:val="ListParagraph"/>
            <w:numPr>
              <w:numId w:val="1"/>
            </w:numPr>
            <w:ind w:left="630" w:hanging="360"/>
          </w:pPr>
        </w:pPrChange>
      </w:pPr>
      <w:r>
        <w:t xml:space="preserve">7:317 </w:t>
      </w:r>
      <w:r w:rsidR="005B3AAD">
        <w:t>i</w:t>
      </w:r>
      <w:r w:rsidR="005219CF">
        <w:t xml:space="preserve">f man forced to say he disbelieved, and he has </w:t>
      </w:r>
      <w:proofErr w:type="spellStart"/>
      <w:r w:rsidR="005219CF">
        <w:t>muslim</w:t>
      </w:r>
      <w:proofErr w:type="spellEnd"/>
      <w:r w:rsidR="005219CF">
        <w:t xml:space="preserve"> wife, then by qiyas they would have to be split up because we don’t know what he really meant, but by istiḥsān we keep them together</w:t>
      </w:r>
    </w:p>
    <w:p w:rsidR="00AD66D9" w:rsidRDefault="00AD66D9">
      <w:pPr>
        <w:pStyle w:val="ListParagraph"/>
        <w:numPr>
          <w:ilvl w:val="0"/>
          <w:numId w:val="1"/>
        </w:numPr>
        <w:spacing w:line="480" w:lineRule="auto"/>
        <w:ind w:left="630"/>
        <w:rPr>
          <w:ins w:id="689" w:author="Hassaan Shahawy" w:date="2019-02-27T10:52:00Z"/>
        </w:rPr>
        <w:pPrChange w:id="690" w:author="Hassaan Shahawy" w:date="2019-02-28T14:41:00Z">
          <w:pPr>
            <w:pStyle w:val="ListParagraph"/>
            <w:numPr>
              <w:numId w:val="1"/>
            </w:numPr>
            <w:ind w:left="630" w:hanging="360"/>
          </w:pPr>
        </w:pPrChange>
      </w:pPr>
      <w:ins w:id="691" w:author="Hassaan Shahawy" w:date="2019-02-27T10:52:00Z">
        <w:r>
          <w:t xml:space="preserve">7:321 </w:t>
        </w:r>
      </w:ins>
      <w:r w:rsidR="00EE65EF">
        <w:t xml:space="preserve">if a qadi does </w:t>
      </w:r>
      <w:proofErr w:type="spellStart"/>
      <w:r w:rsidR="00EE65EF">
        <w:t>ikrah</w:t>
      </w:r>
      <w:proofErr w:type="spellEnd"/>
      <w:r w:rsidR="00EE65EF">
        <w:t xml:space="preserve"> of a man and hits him or imprisons him until he confesses to theft or adultery or drinking alcohol or murder, and he confesses</w:t>
      </w:r>
      <w:r w:rsidR="003D67FA">
        <w:t xml:space="preserve">, then if that man was known to have down that but </w:t>
      </w:r>
      <w:proofErr w:type="spellStart"/>
      <w:r w:rsidR="003D67FA">
        <w:t>theres</w:t>
      </w:r>
      <w:proofErr w:type="spellEnd"/>
      <w:r w:rsidR="003D67FA">
        <w:t xml:space="preserve"> just no </w:t>
      </w:r>
      <w:proofErr w:type="spellStart"/>
      <w:r w:rsidR="003D67FA">
        <w:t>bayyina</w:t>
      </w:r>
      <w:proofErr w:type="spellEnd"/>
      <w:r w:rsidR="003D67FA">
        <w:t>, then by qiyas penalties become valid</w:t>
      </w:r>
      <w:ins w:id="692" w:author="Hassaan Shahawy" w:date="2019-02-27T10:53:00Z">
        <w:r w:rsidR="00312CA7">
          <w:t xml:space="preserve"> in this random case we avoid qiyas and let him </w:t>
        </w:r>
        <w:proofErr w:type="spellStart"/>
        <w:r w:rsidR="00312CA7">
          <w:t>idra</w:t>
        </w:r>
        <w:proofErr w:type="spellEnd"/>
        <w:r w:rsidR="00312CA7">
          <w:t xml:space="preserve">’ the </w:t>
        </w:r>
        <w:proofErr w:type="spellStart"/>
        <w:r w:rsidR="00312CA7">
          <w:t>qisas</w:t>
        </w:r>
        <w:proofErr w:type="spellEnd"/>
        <w:r w:rsidR="00312CA7">
          <w:t xml:space="preserve"> and just pay</w:t>
        </w:r>
      </w:ins>
      <w:ins w:id="693" w:author="Hassaan Shahawy" w:date="2019-02-27T10:54:00Z">
        <w:r w:rsidR="00AB3BBB">
          <w:t xml:space="preserve">, though if another type of thing then we stick with the qiyas and he does </w:t>
        </w:r>
        <w:proofErr w:type="spellStart"/>
        <w:r w:rsidR="00AB3BBB">
          <w:t>qisas</w:t>
        </w:r>
        <w:proofErr w:type="spellEnd"/>
        <w:r w:rsidR="00AB3BBB">
          <w:t xml:space="preserve"> for part and pays other part, because this is a place of </w:t>
        </w:r>
        <w:proofErr w:type="spellStart"/>
        <w:r w:rsidR="00AB3BBB">
          <w:t>shubha</w:t>
        </w:r>
        <w:proofErr w:type="spellEnd"/>
        <w:r w:rsidR="000B7407">
          <w:t xml:space="preserve"> (referring to the istiḥsān?)</w:t>
        </w:r>
      </w:ins>
    </w:p>
    <w:p w:rsidR="0077436F" w:rsidRDefault="005B3AAD">
      <w:pPr>
        <w:pStyle w:val="ListParagraph"/>
        <w:numPr>
          <w:ilvl w:val="0"/>
          <w:numId w:val="1"/>
        </w:numPr>
        <w:spacing w:line="480" w:lineRule="auto"/>
        <w:ind w:left="630"/>
        <w:pPrChange w:id="694" w:author="Hassaan Shahawy" w:date="2019-02-28T14:41:00Z">
          <w:pPr>
            <w:pStyle w:val="ListParagraph"/>
            <w:numPr>
              <w:numId w:val="1"/>
            </w:numPr>
            <w:ind w:left="630" w:hanging="360"/>
          </w:pPr>
        </w:pPrChange>
      </w:pPr>
      <w:r>
        <w:t xml:space="preserve">7:322 if the </w:t>
      </w:r>
      <w:proofErr w:type="spellStart"/>
      <w:r>
        <w:t>khalifas</w:t>
      </w:r>
      <w:proofErr w:type="spellEnd"/>
      <w:r>
        <w:t xml:space="preserve"> </w:t>
      </w:r>
      <w:r>
        <w:rPr>
          <w:b/>
          <w:bCs/>
        </w:rPr>
        <w:t xml:space="preserve">deputy interesting </w:t>
      </w:r>
      <w:r>
        <w:t>orders a man to kill a</w:t>
      </w:r>
      <w:r w:rsidR="003D67FA">
        <w:t xml:space="preserve">nother </w:t>
      </w:r>
      <w:r>
        <w:t xml:space="preserve">man oppressively or else be killed, then H says the charge of murder is on this commanding </w:t>
      </w:r>
      <w:r w:rsidR="00FD3D98">
        <w:t xml:space="preserve">deputy, not the one who has commanded, and M agrees, but Y says that by istiḥsān the commanding deputy must pay </w:t>
      </w:r>
      <w:proofErr w:type="spellStart"/>
      <w:r w:rsidR="00FD3D98">
        <w:t>diya</w:t>
      </w:r>
      <w:proofErr w:type="spellEnd"/>
      <w:r w:rsidR="00FD3D98">
        <w:t xml:space="preserve"> but doesn’t get the murder </w:t>
      </w:r>
      <w:proofErr w:type="spellStart"/>
      <w:r w:rsidR="00FD3D98">
        <w:t>qisas</w:t>
      </w:r>
      <w:proofErr w:type="spellEnd"/>
      <w:r w:rsidR="00FD3D98">
        <w:t xml:space="preserve">, but madhhab agrees with the </w:t>
      </w:r>
      <w:proofErr w:type="spellStart"/>
      <w:r w:rsidR="00FD3D98">
        <w:t>nonistihsan</w:t>
      </w:r>
      <w:proofErr w:type="spellEnd"/>
      <w:r w:rsidR="00FD3D98">
        <w:t xml:space="preserve"> position</w:t>
      </w:r>
    </w:p>
    <w:p w:rsidR="00887780" w:rsidRDefault="00887780">
      <w:pPr>
        <w:pStyle w:val="ListParagraph"/>
        <w:numPr>
          <w:ilvl w:val="0"/>
          <w:numId w:val="1"/>
        </w:numPr>
        <w:spacing w:line="480" w:lineRule="auto"/>
        <w:ind w:left="630"/>
        <w:pPrChange w:id="695" w:author="Hassaan Shahawy" w:date="2019-02-28T14:41:00Z">
          <w:pPr>
            <w:pStyle w:val="ListParagraph"/>
            <w:numPr>
              <w:numId w:val="1"/>
            </w:numPr>
            <w:ind w:left="630" w:hanging="360"/>
          </w:pPr>
        </w:pPrChange>
      </w:pPr>
      <w:r>
        <w:lastRenderedPageBreak/>
        <w:t xml:space="preserve">7:337 </w:t>
      </w:r>
      <w:r w:rsidR="00A55356">
        <w:t xml:space="preserve">if a Christian forced to convert then he is called </w:t>
      </w:r>
      <w:proofErr w:type="spellStart"/>
      <w:r w:rsidR="00A55356">
        <w:t>muslims</w:t>
      </w:r>
      <w:proofErr w:type="spellEnd"/>
      <w:r w:rsidR="00A55356">
        <w:t xml:space="preserve"> and if he tries to go back is forced to stay </w:t>
      </w:r>
      <w:proofErr w:type="spellStart"/>
      <w:r w:rsidR="00A55356">
        <w:t>muslim</w:t>
      </w:r>
      <w:proofErr w:type="spellEnd"/>
      <w:r w:rsidR="00A55356">
        <w:t xml:space="preserve">, but </w:t>
      </w:r>
      <w:proofErr w:type="spellStart"/>
      <w:r w:rsidR="00A55356">
        <w:t>cant</w:t>
      </w:r>
      <w:proofErr w:type="spellEnd"/>
      <w:r w:rsidR="00A55356">
        <w:t xml:space="preserve"> be killed due to the </w:t>
      </w:r>
      <w:proofErr w:type="spellStart"/>
      <w:r w:rsidR="00A55356">
        <w:t>shubha</w:t>
      </w:r>
      <w:proofErr w:type="spellEnd"/>
      <w:r w:rsidR="00A55356">
        <w:t xml:space="preserve"> here</w:t>
      </w:r>
    </w:p>
    <w:p w:rsidR="00D80243" w:rsidRPr="00D80243" w:rsidRDefault="00A55356">
      <w:pPr>
        <w:pStyle w:val="ListParagraph"/>
        <w:numPr>
          <w:ilvl w:val="1"/>
          <w:numId w:val="1"/>
        </w:numPr>
        <w:spacing w:line="480" w:lineRule="auto"/>
        <w:pPrChange w:id="696" w:author="Hassaan Shahawy" w:date="2019-02-28T14:41:00Z">
          <w:pPr>
            <w:pStyle w:val="ListParagraph"/>
            <w:numPr>
              <w:ilvl w:val="1"/>
              <w:numId w:val="1"/>
            </w:numPr>
            <w:ind w:left="1440" w:hanging="360"/>
          </w:pPr>
        </w:pPrChange>
      </w:pPr>
      <w:r>
        <w:t xml:space="preserve">H’s ruling on marriage said that by istiḥsān the </w:t>
      </w:r>
      <w:proofErr w:type="spellStart"/>
      <w:r>
        <w:t>muslim</w:t>
      </w:r>
      <w:proofErr w:type="spellEnd"/>
      <w:r>
        <w:t xml:space="preserve"> who declares kufr shouldn’t be considered kafir, so also by istiḥsān we </w:t>
      </w:r>
      <w:proofErr w:type="spellStart"/>
      <w:r>
        <w:t>cant</w:t>
      </w:r>
      <w:proofErr w:type="spellEnd"/>
      <w:r>
        <w:t xml:space="preserve"> return a </w:t>
      </w:r>
      <w:proofErr w:type="spellStart"/>
      <w:r>
        <w:t>muslim</w:t>
      </w:r>
      <w:proofErr w:type="spellEnd"/>
      <w:r>
        <w:t xml:space="preserve"> to kufr and invalidate his </w:t>
      </w:r>
      <w:proofErr w:type="spellStart"/>
      <w:r>
        <w:t>islam</w:t>
      </w:r>
      <w:proofErr w:type="spellEnd"/>
      <w:r>
        <w:t xml:space="preserve"> </w:t>
      </w:r>
      <w:r>
        <w:rPr>
          <w:b/>
          <w:bCs/>
        </w:rPr>
        <w:t>explanation doesn’t seem to jibe here</w:t>
      </w:r>
    </w:p>
    <w:p w:rsidR="00127E78" w:rsidRDefault="00127E78">
      <w:pPr>
        <w:pStyle w:val="ListParagraph"/>
        <w:numPr>
          <w:ilvl w:val="0"/>
          <w:numId w:val="1"/>
        </w:numPr>
        <w:spacing w:line="480" w:lineRule="auto"/>
        <w:ind w:left="540"/>
        <w:rPr>
          <w:ins w:id="697" w:author="Hassaan Shahawy" w:date="2019-02-27T10:54:00Z"/>
        </w:rPr>
        <w:pPrChange w:id="698" w:author="Hassaan Shahawy" w:date="2019-02-28T14:41:00Z">
          <w:pPr>
            <w:pStyle w:val="ListParagraph"/>
            <w:numPr>
              <w:numId w:val="1"/>
            </w:numPr>
            <w:ind w:left="540" w:hanging="360"/>
          </w:pPr>
        </w:pPrChange>
      </w:pPr>
      <w:ins w:id="699" w:author="Hassaan Shahawy" w:date="2019-02-27T10:54:00Z">
        <w:r>
          <w:t xml:space="preserve">7:349 </w:t>
        </w:r>
      </w:ins>
      <w:ins w:id="700" w:author="Hassaan Shahawy" w:date="2019-02-27T10:59:00Z">
        <w:r w:rsidR="001257E9">
          <w:t xml:space="preserve">if buyer </w:t>
        </w:r>
        <w:proofErr w:type="spellStart"/>
        <w:r w:rsidR="001257E9">
          <w:t>sabaqa</w:t>
        </w:r>
        <w:proofErr w:type="spellEnd"/>
        <w:r w:rsidR="001257E9">
          <w:t xml:space="preserve"> with freeing slave, the slave is freed and purchase valid, qiyas here would be that buyer fre</w:t>
        </w:r>
      </w:ins>
      <w:ins w:id="701" w:author="Hassaan Shahawy" w:date="2019-02-27T11:00:00Z">
        <w:r w:rsidR="001257E9">
          <w:t>eing slave is invalid, because he freed him without owning him, but by istiḥsān we say his freeing him is showing both consent for sale and ownership then freeing him, in the same expression. Cause don’t you see that a man can say to another I have ma</w:t>
        </w:r>
      </w:ins>
      <w:ins w:id="702" w:author="Hassaan Shahawy" w:date="2019-02-27T11:01:00Z">
        <w:r w:rsidR="001257E9">
          <w:t>de my slave free by way of you for 1000 dirhams, then if the other consents, he consents to two contracts at once, but this is not qiyas. s</w:t>
        </w:r>
      </w:ins>
    </w:p>
    <w:p w:rsidR="00D80243" w:rsidRDefault="00D80243">
      <w:pPr>
        <w:pStyle w:val="ListParagraph"/>
        <w:numPr>
          <w:ilvl w:val="0"/>
          <w:numId w:val="1"/>
        </w:numPr>
        <w:spacing w:line="480" w:lineRule="auto"/>
        <w:ind w:left="540"/>
        <w:pPrChange w:id="703" w:author="Hassaan Shahawy" w:date="2019-02-28T14:41:00Z">
          <w:pPr>
            <w:pStyle w:val="ListParagraph"/>
            <w:numPr>
              <w:numId w:val="1"/>
            </w:numPr>
            <w:ind w:left="540" w:hanging="360"/>
          </w:pPr>
        </w:pPrChange>
      </w:pPr>
      <w:r>
        <w:t xml:space="preserve">7:353 </w:t>
      </w:r>
      <w:r w:rsidR="000E6C66">
        <w:t xml:space="preserve">if </w:t>
      </w:r>
      <w:r w:rsidR="006059ED">
        <w:t xml:space="preserve">X forces Y to give X the right to free Y’s slave or divorce Y’s wife whom he hasn’t consummated with yet, then by qiyas the slave would actually be freed or wife actually divorced and no liability because he didn’t actually force him to free or divorce, but by istiḥsān he is liable for value of slave and ½ </w:t>
      </w:r>
      <w:proofErr w:type="spellStart"/>
      <w:r w:rsidR="006059ED">
        <w:t>mahr</w:t>
      </w:r>
      <w:proofErr w:type="spellEnd"/>
      <w:r w:rsidR="006059ED">
        <w:t>, because he forced him to do what would then transfer the power of the act</w:t>
      </w:r>
    </w:p>
    <w:p w:rsidR="00D80243" w:rsidRDefault="006059ED">
      <w:pPr>
        <w:pStyle w:val="ListParagraph"/>
        <w:numPr>
          <w:ilvl w:val="0"/>
          <w:numId w:val="1"/>
        </w:numPr>
        <w:spacing w:line="480" w:lineRule="auto"/>
        <w:ind w:left="540"/>
        <w:pPrChange w:id="704" w:author="Hassaan Shahawy" w:date="2019-02-28T14:41:00Z">
          <w:pPr>
            <w:pStyle w:val="ListParagraph"/>
            <w:numPr>
              <w:numId w:val="1"/>
            </w:numPr>
            <w:ind w:left="540" w:hanging="360"/>
          </w:pPr>
        </w:pPrChange>
      </w:pPr>
      <w:r>
        <w:t>7:354</w:t>
      </w:r>
      <w:r>
        <w:rPr>
          <w:rFonts w:hint="cs"/>
          <w:rtl/>
          <w:lang w:bidi="ar-EG"/>
        </w:rPr>
        <w:t xml:space="preserve"> </w:t>
      </w:r>
      <w:r>
        <w:rPr>
          <w:lang w:bidi="ar-EG"/>
        </w:rPr>
        <w:t xml:space="preserve"> if qadi says I know the testimony wasn’t good enough but I stone him as an oppressor and I knew he didn’t have stoning on him, and I forced the people to stone him, then the qadi is liable for </w:t>
      </w:r>
      <w:proofErr w:type="spellStart"/>
      <w:r>
        <w:rPr>
          <w:lang w:bidi="ar-EG"/>
        </w:rPr>
        <w:t>diya</w:t>
      </w:r>
      <w:proofErr w:type="spellEnd"/>
    </w:p>
    <w:p w:rsidR="006059ED" w:rsidRDefault="006059ED">
      <w:pPr>
        <w:pStyle w:val="ListParagraph"/>
        <w:numPr>
          <w:ilvl w:val="1"/>
          <w:numId w:val="1"/>
        </w:numPr>
        <w:spacing w:line="480" w:lineRule="auto"/>
        <w:pPrChange w:id="705" w:author="Hassaan Shahawy" w:date="2019-02-28T14:41:00Z">
          <w:pPr>
            <w:pStyle w:val="ListParagraph"/>
            <w:numPr>
              <w:ilvl w:val="1"/>
              <w:numId w:val="1"/>
            </w:numPr>
            <w:ind w:left="1440" w:hanging="360"/>
          </w:pPr>
        </w:pPrChange>
      </w:pPr>
      <w:r>
        <w:t xml:space="preserve">And qiyas of M’s opinion would say that qadi should be executed, but he used istiḥsān to say qadi gets </w:t>
      </w:r>
      <w:proofErr w:type="spellStart"/>
      <w:r>
        <w:t>diya</w:t>
      </w:r>
      <w:proofErr w:type="spellEnd"/>
      <w:r>
        <w:t xml:space="preserve"> due to </w:t>
      </w:r>
      <w:proofErr w:type="spellStart"/>
      <w:r>
        <w:t>shubha</w:t>
      </w:r>
      <w:proofErr w:type="spellEnd"/>
      <w:r>
        <w:t xml:space="preserve"> of the testimony</w:t>
      </w:r>
    </w:p>
    <w:p w:rsidR="001257E9" w:rsidRDefault="001257E9">
      <w:pPr>
        <w:pStyle w:val="ListParagraph"/>
        <w:numPr>
          <w:ilvl w:val="0"/>
          <w:numId w:val="1"/>
        </w:numPr>
        <w:spacing w:line="480" w:lineRule="auto"/>
        <w:ind w:left="540"/>
        <w:rPr>
          <w:ins w:id="706" w:author="Hassaan Shahawy" w:date="2019-02-27T11:01:00Z"/>
        </w:rPr>
        <w:pPrChange w:id="707" w:author="Hassaan Shahawy" w:date="2019-02-28T14:41:00Z">
          <w:pPr>
            <w:pStyle w:val="ListParagraph"/>
            <w:numPr>
              <w:numId w:val="1"/>
            </w:numPr>
            <w:ind w:left="540" w:hanging="360"/>
          </w:pPr>
        </w:pPrChange>
      </w:pPr>
      <w:ins w:id="708" w:author="Hassaan Shahawy" w:date="2019-02-27T11:01:00Z">
        <w:r>
          <w:t>7:35</w:t>
        </w:r>
        <w:r w:rsidR="002D56F8">
          <w:t>7-8</w:t>
        </w:r>
        <w:r w:rsidR="00395093">
          <w:t xml:space="preserve"> </w:t>
        </w:r>
      </w:ins>
      <w:ins w:id="709" w:author="Hassaan Shahawy" w:date="2019-02-27T11:06:00Z">
        <w:r w:rsidR="002653F2">
          <w:t xml:space="preserve">if man’s slave is </w:t>
        </w:r>
        <w:proofErr w:type="spellStart"/>
        <w:r w:rsidR="002653F2">
          <w:t>mudabbar</w:t>
        </w:r>
        <w:proofErr w:type="spellEnd"/>
        <w:r w:rsidR="002653F2">
          <w:t xml:space="preserve"> and so </w:t>
        </w:r>
        <w:proofErr w:type="spellStart"/>
        <w:r w:rsidR="002653F2">
          <w:t>cant</w:t>
        </w:r>
        <w:proofErr w:type="spellEnd"/>
        <w:r w:rsidR="002653F2">
          <w:t xml:space="preserve"> sell him, or is umm </w:t>
        </w:r>
        <w:proofErr w:type="spellStart"/>
        <w:r w:rsidR="002653F2">
          <w:t>walad</w:t>
        </w:r>
        <w:proofErr w:type="spellEnd"/>
        <w:r w:rsidR="002653F2">
          <w:t xml:space="preserve">, and he’s forced to swear that if I approach her sexually then slave is free, then if he approaches her, </w:t>
        </w:r>
        <w:r w:rsidR="002653F2">
          <w:lastRenderedPageBreak/>
          <w:t xml:space="preserve">slave is free by 3itq, </w:t>
        </w:r>
      </w:ins>
      <w:ins w:id="710" w:author="Hassaan Shahawy" w:date="2019-02-27T11:07:00Z">
        <w:r w:rsidR="002653F2">
          <w:t xml:space="preserve">and man who forced him to isn’t liable for anything. And if he leaves her for 4 months then she has talaq baa2in, and if he hadn’t consummated with her he is liable for half of </w:t>
        </w:r>
      </w:ins>
      <w:ins w:id="711" w:author="Hassaan Shahawy" w:date="2019-02-27T11:08:00Z">
        <w:r w:rsidR="002653F2">
          <w:t xml:space="preserve">the </w:t>
        </w:r>
        <w:proofErr w:type="spellStart"/>
        <w:r w:rsidR="002653F2">
          <w:t>sadaq</w:t>
        </w:r>
        <w:proofErr w:type="spellEnd"/>
        <w:r w:rsidR="002653F2">
          <w:t xml:space="preserve">, and by qiyas doesn’t go back to person who had forced him, but we say by </w:t>
        </w:r>
        <w:proofErr w:type="spellStart"/>
        <w:r w:rsidR="002653F2">
          <w:t>istihan</w:t>
        </w:r>
        <w:proofErr w:type="spellEnd"/>
        <w:r w:rsidR="002653F2">
          <w:t xml:space="preserve"> that he goes back to the one who had forced him, for less than half </w:t>
        </w:r>
        <w:proofErr w:type="spellStart"/>
        <w:r w:rsidR="002653F2">
          <w:t>sadaq</w:t>
        </w:r>
        <w:proofErr w:type="spellEnd"/>
        <w:r w:rsidR="002653F2">
          <w:t xml:space="preserve"> and for the value of the slave he had to swear to free, because he prevented him from relations. </w:t>
        </w:r>
      </w:ins>
    </w:p>
    <w:p w:rsidR="002D56F8" w:rsidRDefault="002D56F8">
      <w:pPr>
        <w:pStyle w:val="ListParagraph"/>
        <w:numPr>
          <w:ilvl w:val="0"/>
          <w:numId w:val="1"/>
        </w:numPr>
        <w:spacing w:line="480" w:lineRule="auto"/>
        <w:ind w:left="540"/>
        <w:rPr>
          <w:ins w:id="712" w:author="Hassaan Shahawy" w:date="2019-02-27T11:01:00Z"/>
        </w:rPr>
        <w:pPrChange w:id="713" w:author="Hassaan Shahawy" w:date="2019-02-28T14:41:00Z">
          <w:pPr>
            <w:pStyle w:val="ListParagraph"/>
            <w:numPr>
              <w:numId w:val="1"/>
            </w:numPr>
            <w:ind w:left="540" w:hanging="360"/>
          </w:pPr>
        </w:pPrChange>
      </w:pPr>
      <w:ins w:id="714" w:author="Hassaan Shahawy" w:date="2019-02-27T11:01:00Z">
        <w:r>
          <w:t>7:358</w:t>
        </w:r>
      </w:ins>
      <w:ins w:id="715" w:author="Hassaan Shahawy" w:date="2019-02-27T11:10:00Z">
        <w:r w:rsidR="002653F2">
          <w:t xml:space="preserve"> and if he had consummated with her, </w:t>
        </w:r>
      </w:ins>
      <w:ins w:id="716" w:author="Hassaan Shahawy" w:date="2019-02-27T11:11:00Z">
        <w:r w:rsidR="002653F2">
          <w:t>then one who had forced him is not liable for anything if he continues avoiding her sexually, until he approaches her in the 4 months or until the 2eelaa (limit of 4 months after which there can be divorce?), by both qiyas and istiḥsān.</w:t>
        </w:r>
      </w:ins>
    </w:p>
    <w:p w:rsidR="00D80243" w:rsidRDefault="006059ED">
      <w:pPr>
        <w:pStyle w:val="ListParagraph"/>
        <w:numPr>
          <w:ilvl w:val="0"/>
          <w:numId w:val="1"/>
        </w:numPr>
        <w:spacing w:line="480" w:lineRule="auto"/>
        <w:ind w:left="540"/>
        <w:pPrChange w:id="717" w:author="Hassaan Shahawy" w:date="2019-02-28T14:41:00Z">
          <w:pPr>
            <w:pStyle w:val="ListParagraph"/>
            <w:numPr>
              <w:numId w:val="1"/>
            </w:numPr>
            <w:ind w:left="540" w:hanging="360"/>
          </w:pPr>
        </w:pPrChange>
      </w:pPr>
      <w:r>
        <w:rPr>
          <w:rFonts w:hint="cs"/>
          <w:rtl/>
        </w:rPr>
        <w:t>7:366</w:t>
      </w:r>
      <w:r w:rsidR="00D73E35">
        <w:t xml:space="preserve"> </w:t>
      </w:r>
      <w:r w:rsidR="00C31C7F">
        <w:rPr>
          <w:lang w:bidi="ar-EG"/>
        </w:rPr>
        <w:t>if X forces Y to split off half of house then sell it to him, by then Y sells the whole house, by qiyas no liability here, but by istiḥsān nothing of it is valid</w:t>
      </w:r>
    </w:p>
    <w:p w:rsidR="00D80243" w:rsidRDefault="00C31C7F">
      <w:pPr>
        <w:pStyle w:val="ListParagraph"/>
        <w:numPr>
          <w:ilvl w:val="0"/>
          <w:numId w:val="1"/>
        </w:numPr>
        <w:spacing w:line="480" w:lineRule="auto"/>
        <w:ind w:left="540"/>
        <w:pPrChange w:id="718" w:author="Hassaan Shahawy" w:date="2019-02-28T14:41:00Z">
          <w:pPr>
            <w:pStyle w:val="ListParagraph"/>
            <w:numPr>
              <w:numId w:val="1"/>
            </w:numPr>
            <w:ind w:left="540" w:hanging="360"/>
          </w:pPr>
        </w:pPrChange>
      </w:pPr>
      <w:r>
        <w:t>7:370</w:t>
      </w:r>
      <w:r w:rsidR="00BE6D9A">
        <w:t xml:space="preserve"> if W forces X forces Y to buy X’s slave then kill slave, qiyas is that X should be killed, because the sale was </w:t>
      </w:r>
      <w:proofErr w:type="spellStart"/>
      <w:r w:rsidR="00BE6D9A">
        <w:t>fasid</w:t>
      </w:r>
      <w:proofErr w:type="spellEnd"/>
      <w:r w:rsidR="00BE6D9A">
        <w:t xml:space="preserve"> and he forced Y to kill, but by istiḥsān W is liable with money for value to X</w:t>
      </w:r>
    </w:p>
    <w:p w:rsidR="00D80243" w:rsidRDefault="00BE6D9A">
      <w:pPr>
        <w:pStyle w:val="ListParagraph"/>
        <w:numPr>
          <w:ilvl w:val="0"/>
          <w:numId w:val="1"/>
        </w:numPr>
        <w:spacing w:line="480" w:lineRule="auto"/>
        <w:ind w:left="540"/>
        <w:pPrChange w:id="719" w:author="Hassaan Shahawy" w:date="2019-02-28T14:41:00Z">
          <w:pPr>
            <w:pStyle w:val="ListParagraph"/>
            <w:numPr>
              <w:numId w:val="1"/>
            </w:numPr>
            <w:ind w:left="540" w:hanging="360"/>
          </w:pPr>
        </w:pPrChange>
      </w:pPr>
      <w:r>
        <w:t>7:375</w:t>
      </w:r>
      <w:r w:rsidR="008B0B3C">
        <w:t xml:space="preserve"> if X forces Y to swear oath on threat of death or injury that he permit </w:t>
      </w:r>
      <w:r w:rsidR="00E4749F">
        <w:t>X</w:t>
      </w:r>
      <w:r w:rsidR="008B0B3C">
        <w:t xml:space="preserve"> to kill his slave intentionally, so </w:t>
      </w:r>
      <w:r w:rsidR="00DC170F">
        <w:t>Y</w:t>
      </w:r>
      <w:r w:rsidR="008B0B3C">
        <w:t xml:space="preserve"> permit</w:t>
      </w:r>
      <w:r w:rsidR="00DC170F">
        <w:t xml:space="preserve">s X </w:t>
      </w:r>
      <w:r w:rsidR="008B0B3C">
        <w:t xml:space="preserve">to and </w:t>
      </w:r>
      <w:r w:rsidR="00DC170F">
        <w:t>X</w:t>
      </w:r>
      <w:r w:rsidR="008B0B3C">
        <w:t xml:space="preserve"> kills </w:t>
      </w:r>
      <w:r w:rsidR="00DC170F">
        <w:t xml:space="preserve">slave, Y can kill X for killing his property since the actual permission was </w:t>
      </w:r>
      <w:proofErr w:type="spellStart"/>
      <w:r w:rsidR="00DC170F">
        <w:t>batil</w:t>
      </w:r>
      <w:proofErr w:type="spellEnd"/>
      <w:r w:rsidR="00DC170F">
        <w:t>.</w:t>
      </w:r>
      <w:r w:rsidR="008B0B3C">
        <w:t xml:space="preserve"> but if </w:t>
      </w:r>
      <w:r w:rsidR="00DC170F">
        <w:t xml:space="preserve">X forces </w:t>
      </w:r>
      <w:r w:rsidR="008B0B3C">
        <w:t>Y</w:t>
      </w:r>
      <w:r w:rsidR="00DC170F">
        <w:t xml:space="preserve"> by threat of prison, b</w:t>
      </w:r>
      <w:r w:rsidR="008B0B3C">
        <w:t xml:space="preserve">y qiyas these are equal, but by istiḥsān </w:t>
      </w:r>
      <w:r w:rsidR="00DC170F">
        <w:t xml:space="preserve">X </w:t>
      </w:r>
      <w:r w:rsidR="008B0B3C">
        <w:t>liable for value of slave</w:t>
      </w:r>
      <w:r w:rsidR="00DC170F">
        <w:t xml:space="preserve"> only and can’t be killed.</w:t>
      </w:r>
    </w:p>
    <w:p w:rsidR="00D80243" w:rsidRDefault="006F75BC">
      <w:pPr>
        <w:pStyle w:val="ListParagraph"/>
        <w:numPr>
          <w:ilvl w:val="0"/>
          <w:numId w:val="1"/>
        </w:numPr>
        <w:spacing w:line="480" w:lineRule="auto"/>
        <w:ind w:left="540"/>
        <w:pPrChange w:id="720" w:author="Hassaan Shahawy" w:date="2019-02-28T14:41:00Z">
          <w:pPr>
            <w:pStyle w:val="ListParagraph"/>
            <w:numPr>
              <w:numId w:val="1"/>
            </w:numPr>
            <w:ind w:left="540" w:hanging="360"/>
          </w:pPr>
        </w:pPrChange>
      </w:pPr>
      <w:r>
        <w:t xml:space="preserve">7:376 </w:t>
      </w:r>
      <w:r w:rsidR="00577489">
        <w:t>if the thief forced his owner by and commanded him to kill intentionally</w:t>
      </w:r>
      <w:r w:rsidR="00852134">
        <w:t xml:space="preserve"> on threat of imprisonment, and owner does</w:t>
      </w:r>
      <w:r w:rsidR="00BF2F70">
        <w:t xml:space="preserve"> </w:t>
      </w:r>
      <w:r w:rsidR="00852134">
        <w:t>but he wasn’t forced or scared, by qiyas he should be killed, because his command when forced by imprisonment is invalid, but by istiḥsān he’s only liable for value and not killed</w:t>
      </w:r>
    </w:p>
    <w:p w:rsidR="00D80243" w:rsidRDefault="00852134">
      <w:pPr>
        <w:pStyle w:val="ListParagraph"/>
        <w:numPr>
          <w:ilvl w:val="0"/>
          <w:numId w:val="1"/>
        </w:numPr>
        <w:spacing w:line="480" w:lineRule="auto"/>
        <w:ind w:left="540"/>
        <w:pPrChange w:id="721" w:author="Hassaan Shahawy" w:date="2019-02-28T14:41:00Z">
          <w:pPr>
            <w:pStyle w:val="ListParagraph"/>
            <w:numPr>
              <w:numId w:val="1"/>
            </w:numPr>
            <w:ind w:left="540" w:hanging="360"/>
          </w:pPr>
        </w:pPrChange>
      </w:pPr>
      <w:r>
        <w:lastRenderedPageBreak/>
        <w:t xml:space="preserve">7:399 </w:t>
      </w:r>
      <w:r w:rsidR="004D41DE">
        <w:t xml:space="preserve">group </w:t>
      </w:r>
      <w:proofErr w:type="spellStart"/>
      <w:r w:rsidR="004D41DE">
        <w:t>threatents</w:t>
      </w:r>
      <w:proofErr w:type="spellEnd"/>
      <w:r w:rsidR="004D41DE">
        <w:t xml:space="preserve"> X we will kill you, or say you disbelieve in Allah, or kill this other Muslim</w:t>
      </w:r>
    </w:p>
    <w:p w:rsidR="004D41DE" w:rsidRDefault="004D41DE">
      <w:pPr>
        <w:pStyle w:val="ListParagraph"/>
        <w:numPr>
          <w:ilvl w:val="1"/>
          <w:numId w:val="1"/>
        </w:numPr>
        <w:spacing w:line="480" w:lineRule="auto"/>
        <w:pPrChange w:id="722" w:author="Hassaan Shahawy" w:date="2019-02-28T14:41:00Z">
          <w:pPr>
            <w:pStyle w:val="ListParagraph"/>
            <w:numPr>
              <w:ilvl w:val="1"/>
              <w:numId w:val="1"/>
            </w:numPr>
            <w:ind w:left="1440" w:hanging="360"/>
          </w:pPr>
        </w:pPrChange>
      </w:pPr>
      <w:r>
        <w:t>He’s allowed to say he disbelieves, but to avoid is more righteous</w:t>
      </w:r>
    </w:p>
    <w:p w:rsidR="004D41DE" w:rsidRDefault="004D41DE">
      <w:pPr>
        <w:pStyle w:val="ListParagraph"/>
        <w:numPr>
          <w:ilvl w:val="1"/>
          <w:numId w:val="1"/>
        </w:numPr>
        <w:spacing w:line="480" w:lineRule="auto"/>
        <w:pPrChange w:id="723" w:author="Hassaan Shahawy" w:date="2019-02-28T14:41:00Z">
          <w:pPr>
            <w:pStyle w:val="ListParagraph"/>
            <w:numPr>
              <w:ilvl w:val="1"/>
              <w:numId w:val="1"/>
            </w:numPr>
            <w:ind w:left="1440" w:hanging="360"/>
          </w:pPr>
        </w:pPrChange>
      </w:pPr>
      <w:r>
        <w:t xml:space="preserve">But he’s not allowed to kill </w:t>
      </w:r>
      <w:proofErr w:type="spellStart"/>
      <w:r>
        <w:t>Musilm</w:t>
      </w:r>
      <w:proofErr w:type="spellEnd"/>
      <w:r>
        <w:t xml:space="preserve">, so if he doesn’t say he disbelieves then kills the Muslim, qiyas is that he should be killed, because he could have said he disbelieved, but by istiḥsān here we avoid the </w:t>
      </w:r>
      <w:proofErr w:type="spellStart"/>
      <w:r>
        <w:t>hadd</w:t>
      </w:r>
      <w:proofErr w:type="spellEnd"/>
      <w:r>
        <w:t xml:space="preserve">, make him liable for </w:t>
      </w:r>
      <w:proofErr w:type="spellStart"/>
      <w:r>
        <w:t>diya</w:t>
      </w:r>
      <w:proofErr w:type="spellEnd"/>
      <w:r>
        <w:t xml:space="preserve"> if he didn’t know he could have disbelieved </w:t>
      </w:r>
    </w:p>
    <w:p w:rsidR="00D80243" w:rsidRDefault="004D41DE">
      <w:pPr>
        <w:pStyle w:val="ListParagraph"/>
        <w:spacing w:line="480" w:lineRule="auto"/>
        <w:ind w:left="540"/>
        <w:pPrChange w:id="724" w:author="Hassaan Shahawy" w:date="2019-02-28T14:41:00Z">
          <w:pPr>
            <w:pStyle w:val="ListParagraph"/>
            <w:ind w:left="540"/>
          </w:pPr>
        </w:pPrChange>
      </w:pPr>
      <w:r>
        <w:t xml:space="preserve">7:400 </w:t>
      </w:r>
      <w:r w:rsidR="00FB57AA">
        <w:t xml:space="preserve">if he was threatened eat this dead meat or kill a </w:t>
      </w:r>
      <w:proofErr w:type="spellStart"/>
      <w:r w:rsidR="00FB57AA">
        <w:t>muslim</w:t>
      </w:r>
      <w:proofErr w:type="spellEnd"/>
    </w:p>
    <w:p w:rsidR="00FB57AA" w:rsidRDefault="0082799F">
      <w:pPr>
        <w:pStyle w:val="ListParagraph"/>
        <w:numPr>
          <w:ilvl w:val="1"/>
          <w:numId w:val="1"/>
        </w:numPr>
        <w:spacing w:line="480" w:lineRule="auto"/>
        <w:pPrChange w:id="725" w:author="Hassaan Shahawy" w:date="2019-02-28T14:41:00Z">
          <w:pPr>
            <w:pStyle w:val="ListParagraph"/>
            <w:numPr>
              <w:ilvl w:val="1"/>
              <w:numId w:val="1"/>
            </w:numPr>
            <w:ind w:left="1440" w:hanging="360"/>
          </w:pPr>
        </w:pPrChange>
      </w:pPr>
      <w:r>
        <w:t>Diff is that if he doesn’t eat the dead meat and is killed he’s a sinner, whereas if he doesn’t say he disbelieves and is killed he’s rewarded</w:t>
      </w:r>
    </w:p>
    <w:p w:rsidR="005D0011" w:rsidRDefault="005D0011">
      <w:pPr>
        <w:pStyle w:val="ListParagraph"/>
        <w:numPr>
          <w:ilvl w:val="1"/>
          <w:numId w:val="1"/>
        </w:numPr>
        <w:spacing w:line="480" w:lineRule="auto"/>
        <w:pPrChange w:id="726" w:author="Hassaan Shahawy" w:date="2019-02-28T14:41:00Z">
          <w:pPr>
            <w:pStyle w:val="ListParagraph"/>
            <w:numPr>
              <w:ilvl w:val="1"/>
              <w:numId w:val="1"/>
            </w:numPr>
            <w:ind w:left="1440" w:hanging="360"/>
          </w:pPr>
        </w:pPrChange>
      </w:pPr>
      <w:r>
        <w:t>And so when he refuses to disbelieve he doesn’t get killed, but when he refuses to eat dead meat he does get killed</w:t>
      </w:r>
    </w:p>
    <w:p w:rsidR="00941E71" w:rsidRDefault="00941E71">
      <w:pPr>
        <w:pStyle w:val="ListParagraph"/>
        <w:numPr>
          <w:ilvl w:val="0"/>
          <w:numId w:val="1"/>
        </w:numPr>
        <w:spacing w:line="480" w:lineRule="auto"/>
        <w:ind w:left="540"/>
        <w:rPr>
          <w:ins w:id="727" w:author="Hassaan Shahawy" w:date="2019-02-27T11:12:00Z"/>
        </w:rPr>
        <w:pPrChange w:id="728" w:author="Hassaan Shahawy" w:date="2019-02-28T14:41:00Z">
          <w:pPr>
            <w:pStyle w:val="ListParagraph"/>
            <w:numPr>
              <w:numId w:val="1"/>
            </w:numPr>
            <w:ind w:left="540" w:hanging="360"/>
          </w:pPr>
        </w:pPrChange>
      </w:pPr>
      <w:ins w:id="729" w:author="Hassaan Shahawy" w:date="2019-02-27T11:13:00Z">
        <w:r>
          <w:t xml:space="preserve">7:400 </w:t>
        </w:r>
      </w:ins>
      <w:ins w:id="730" w:author="Hassaan Shahawy" w:date="2019-02-27T11:12:00Z">
        <w:r>
          <w:t xml:space="preserve">If man threated saying we’ll kill </w:t>
        </w:r>
      </w:ins>
      <w:ins w:id="731" w:author="Hassaan Shahawy" w:date="2019-02-27T11:13:00Z">
        <w:r>
          <w:t xml:space="preserve">this other man or you commit </w:t>
        </w:r>
        <w:proofErr w:type="spellStart"/>
        <w:r>
          <w:t>zina</w:t>
        </w:r>
        <w:proofErr w:type="spellEnd"/>
        <w:r>
          <w:t xml:space="preserve"> with this woman, then he cant do anything until he’s killed, and if he does something he is sinful</w:t>
        </w:r>
        <w:r w:rsidR="005228DC">
          <w:t xml:space="preserve">, because </w:t>
        </w:r>
        <w:proofErr w:type="spellStart"/>
        <w:r w:rsidR="005228DC">
          <w:t>zina</w:t>
        </w:r>
        <w:proofErr w:type="spellEnd"/>
        <w:r w:rsidR="005228DC">
          <w:t xml:space="preserve"> doesn’t become halal by being forced to do it. </w:t>
        </w:r>
      </w:ins>
      <w:ins w:id="732" w:author="Hassaan Shahawy" w:date="2019-02-27T11:14:00Z">
        <w:r w:rsidR="005228DC">
          <w:t xml:space="preserve">But if he does the </w:t>
        </w:r>
        <w:proofErr w:type="spellStart"/>
        <w:r w:rsidR="005228DC">
          <w:t>zina</w:t>
        </w:r>
        <w:proofErr w:type="spellEnd"/>
        <w:r w:rsidR="005228DC">
          <w:t xml:space="preserve">, by qiyas he has </w:t>
        </w:r>
        <w:proofErr w:type="spellStart"/>
        <w:r w:rsidR="005228DC">
          <w:t>hadd</w:t>
        </w:r>
        <w:proofErr w:type="spellEnd"/>
        <w:r w:rsidR="005228DC">
          <w:t xml:space="preserve">, but istiḥsān avoid the </w:t>
        </w:r>
        <w:proofErr w:type="spellStart"/>
        <w:r w:rsidR="005228DC">
          <w:t>hadd</w:t>
        </w:r>
        <w:proofErr w:type="spellEnd"/>
        <w:r w:rsidR="005228DC">
          <w:t>.</w:t>
        </w:r>
      </w:ins>
    </w:p>
    <w:p w:rsidR="00D80243" w:rsidRDefault="002E72D5">
      <w:pPr>
        <w:pStyle w:val="ListParagraph"/>
        <w:numPr>
          <w:ilvl w:val="0"/>
          <w:numId w:val="1"/>
        </w:numPr>
        <w:spacing w:line="480" w:lineRule="auto"/>
        <w:ind w:left="540"/>
        <w:pPrChange w:id="733" w:author="Hassaan Shahawy" w:date="2019-02-28T14:41:00Z">
          <w:pPr>
            <w:pStyle w:val="ListParagraph"/>
            <w:numPr>
              <w:numId w:val="1"/>
            </w:numPr>
            <w:ind w:left="540" w:hanging="360"/>
          </w:pPr>
        </w:pPrChange>
      </w:pPr>
      <w:r>
        <w:t xml:space="preserve">7:406 </w:t>
      </w:r>
      <w:r w:rsidR="008C658C">
        <w:t xml:space="preserve">if someone </w:t>
      </w:r>
      <w:proofErr w:type="spellStart"/>
      <w:r w:rsidR="008C658C">
        <w:t>threatents</w:t>
      </w:r>
      <w:proofErr w:type="spellEnd"/>
      <w:r w:rsidR="008C658C">
        <w:t xml:space="preserve"> to imprison your father or you sell a slave, by qiyas that isn’t </w:t>
      </w:r>
      <w:proofErr w:type="spellStart"/>
      <w:r w:rsidR="008C658C">
        <w:t>ikrah</w:t>
      </w:r>
      <w:proofErr w:type="spellEnd"/>
      <w:r w:rsidR="008C658C">
        <w:t>, but by istiḥsān it is</w:t>
      </w:r>
    </w:p>
    <w:p w:rsidR="00D80243" w:rsidRDefault="00AE5428">
      <w:pPr>
        <w:pStyle w:val="ListParagraph"/>
        <w:numPr>
          <w:ilvl w:val="0"/>
          <w:numId w:val="1"/>
        </w:numPr>
        <w:spacing w:line="480" w:lineRule="auto"/>
        <w:ind w:left="540"/>
        <w:pPrChange w:id="734" w:author="Hassaan Shahawy" w:date="2019-02-28T14:41:00Z">
          <w:pPr>
            <w:pStyle w:val="ListParagraph"/>
            <w:numPr>
              <w:numId w:val="1"/>
            </w:numPr>
            <w:ind w:left="540" w:hanging="360"/>
          </w:pPr>
        </w:pPrChange>
      </w:pPr>
      <w:r>
        <w:t xml:space="preserve">7:415 </w:t>
      </w:r>
      <w:r w:rsidR="004648CD">
        <w:t>if man in ihram told we’ll kill you unless you hunt this animal, and he doesn’t and is killed, then he’s rewarded</w:t>
      </w:r>
    </w:p>
    <w:p w:rsidR="004648CD" w:rsidRDefault="004648CD">
      <w:pPr>
        <w:pStyle w:val="ListParagraph"/>
        <w:numPr>
          <w:ilvl w:val="1"/>
          <w:numId w:val="1"/>
        </w:numPr>
        <w:spacing w:line="480" w:lineRule="auto"/>
        <w:pPrChange w:id="735" w:author="Hassaan Shahawy" w:date="2019-02-28T14:41:00Z">
          <w:pPr>
            <w:pStyle w:val="ListParagraph"/>
            <w:numPr>
              <w:ilvl w:val="1"/>
              <w:numId w:val="1"/>
            </w:numPr>
            <w:ind w:left="1440" w:hanging="360"/>
          </w:pPr>
        </w:pPrChange>
      </w:pPr>
      <w:r>
        <w:t xml:space="preserve">And if he does he doesn’t need </w:t>
      </w:r>
      <w:proofErr w:type="spellStart"/>
      <w:r>
        <w:t>kaffara</w:t>
      </w:r>
      <w:proofErr w:type="spellEnd"/>
      <w:r>
        <w:t xml:space="preserve"> by qiyas, nor on the person who forced him because they weren’t in ihram, but by istiḥsān the forced person should pay the </w:t>
      </w:r>
      <w:proofErr w:type="spellStart"/>
      <w:r>
        <w:t>kaffara</w:t>
      </w:r>
      <w:proofErr w:type="spellEnd"/>
      <w:r>
        <w:t xml:space="preserve">, and if they were both in ihram then both pay </w:t>
      </w:r>
      <w:proofErr w:type="spellStart"/>
      <w:r>
        <w:t>kaffara</w:t>
      </w:r>
      <w:proofErr w:type="spellEnd"/>
    </w:p>
    <w:p w:rsidR="00D80243" w:rsidRDefault="004648CD">
      <w:pPr>
        <w:pStyle w:val="ListParagraph"/>
        <w:numPr>
          <w:ilvl w:val="0"/>
          <w:numId w:val="1"/>
        </w:numPr>
        <w:spacing w:line="480" w:lineRule="auto"/>
        <w:ind w:left="540"/>
        <w:pPrChange w:id="736" w:author="Hassaan Shahawy" w:date="2019-02-28T14:41:00Z">
          <w:pPr>
            <w:pStyle w:val="ListParagraph"/>
            <w:numPr>
              <w:numId w:val="1"/>
            </w:numPr>
            <w:ind w:left="540" w:hanging="360"/>
          </w:pPr>
        </w:pPrChange>
      </w:pPr>
      <w:r>
        <w:lastRenderedPageBreak/>
        <w:t>7:445 that ruling on when you split prisoners of war</w:t>
      </w:r>
    </w:p>
    <w:p w:rsidR="004648CD" w:rsidRDefault="004648CD">
      <w:pPr>
        <w:pStyle w:val="ListParagraph"/>
        <w:numPr>
          <w:ilvl w:val="1"/>
          <w:numId w:val="1"/>
        </w:numPr>
        <w:spacing w:line="480" w:lineRule="auto"/>
        <w:pPrChange w:id="737" w:author="Hassaan Shahawy" w:date="2019-02-28T14:41:00Z">
          <w:pPr>
            <w:pStyle w:val="ListParagraph"/>
            <w:numPr>
              <w:ilvl w:val="1"/>
              <w:numId w:val="1"/>
            </w:numPr>
            <w:ind w:left="1440" w:hanging="360"/>
          </w:pPr>
        </w:pPrChange>
      </w:pPr>
      <w:r>
        <w:t xml:space="preserve">If the </w:t>
      </w:r>
      <w:proofErr w:type="spellStart"/>
      <w:r>
        <w:t>ghanima</w:t>
      </w:r>
      <w:proofErr w:type="spellEnd"/>
      <w:r>
        <w:t xml:space="preserve"> is divided then prisoners are generally among a group, </w:t>
      </w:r>
      <w:r w:rsidR="004F70E8">
        <w:t>then one of them frees a slave before its been further apportioned, that is valid</w:t>
      </w:r>
    </w:p>
    <w:p w:rsidR="004F70E8" w:rsidRDefault="004F70E8">
      <w:pPr>
        <w:pStyle w:val="ListParagraph"/>
        <w:numPr>
          <w:ilvl w:val="1"/>
          <w:numId w:val="1"/>
        </w:numPr>
        <w:spacing w:line="480" w:lineRule="auto"/>
        <w:pPrChange w:id="738" w:author="Hassaan Shahawy" w:date="2019-02-28T14:41:00Z">
          <w:pPr>
            <w:pStyle w:val="ListParagraph"/>
            <w:numPr>
              <w:ilvl w:val="1"/>
              <w:numId w:val="1"/>
            </w:numPr>
            <w:ind w:left="1440" w:hanging="360"/>
          </w:pPr>
        </w:pPrChange>
      </w:pPr>
      <w:r>
        <w:t xml:space="preserve">But in the first case if </w:t>
      </w:r>
      <w:proofErr w:type="spellStart"/>
      <w:r>
        <w:t>its</w:t>
      </w:r>
      <w:proofErr w:type="spellEnd"/>
      <w:r>
        <w:t xml:space="preserve"> before the </w:t>
      </w:r>
      <w:proofErr w:type="spellStart"/>
      <w:r>
        <w:t>ghanima</w:t>
      </w:r>
      <w:proofErr w:type="spellEnd"/>
      <w:r>
        <w:t xml:space="preserve"> has been split in the first place, then not valid</w:t>
      </w:r>
    </w:p>
    <w:p w:rsidR="002A3BDF" w:rsidRDefault="002A3BDF">
      <w:pPr>
        <w:pStyle w:val="ListParagraph"/>
        <w:numPr>
          <w:ilvl w:val="0"/>
          <w:numId w:val="1"/>
        </w:numPr>
        <w:spacing w:line="480" w:lineRule="auto"/>
        <w:ind w:left="540"/>
        <w:rPr>
          <w:ins w:id="739" w:author="Hassaan Shahawy" w:date="2019-02-27T11:15:00Z"/>
        </w:rPr>
        <w:pPrChange w:id="740" w:author="Hassaan Shahawy" w:date="2019-02-28T14:41:00Z">
          <w:pPr>
            <w:pStyle w:val="ListParagraph"/>
            <w:numPr>
              <w:numId w:val="1"/>
            </w:numPr>
            <w:ind w:left="540" w:hanging="360"/>
          </w:pPr>
        </w:pPrChange>
      </w:pPr>
      <w:ins w:id="741" w:author="Hassaan Shahawy" w:date="2019-02-27T11:15:00Z">
        <w:r>
          <w:t xml:space="preserve">7:476 </w:t>
        </w:r>
      </w:ins>
      <w:ins w:id="742" w:author="Hassaan Shahawy" w:date="2019-02-27T11:18:00Z">
        <w:r w:rsidR="005D2A5E">
          <w:t>if someone</w:t>
        </w:r>
      </w:ins>
      <w:ins w:id="743" w:author="Hassaan Shahawy" w:date="2019-02-27T11:19:00Z">
        <w:r w:rsidR="005D2A5E">
          <w:t xml:space="preserve"> with </w:t>
        </w:r>
        <w:proofErr w:type="spellStart"/>
        <w:r w:rsidR="005D2A5E">
          <w:t>aman</w:t>
        </w:r>
        <w:proofErr w:type="spellEnd"/>
        <w:r w:rsidR="005D2A5E">
          <w:t xml:space="preserve"> dies in </w:t>
        </w:r>
        <w:proofErr w:type="spellStart"/>
        <w:r w:rsidR="005D2A5E">
          <w:t>dar</w:t>
        </w:r>
        <w:proofErr w:type="spellEnd"/>
        <w:r w:rsidR="005D2A5E">
          <w:t xml:space="preserve"> </w:t>
        </w:r>
        <w:proofErr w:type="spellStart"/>
        <w:r w:rsidR="005D2A5E">
          <w:t>islam</w:t>
        </w:r>
        <w:proofErr w:type="spellEnd"/>
        <w:r w:rsidR="005D2A5E">
          <w:t xml:space="preserve"> and leaves wealth and his heirs in </w:t>
        </w:r>
        <w:proofErr w:type="spellStart"/>
        <w:r w:rsidR="005D2A5E">
          <w:t>dar</w:t>
        </w:r>
        <w:proofErr w:type="spellEnd"/>
        <w:r w:rsidR="005D2A5E">
          <w:t xml:space="preserve"> </w:t>
        </w:r>
        <w:proofErr w:type="spellStart"/>
        <w:r w:rsidR="005D2A5E">
          <w:t>harb</w:t>
        </w:r>
        <w:proofErr w:type="spellEnd"/>
        <w:r w:rsidR="005D2A5E">
          <w:t xml:space="preserve">, his wealth is </w:t>
        </w:r>
        <w:proofErr w:type="spellStart"/>
        <w:r w:rsidR="005D2A5E">
          <w:t>mawqoof</w:t>
        </w:r>
        <w:proofErr w:type="spellEnd"/>
        <w:r w:rsidR="005D2A5E">
          <w:t xml:space="preserve"> until heirs come. So if heirs come to we trust them or ask for </w:t>
        </w:r>
        <w:proofErr w:type="spellStart"/>
        <w:r w:rsidR="005D2A5E">
          <w:t>bayyina</w:t>
        </w:r>
        <w:proofErr w:type="spellEnd"/>
        <w:r w:rsidR="005D2A5E">
          <w:t xml:space="preserve"> for what they claim of inheritance. </w:t>
        </w:r>
      </w:ins>
      <w:ins w:id="744" w:author="Hassaan Shahawy" w:date="2019-02-27T11:20:00Z">
        <w:r w:rsidR="005D2A5E">
          <w:t xml:space="preserve">Yes ask for </w:t>
        </w:r>
        <w:proofErr w:type="spellStart"/>
        <w:r w:rsidR="005D2A5E">
          <w:t>bayyina</w:t>
        </w:r>
        <w:proofErr w:type="spellEnd"/>
        <w:r w:rsidR="005D2A5E">
          <w:t xml:space="preserve">. So if their </w:t>
        </w:r>
        <w:proofErr w:type="spellStart"/>
        <w:r w:rsidR="005D2A5E">
          <w:t>bayyina</w:t>
        </w:r>
        <w:proofErr w:type="spellEnd"/>
        <w:r w:rsidR="005D2A5E">
          <w:t xml:space="preserve"> is from dhimmis, do we accept it? By qiyas no, but istiḥsān yes, and we pay if they testify that no heirs other than them. </w:t>
        </w:r>
      </w:ins>
    </w:p>
    <w:p w:rsidR="00064AD6" w:rsidRDefault="00064AD6">
      <w:pPr>
        <w:pStyle w:val="ListParagraph"/>
        <w:numPr>
          <w:ilvl w:val="0"/>
          <w:numId w:val="1"/>
        </w:numPr>
        <w:spacing w:line="480" w:lineRule="auto"/>
        <w:ind w:left="540"/>
        <w:rPr>
          <w:ins w:id="745" w:author="Hassaan Shahawy" w:date="2019-02-28T13:44:00Z"/>
        </w:rPr>
        <w:pPrChange w:id="746" w:author="Hassaan Shahawy" w:date="2019-02-28T14:41:00Z">
          <w:pPr>
            <w:pStyle w:val="ListParagraph"/>
            <w:numPr>
              <w:numId w:val="1"/>
            </w:numPr>
            <w:ind w:left="540" w:hanging="360"/>
          </w:pPr>
        </w:pPrChange>
      </w:pPr>
      <w:ins w:id="747" w:author="Hassaan Shahawy" w:date="2019-02-28T13:44:00Z">
        <w:r>
          <w:t xml:space="preserve">7:511 </w:t>
        </w:r>
        <w:r w:rsidR="00C672F7">
          <w:t>man gets drunk, then declares apostasy</w:t>
        </w:r>
      </w:ins>
      <w:ins w:id="748" w:author="Hassaan Shahawy" w:date="2019-02-28T13:45:00Z">
        <w:r w:rsidR="00C672F7">
          <w:t xml:space="preserve">, then sobers up and returns to </w:t>
        </w:r>
        <w:proofErr w:type="spellStart"/>
        <w:r w:rsidR="00C672F7">
          <w:t>islam</w:t>
        </w:r>
        <w:proofErr w:type="spellEnd"/>
        <w:r w:rsidR="00C672F7">
          <w:t xml:space="preserve">, his is wife divorced? By qiyas yes, but abandon qiyas and istiḥsān, because drunk person has no </w:t>
        </w:r>
        <w:proofErr w:type="spellStart"/>
        <w:r w:rsidR="00C672F7">
          <w:t>aql</w:t>
        </w:r>
        <w:proofErr w:type="spellEnd"/>
        <w:r w:rsidR="00C672F7">
          <w:t xml:space="preserve">, so he’s like a </w:t>
        </w:r>
        <w:proofErr w:type="spellStart"/>
        <w:r w:rsidR="00C672F7">
          <w:t>majnoon</w:t>
        </w:r>
        <w:proofErr w:type="spellEnd"/>
        <w:r w:rsidR="00C672F7">
          <w:t xml:space="preserve"> in this case.</w:t>
        </w:r>
      </w:ins>
    </w:p>
    <w:p w:rsidR="00D80243" w:rsidRDefault="00087334">
      <w:pPr>
        <w:pStyle w:val="ListParagraph"/>
        <w:numPr>
          <w:ilvl w:val="0"/>
          <w:numId w:val="1"/>
        </w:numPr>
        <w:spacing w:line="480" w:lineRule="auto"/>
        <w:ind w:left="540"/>
        <w:pPrChange w:id="749" w:author="Hassaan Shahawy" w:date="2019-02-28T14:41:00Z">
          <w:pPr>
            <w:pStyle w:val="ListParagraph"/>
            <w:numPr>
              <w:numId w:val="1"/>
            </w:numPr>
            <w:ind w:left="540" w:hanging="360"/>
          </w:pPr>
        </w:pPrChange>
      </w:pPr>
      <w:r>
        <w:t xml:space="preserve">8:66 if X says his </w:t>
      </w:r>
      <w:proofErr w:type="spellStart"/>
      <w:r>
        <w:t>mukatab</w:t>
      </w:r>
      <w:proofErr w:type="spellEnd"/>
      <w:r>
        <w:t xml:space="preserve"> Y’s slave Z is his son, X isn’t believed</w:t>
      </w:r>
    </w:p>
    <w:p w:rsidR="00087334" w:rsidRDefault="00087334">
      <w:pPr>
        <w:pStyle w:val="ListParagraph"/>
        <w:numPr>
          <w:ilvl w:val="1"/>
          <w:numId w:val="1"/>
        </w:numPr>
        <w:spacing w:line="480" w:lineRule="auto"/>
        <w:pPrChange w:id="750" w:author="Hassaan Shahawy" w:date="2019-02-28T14:41:00Z">
          <w:pPr>
            <w:pStyle w:val="ListParagraph"/>
            <w:numPr>
              <w:ilvl w:val="1"/>
              <w:numId w:val="1"/>
            </w:numPr>
            <w:ind w:left="1440" w:hanging="360"/>
          </w:pPr>
        </w:pPrChange>
      </w:pPr>
      <w:r>
        <w:t>Because Z had been bought, not born while owned by Y</w:t>
      </w:r>
    </w:p>
    <w:p w:rsidR="00087334" w:rsidRDefault="00087334">
      <w:pPr>
        <w:pStyle w:val="ListParagraph"/>
        <w:numPr>
          <w:ilvl w:val="1"/>
          <w:numId w:val="1"/>
        </w:numPr>
        <w:spacing w:line="480" w:lineRule="auto"/>
        <w:pPrChange w:id="751" w:author="Hassaan Shahawy" w:date="2019-02-28T14:41:00Z">
          <w:pPr>
            <w:pStyle w:val="ListParagraph"/>
            <w:numPr>
              <w:ilvl w:val="1"/>
              <w:numId w:val="1"/>
            </w:numPr>
            <w:ind w:left="1440" w:hanging="360"/>
          </w:pPr>
        </w:pPrChange>
      </w:pPr>
      <w:r>
        <w:t xml:space="preserve">And if we believed him here then all of the </w:t>
      </w:r>
      <w:proofErr w:type="spellStart"/>
      <w:r>
        <w:t>mukatabs</w:t>
      </w:r>
      <w:proofErr w:type="spellEnd"/>
      <w:r>
        <w:t xml:space="preserve"> slaves could be set free by the owner claiming they were his sons then taking them</w:t>
      </w:r>
    </w:p>
    <w:p w:rsidR="00087334" w:rsidRDefault="00087334">
      <w:pPr>
        <w:pStyle w:val="ListParagraph"/>
        <w:numPr>
          <w:ilvl w:val="1"/>
          <w:numId w:val="1"/>
        </w:numPr>
        <w:spacing w:line="480" w:lineRule="auto"/>
        <w:pPrChange w:id="752" w:author="Hassaan Shahawy" w:date="2019-02-28T14:41:00Z">
          <w:pPr>
            <w:pStyle w:val="ListParagraph"/>
            <w:numPr>
              <w:ilvl w:val="1"/>
              <w:numId w:val="1"/>
            </w:numPr>
            <w:ind w:left="1440" w:hanging="360"/>
          </w:pPr>
        </w:pPrChange>
      </w:pPr>
      <w:r>
        <w:t>But by istiḥsān we do believe him if Z was born while owned by Y</w:t>
      </w:r>
    </w:p>
    <w:p w:rsidR="00FF5975" w:rsidRDefault="00FF5975">
      <w:pPr>
        <w:pStyle w:val="ListParagraph"/>
        <w:numPr>
          <w:ilvl w:val="0"/>
          <w:numId w:val="1"/>
        </w:numPr>
        <w:spacing w:line="480" w:lineRule="auto"/>
        <w:ind w:left="540"/>
        <w:rPr>
          <w:ins w:id="753" w:author="Hassaan Shahawy" w:date="2019-02-28T12:16:00Z"/>
        </w:rPr>
        <w:pPrChange w:id="754" w:author="Hassaan Shahawy" w:date="2019-02-28T14:41:00Z">
          <w:pPr>
            <w:pStyle w:val="ListParagraph"/>
            <w:numPr>
              <w:numId w:val="1"/>
            </w:numPr>
            <w:ind w:left="540" w:hanging="360"/>
          </w:pPr>
        </w:pPrChange>
      </w:pPr>
      <w:ins w:id="755" w:author="Hassaan Shahawy" w:date="2019-02-28T12:04:00Z">
        <w:r>
          <w:t xml:space="preserve">8:71 </w:t>
        </w:r>
      </w:ins>
      <w:ins w:id="756" w:author="Hassaan Shahawy" w:date="2019-02-28T12:07:00Z">
        <w:r>
          <w:t xml:space="preserve">f if woman is between two, bears two children, and one man claims older and another younger, and claim is joint, then older son is from the man, and slave is umm </w:t>
        </w:r>
        <w:proofErr w:type="spellStart"/>
        <w:r>
          <w:t>walad</w:t>
        </w:r>
        <w:proofErr w:type="spellEnd"/>
        <w:r>
          <w:t xml:space="preserve"> for him, and younger son is son of who claimed him, and </w:t>
        </w:r>
      </w:ins>
      <w:ins w:id="757" w:author="Hassaan Shahawy" w:date="2019-02-28T12:08:00Z">
        <w:r>
          <w:t xml:space="preserve">he’s liable for his value and half of 3iqr, and father of older is liable for half of </w:t>
        </w:r>
        <w:proofErr w:type="spellStart"/>
        <w:r>
          <w:t>umm’s</w:t>
        </w:r>
        <w:proofErr w:type="spellEnd"/>
        <w:r>
          <w:t xml:space="preserve"> value and half of 3iqr to </w:t>
        </w:r>
        <w:r>
          <w:lastRenderedPageBreak/>
          <w:t xml:space="preserve">partner, by qiyas father of the younger shouldn’t count, cause she became umm </w:t>
        </w:r>
        <w:proofErr w:type="spellStart"/>
        <w:r>
          <w:t>walad</w:t>
        </w:r>
        <w:proofErr w:type="spellEnd"/>
        <w:r>
          <w:t xml:space="preserve"> for the old</w:t>
        </w:r>
      </w:ins>
      <w:ins w:id="758" w:author="Hassaan Shahawy" w:date="2019-02-28T12:09:00Z">
        <w:r>
          <w:t xml:space="preserve">er, but istiḥsān and approve his claim. </w:t>
        </w:r>
      </w:ins>
    </w:p>
    <w:p w:rsidR="00E50C95" w:rsidRDefault="00E50C95">
      <w:pPr>
        <w:pStyle w:val="ListParagraph"/>
        <w:numPr>
          <w:ilvl w:val="1"/>
          <w:numId w:val="1"/>
        </w:numPr>
        <w:spacing w:line="480" w:lineRule="auto"/>
        <w:rPr>
          <w:ins w:id="759" w:author="Hassaan Shahawy" w:date="2019-02-28T12:04:00Z"/>
        </w:rPr>
        <w:pPrChange w:id="760" w:author="Hassaan Shahawy" w:date="2019-02-28T14:41:00Z">
          <w:pPr>
            <w:pStyle w:val="ListParagraph"/>
            <w:numPr>
              <w:numId w:val="1"/>
            </w:numPr>
            <w:ind w:left="540" w:hanging="360"/>
          </w:pPr>
        </w:pPrChange>
      </w:pPr>
      <w:ins w:id="761" w:author="Hassaan Shahawy" w:date="2019-02-28T12:16:00Z">
        <w:r>
          <w:t xml:space="preserve">8:129 woman co-owned, two sons, wait, exactly identical to 8:71. </w:t>
        </w:r>
      </w:ins>
    </w:p>
    <w:p w:rsidR="00D80243" w:rsidRDefault="00E95C98">
      <w:pPr>
        <w:pStyle w:val="ListParagraph"/>
        <w:numPr>
          <w:ilvl w:val="0"/>
          <w:numId w:val="1"/>
        </w:numPr>
        <w:spacing w:line="480" w:lineRule="auto"/>
        <w:ind w:left="540"/>
        <w:pPrChange w:id="762" w:author="Hassaan Shahawy" w:date="2019-02-28T14:41:00Z">
          <w:pPr>
            <w:pStyle w:val="ListParagraph"/>
            <w:numPr>
              <w:numId w:val="1"/>
            </w:numPr>
            <w:ind w:left="540" w:hanging="360"/>
          </w:pPr>
        </w:pPrChange>
      </w:pPr>
      <w:r>
        <w:t>8:72</w:t>
      </w:r>
      <w:r w:rsidR="00820EFB">
        <w:t xml:space="preserve"> </w:t>
      </w:r>
      <w:r w:rsidR="007D1AE9">
        <w:t>if a slave girl is between a man and his son, then she gives birth to a boy and they both claim him, then he is the son of the father, not the son, by istiḥsān</w:t>
      </w:r>
    </w:p>
    <w:p w:rsidR="00D80243" w:rsidRDefault="0004258A">
      <w:pPr>
        <w:pStyle w:val="ListParagraph"/>
        <w:numPr>
          <w:ilvl w:val="0"/>
          <w:numId w:val="1"/>
        </w:numPr>
        <w:spacing w:line="480" w:lineRule="auto"/>
        <w:ind w:left="540"/>
        <w:pPrChange w:id="763" w:author="Hassaan Shahawy" w:date="2019-02-28T14:41:00Z">
          <w:pPr>
            <w:pStyle w:val="ListParagraph"/>
            <w:numPr>
              <w:numId w:val="1"/>
            </w:numPr>
            <w:ind w:left="540" w:hanging="360"/>
          </w:pPr>
        </w:pPrChange>
      </w:pPr>
      <w:r>
        <w:t>8:73 dido to above if its grandfather and grandson, it goes to grandfather, but all other relations he’s son of two people split between them</w:t>
      </w:r>
    </w:p>
    <w:p w:rsidR="00D80243" w:rsidRDefault="0004258A">
      <w:pPr>
        <w:pStyle w:val="ListParagraph"/>
        <w:numPr>
          <w:ilvl w:val="0"/>
          <w:numId w:val="1"/>
        </w:numPr>
        <w:spacing w:line="480" w:lineRule="auto"/>
        <w:ind w:left="540"/>
        <w:pPrChange w:id="764" w:author="Hassaan Shahawy" w:date="2019-02-28T14:41:00Z">
          <w:pPr>
            <w:pStyle w:val="ListParagraph"/>
            <w:numPr>
              <w:numId w:val="1"/>
            </w:numPr>
            <w:ind w:left="540" w:hanging="360"/>
          </w:pPr>
        </w:pPrChange>
      </w:pPr>
      <w:r>
        <w:t>8:74</w:t>
      </w:r>
      <w:r w:rsidR="00356238">
        <w:t xml:space="preserve"> a man founds a young boy</w:t>
      </w:r>
      <w:r w:rsidR="001A4D3E">
        <w:t>, and no one places judgement on whose he is, then a freeman claims him as his son and describes some of his physical characteristics, then by istiḥsān he is his son, abandon qiyas in this</w:t>
      </w:r>
    </w:p>
    <w:p w:rsidR="00D80243" w:rsidRDefault="001A4D3E">
      <w:pPr>
        <w:pStyle w:val="ListParagraph"/>
        <w:numPr>
          <w:ilvl w:val="0"/>
          <w:numId w:val="1"/>
        </w:numPr>
        <w:spacing w:line="480" w:lineRule="auto"/>
        <w:ind w:left="540"/>
        <w:pPrChange w:id="765" w:author="Hassaan Shahawy" w:date="2019-02-28T14:41:00Z">
          <w:pPr>
            <w:pStyle w:val="ListParagraph"/>
            <w:numPr>
              <w:numId w:val="1"/>
            </w:numPr>
            <w:ind w:left="540" w:hanging="360"/>
          </w:pPr>
        </w:pPrChange>
      </w:pPr>
      <w:r>
        <w:t xml:space="preserve">8:74 if a foundling is found in a big </w:t>
      </w:r>
      <w:proofErr w:type="spellStart"/>
      <w:r>
        <w:t>muslim</w:t>
      </w:r>
      <w:proofErr w:type="spellEnd"/>
      <w:r>
        <w:t xml:space="preserve"> city, then a dhimmi claims him, by qiyas he isn’t believed, but by istiḥsān we say the claim is true by istiḥsān, and we hand him over and declare him </w:t>
      </w:r>
      <w:proofErr w:type="spellStart"/>
      <w:r>
        <w:t>muslim</w:t>
      </w:r>
      <w:proofErr w:type="spellEnd"/>
    </w:p>
    <w:p w:rsidR="00D80243" w:rsidRDefault="00481417">
      <w:pPr>
        <w:pStyle w:val="ListParagraph"/>
        <w:numPr>
          <w:ilvl w:val="0"/>
          <w:numId w:val="1"/>
        </w:numPr>
        <w:spacing w:line="480" w:lineRule="auto"/>
        <w:ind w:left="540"/>
        <w:pPrChange w:id="766" w:author="Hassaan Shahawy" w:date="2019-02-28T14:41:00Z">
          <w:pPr>
            <w:pStyle w:val="ListParagraph"/>
            <w:numPr>
              <w:numId w:val="1"/>
            </w:numPr>
            <w:ind w:left="540" w:hanging="360"/>
          </w:pPr>
        </w:pPrChange>
      </w:pPr>
      <w:r>
        <w:t>8:74 if a slave claims he is his son from so and so slave woman, and the master also backs them up, then by qiyas shouldn’t be given, but by istiḥsān we say ok</w:t>
      </w:r>
    </w:p>
    <w:p w:rsidR="00D80243" w:rsidRDefault="00481417">
      <w:pPr>
        <w:pStyle w:val="ListParagraph"/>
        <w:numPr>
          <w:ilvl w:val="0"/>
          <w:numId w:val="1"/>
        </w:numPr>
        <w:spacing w:line="480" w:lineRule="auto"/>
        <w:ind w:left="540"/>
        <w:pPrChange w:id="767" w:author="Hassaan Shahawy" w:date="2019-02-28T14:41:00Z">
          <w:pPr>
            <w:pStyle w:val="ListParagraph"/>
            <w:numPr>
              <w:numId w:val="1"/>
            </w:numPr>
            <w:ind w:left="540" w:hanging="360"/>
          </w:pPr>
        </w:pPrChange>
      </w:pPr>
      <w:r>
        <w:t>8:75</w:t>
      </w:r>
      <w:r w:rsidR="00B208FF">
        <w:t xml:space="preserve"> if the claimant is dhimmi and the witnesses two dhimmis, and the foundling is in hands of dhimmi</w:t>
      </w:r>
      <w:r w:rsidR="00AB564F">
        <w:t xml:space="preserve"> found in dhimmi village, if dhimmi is in hands of </w:t>
      </w:r>
      <w:proofErr w:type="spellStart"/>
      <w:r w:rsidR="00AB564F">
        <w:t>muslim</w:t>
      </w:r>
      <w:proofErr w:type="spellEnd"/>
      <w:r w:rsidR="00AB564F">
        <w:t xml:space="preserve"> then by qiyas don’t trust him, but by istiḥsān we make him </w:t>
      </w:r>
      <w:proofErr w:type="spellStart"/>
      <w:r w:rsidR="00AB564F">
        <w:t>muslim</w:t>
      </w:r>
      <w:proofErr w:type="spellEnd"/>
      <w:r w:rsidR="00AB564F">
        <w:t>, even if he was found in church or synagogue in dhimmi town</w:t>
      </w:r>
    </w:p>
    <w:p w:rsidR="00D80243" w:rsidRDefault="00DB39CD">
      <w:pPr>
        <w:pStyle w:val="ListParagraph"/>
        <w:numPr>
          <w:ilvl w:val="0"/>
          <w:numId w:val="1"/>
        </w:numPr>
        <w:spacing w:line="480" w:lineRule="auto"/>
        <w:ind w:left="540"/>
        <w:pPrChange w:id="768" w:author="Hassaan Shahawy" w:date="2019-02-28T14:41:00Z">
          <w:pPr>
            <w:pStyle w:val="ListParagraph"/>
            <w:numPr>
              <w:numId w:val="1"/>
            </w:numPr>
            <w:ind w:left="540" w:hanging="360"/>
          </w:pPr>
        </w:pPrChange>
      </w:pPr>
      <w:r>
        <w:t xml:space="preserve">8:93 </w:t>
      </w:r>
      <w:r w:rsidR="00110985">
        <w:t xml:space="preserve">man </w:t>
      </w:r>
      <w:r w:rsidR="00A255B6">
        <w:t xml:space="preserve">submits that his slave woman had already given birth or had still birth, then she gave birth more than 6 months after that, </w:t>
      </w:r>
      <w:r w:rsidR="00CF12F5">
        <w:t xml:space="preserve">then that is his son. </w:t>
      </w:r>
      <w:r w:rsidR="0002718E">
        <w:t xml:space="preserve">Similarly if she delivered the son when he was missing or sick, because she is an um </w:t>
      </w:r>
      <w:proofErr w:type="spellStart"/>
      <w:r w:rsidR="0002718E">
        <w:t>walad</w:t>
      </w:r>
      <w:proofErr w:type="spellEnd"/>
      <w:r w:rsidR="0002718E">
        <w:t xml:space="preserve">. But as long as the judgement </w:t>
      </w:r>
      <w:r w:rsidR="0002718E">
        <w:lastRenderedPageBreak/>
        <w:t xml:space="preserve">hasn’t been made he can reject it. Abu </w:t>
      </w:r>
      <w:proofErr w:type="spellStart"/>
      <w:r w:rsidR="0002718E">
        <w:t>hanifa</w:t>
      </w:r>
      <w:proofErr w:type="spellEnd"/>
      <w:r w:rsidR="0002718E">
        <w:t xml:space="preserve"> says no time limit here, Muhammad puts on time limit of </w:t>
      </w:r>
      <w:proofErr w:type="spellStart"/>
      <w:r w:rsidR="0002718E">
        <w:t>nifas</w:t>
      </w:r>
      <w:proofErr w:type="spellEnd"/>
    </w:p>
    <w:p w:rsidR="00D80243" w:rsidRDefault="007038E1">
      <w:pPr>
        <w:pStyle w:val="ListParagraph"/>
        <w:numPr>
          <w:ilvl w:val="0"/>
          <w:numId w:val="1"/>
        </w:numPr>
        <w:spacing w:line="480" w:lineRule="auto"/>
        <w:ind w:left="540"/>
        <w:pPrChange w:id="769" w:author="Hassaan Shahawy" w:date="2019-02-28T14:41:00Z">
          <w:pPr>
            <w:pStyle w:val="ListParagraph"/>
            <w:numPr>
              <w:numId w:val="1"/>
            </w:numPr>
            <w:ind w:left="540" w:hanging="360"/>
          </w:pPr>
        </w:pPrChange>
      </w:pPr>
      <w:r>
        <w:t xml:space="preserve">8:131 </w:t>
      </w:r>
      <w:r w:rsidR="00567D0D">
        <w:t xml:space="preserve">If slave S co-owned by X and Y, and S is young boy, then X frees S, then Y claims S is his son, then H says that S is Y’s son, but X is half of his </w:t>
      </w:r>
      <w:proofErr w:type="spellStart"/>
      <w:r w:rsidR="00567D0D">
        <w:t>wali</w:t>
      </w:r>
      <w:proofErr w:type="spellEnd"/>
      <w:r w:rsidR="00567D0D">
        <w:t xml:space="preserve">. If S is old and denies it, then </w:t>
      </w:r>
      <w:r w:rsidR="005012E5">
        <w:t>Y</w:t>
      </w:r>
      <w:r w:rsidR="00567D0D">
        <w:t>’s claim is rejected. But if S is young, then it is accepted by istiḥsān, because</w:t>
      </w:r>
      <w:r w:rsidR="005012E5">
        <w:t xml:space="preserve"> (some kind of alternate qiyas)</w:t>
      </w:r>
      <w:r w:rsidR="00567D0D">
        <w:t xml:space="preserve"> </w:t>
      </w:r>
      <w:r w:rsidR="005012E5">
        <w:t>. Y and M reject it.</w:t>
      </w:r>
    </w:p>
    <w:p w:rsidR="00DC1DED" w:rsidRDefault="00DC1DED">
      <w:pPr>
        <w:pStyle w:val="ListParagraph"/>
        <w:numPr>
          <w:ilvl w:val="0"/>
          <w:numId w:val="1"/>
        </w:numPr>
        <w:spacing w:line="480" w:lineRule="auto"/>
        <w:ind w:left="540"/>
        <w:rPr>
          <w:ins w:id="770" w:author="Hassaan Shahawy" w:date="2019-02-28T13:45:00Z"/>
        </w:rPr>
        <w:pPrChange w:id="771" w:author="Hassaan Shahawy" w:date="2019-02-28T14:41:00Z">
          <w:pPr>
            <w:pStyle w:val="ListParagraph"/>
            <w:numPr>
              <w:numId w:val="1"/>
            </w:numPr>
            <w:ind w:left="540" w:hanging="360"/>
          </w:pPr>
        </w:pPrChange>
      </w:pPr>
      <w:ins w:id="772" w:author="Hassaan Shahawy" w:date="2019-02-28T13:45:00Z">
        <w:r>
          <w:t xml:space="preserve">8:151 </w:t>
        </w:r>
        <w:r w:rsidR="006776FD">
          <w:t xml:space="preserve">man rents land, </w:t>
        </w:r>
      </w:ins>
      <w:ins w:id="773" w:author="Hassaan Shahawy" w:date="2019-02-28T13:46:00Z">
        <w:r w:rsidR="006776FD">
          <w:t xml:space="preserve">by qiyas he doesn’t </w:t>
        </w:r>
        <w:proofErr w:type="spellStart"/>
        <w:r w:rsidR="006776FD">
          <w:t>hae</w:t>
        </w:r>
        <w:proofErr w:type="spellEnd"/>
        <w:r w:rsidR="006776FD">
          <w:t xml:space="preserve"> right to waterway same as purchase, but abandon qiyas and istiḥsān that he has waterway and rights, because land is still </w:t>
        </w:r>
        <w:proofErr w:type="spellStart"/>
        <w:r w:rsidR="006776FD">
          <w:t>woned</w:t>
        </w:r>
        <w:proofErr w:type="spellEnd"/>
        <w:r w:rsidR="006776FD">
          <w:t xml:space="preserve"> by original owner</w:t>
        </w:r>
        <w:r w:rsidR="006A2F70">
          <w:t>, and those rights could be stipulated in contracted potentially.</w:t>
        </w:r>
      </w:ins>
    </w:p>
    <w:p w:rsidR="00D80243" w:rsidRDefault="0089054C">
      <w:pPr>
        <w:pStyle w:val="ListParagraph"/>
        <w:numPr>
          <w:ilvl w:val="0"/>
          <w:numId w:val="1"/>
        </w:numPr>
        <w:spacing w:line="480" w:lineRule="auto"/>
        <w:ind w:left="540"/>
        <w:pPrChange w:id="774" w:author="Hassaan Shahawy" w:date="2019-02-28T14:41:00Z">
          <w:pPr>
            <w:pStyle w:val="ListParagraph"/>
            <w:numPr>
              <w:numId w:val="1"/>
            </w:numPr>
            <w:ind w:left="540" w:hanging="360"/>
          </w:pPr>
        </w:pPrChange>
      </w:pPr>
      <w:r>
        <w:t xml:space="preserve">8:182 If a river is between different people’s land, and some of the people have </w:t>
      </w:r>
      <w:r w:rsidR="00D04F9F">
        <w:t xml:space="preserve">irrigation ditches, and others have water wheels, and some have neither, and don’t have a known right to drink from that river or another, then claim a right to that river, and one owner of land on the bank of the river claims they have a right to water from it, then by qiyas the river is only for the people who have the ditches and wheels and not the others, but I abandon qiyas and use istiḥsān to give river right to all to the proportion of their land on the bank of the river. </w:t>
      </w:r>
    </w:p>
    <w:p w:rsidR="00D04F9F" w:rsidRDefault="00D04F9F">
      <w:pPr>
        <w:pStyle w:val="ListParagraph"/>
        <w:numPr>
          <w:ilvl w:val="0"/>
          <w:numId w:val="1"/>
        </w:numPr>
        <w:spacing w:line="480" w:lineRule="auto"/>
        <w:ind w:left="540"/>
        <w:pPrChange w:id="775" w:author="Hassaan Shahawy" w:date="2019-02-28T14:41:00Z">
          <w:pPr>
            <w:pStyle w:val="ListParagraph"/>
            <w:numPr>
              <w:numId w:val="1"/>
            </w:numPr>
            <w:ind w:left="540" w:hanging="360"/>
          </w:pPr>
        </w:pPrChange>
      </w:pPr>
      <w:r>
        <w:t xml:space="preserve">8:183 And if that land from above has known water right to another river then it has no claim on this river. And if the owner of it has another piece of land next to it which doesn’t have a known water right, then by istiḥsān all that land is put together and gets a water right from that river. </w:t>
      </w:r>
    </w:p>
    <w:p w:rsidR="00D04F9F" w:rsidRDefault="00D04F9F">
      <w:pPr>
        <w:pStyle w:val="ListParagraph"/>
        <w:numPr>
          <w:ilvl w:val="0"/>
          <w:numId w:val="1"/>
        </w:numPr>
        <w:spacing w:line="480" w:lineRule="auto"/>
        <w:ind w:left="540"/>
        <w:pPrChange w:id="776" w:author="Hassaan Shahawy" w:date="2019-02-28T14:41:00Z">
          <w:pPr>
            <w:pStyle w:val="ListParagraph"/>
            <w:numPr>
              <w:numId w:val="1"/>
            </w:numPr>
            <w:ind w:left="540" w:hanging="360"/>
          </w:pPr>
        </w:pPrChange>
      </w:pPr>
      <w:r>
        <w:t xml:space="preserve">8:257 </w:t>
      </w:r>
      <w:r w:rsidR="00E046AF">
        <w:t xml:space="preserve">A man X confesses that he and man Y co-own slave S. If he says </w:t>
      </w:r>
      <w:proofErr w:type="spellStart"/>
      <w:r w:rsidR="00E046AF">
        <w:t>Ashraktuhu</w:t>
      </w:r>
      <w:proofErr w:type="spellEnd"/>
      <w:r w:rsidR="00E046AF">
        <w:t xml:space="preserve"> bi </w:t>
      </w:r>
      <w:proofErr w:type="spellStart"/>
      <w:r w:rsidR="00E046AF">
        <w:t>hadha</w:t>
      </w:r>
      <w:proofErr w:type="spellEnd"/>
      <w:r w:rsidR="00E046AF">
        <w:t xml:space="preserve"> al-</w:t>
      </w:r>
      <w:proofErr w:type="spellStart"/>
      <w:r w:rsidR="00E046AF">
        <w:t>abd</w:t>
      </w:r>
      <w:proofErr w:type="spellEnd"/>
      <w:r w:rsidR="00E046AF">
        <w:t xml:space="preserve">, or </w:t>
      </w:r>
      <w:proofErr w:type="spellStart"/>
      <w:r w:rsidR="00E046AF">
        <w:t>ashraktuhu</w:t>
      </w:r>
      <w:proofErr w:type="spellEnd"/>
      <w:r w:rsidR="00E046AF">
        <w:t xml:space="preserve"> fi </w:t>
      </w:r>
      <w:proofErr w:type="spellStart"/>
      <w:r w:rsidR="00E046AF">
        <w:t>nisfihi</w:t>
      </w:r>
      <w:proofErr w:type="spellEnd"/>
      <w:r w:rsidR="00E046AF">
        <w:t xml:space="preserve">, then in both cases its ½ ownership, even though if you say fi </w:t>
      </w:r>
      <w:proofErr w:type="spellStart"/>
      <w:r w:rsidR="00E046AF">
        <w:t>nisfihi</w:t>
      </w:r>
      <w:proofErr w:type="spellEnd"/>
      <w:r w:rsidR="00E046AF">
        <w:t xml:space="preserve"> it technically means ¼ by qiyas.</w:t>
      </w:r>
    </w:p>
    <w:p w:rsidR="00E046AF" w:rsidRDefault="00E046AF">
      <w:pPr>
        <w:pStyle w:val="ListParagraph"/>
        <w:numPr>
          <w:ilvl w:val="0"/>
          <w:numId w:val="1"/>
        </w:numPr>
        <w:spacing w:line="480" w:lineRule="auto"/>
        <w:ind w:left="540"/>
        <w:pPrChange w:id="777" w:author="Hassaan Shahawy" w:date="2019-02-28T14:41:00Z">
          <w:pPr>
            <w:pStyle w:val="ListParagraph"/>
            <w:numPr>
              <w:numId w:val="1"/>
            </w:numPr>
            <w:ind w:left="540" w:hanging="360"/>
          </w:pPr>
        </w:pPrChange>
      </w:pPr>
      <w:r>
        <w:lastRenderedPageBreak/>
        <w:t xml:space="preserve">8:282 </w:t>
      </w:r>
      <w:r w:rsidR="00F204FD">
        <w:t xml:space="preserve">If you I owe him me 1000 dirhams except for a </w:t>
      </w:r>
      <w:proofErr w:type="spellStart"/>
      <w:r w:rsidR="00F204FD">
        <w:t>thawb</w:t>
      </w:r>
      <w:proofErr w:type="spellEnd"/>
      <w:r w:rsidR="00F204FD">
        <w:t xml:space="preserve">, then the 1000 is set but the except a </w:t>
      </w:r>
      <w:proofErr w:type="spellStart"/>
      <w:r w:rsidR="00F204FD">
        <w:t>thawb</w:t>
      </w:r>
      <w:proofErr w:type="spellEnd"/>
      <w:r w:rsidR="00F204FD">
        <w:t xml:space="preserve"> is ignored cause it doesn’t make sense, you </w:t>
      </w:r>
      <w:proofErr w:type="spellStart"/>
      <w:r w:rsidR="00F204FD">
        <w:t>cant</w:t>
      </w:r>
      <w:proofErr w:type="spellEnd"/>
      <w:r w:rsidR="00F204FD">
        <w:t xml:space="preserve"> except a </w:t>
      </w:r>
      <w:proofErr w:type="spellStart"/>
      <w:r w:rsidR="00F204FD">
        <w:t>thawb</w:t>
      </w:r>
      <w:proofErr w:type="spellEnd"/>
      <w:r w:rsidR="00F204FD">
        <w:t xml:space="preserve"> from something of a different type. But by istiḥsān, </w:t>
      </w:r>
      <w:r w:rsidR="002816E7">
        <w:t xml:space="preserve">if </w:t>
      </w:r>
      <w:proofErr w:type="spellStart"/>
      <w:r w:rsidR="002816E7">
        <w:t>its</w:t>
      </w:r>
      <w:proofErr w:type="spellEnd"/>
      <w:r w:rsidR="002816E7">
        <w:t xml:space="preserve"> something of </w:t>
      </w:r>
      <w:proofErr w:type="spellStart"/>
      <w:r w:rsidR="002816E7">
        <w:t>kayl</w:t>
      </w:r>
      <w:proofErr w:type="spellEnd"/>
      <w:r w:rsidR="002816E7">
        <w:t xml:space="preserve"> or </w:t>
      </w:r>
      <w:proofErr w:type="spellStart"/>
      <w:r w:rsidR="002816E7">
        <w:t>wazn</w:t>
      </w:r>
      <w:proofErr w:type="spellEnd"/>
      <w:r w:rsidR="002816E7">
        <w:t xml:space="preserve"> or sold by number then its ok and you just count the value.</w:t>
      </w:r>
    </w:p>
    <w:p w:rsidR="002816E7" w:rsidDel="005D2A5E" w:rsidRDefault="007C69A9">
      <w:pPr>
        <w:pStyle w:val="ListParagraph"/>
        <w:numPr>
          <w:ilvl w:val="0"/>
          <w:numId w:val="1"/>
        </w:numPr>
        <w:spacing w:line="480" w:lineRule="auto"/>
        <w:ind w:left="540"/>
        <w:rPr>
          <w:del w:id="778" w:author="Hassaan Shahawy" w:date="2019-02-27T11:21:00Z"/>
        </w:rPr>
        <w:pPrChange w:id="779" w:author="Hassaan Shahawy" w:date="2019-02-28T14:41:00Z">
          <w:pPr>
            <w:pStyle w:val="ListParagraph"/>
            <w:numPr>
              <w:numId w:val="1"/>
            </w:numPr>
            <w:ind w:left="540" w:hanging="360"/>
          </w:pPr>
        </w:pPrChange>
      </w:pPr>
      <w:r>
        <w:t>8:283 If you say I owe him 1000 dirhams and 100 dinars except for a dirham, then it counts, and you subtract the dirham from the 1000 dirhams before.</w:t>
      </w:r>
    </w:p>
    <w:p w:rsidR="005D2A5E" w:rsidRDefault="005D2A5E">
      <w:pPr>
        <w:pStyle w:val="ListParagraph"/>
        <w:numPr>
          <w:ilvl w:val="0"/>
          <w:numId w:val="1"/>
        </w:numPr>
        <w:spacing w:line="480" w:lineRule="auto"/>
        <w:ind w:left="540"/>
        <w:rPr>
          <w:ins w:id="780" w:author="Hassaan Shahawy" w:date="2019-02-27T11:21:00Z"/>
        </w:rPr>
        <w:pPrChange w:id="781" w:author="Hassaan Shahawy" w:date="2019-02-28T14:41:00Z">
          <w:pPr>
            <w:pStyle w:val="ListParagraph"/>
            <w:numPr>
              <w:numId w:val="1"/>
            </w:numPr>
            <w:ind w:left="540" w:hanging="360"/>
          </w:pPr>
        </w:pPrChange>
      </w:pPr>
    </w:p>
    <w:p w:rsidR="005D2A5E" w:rsidRDefault="004C1A43">
      <w:pPr>
        <w:pStyle w:val="ListParagraph"/>
        <w:numPr>
          <w:ilvl w:val="0"/>
          <w:numId w:val="1"/>
        </w:numPr>
        <w:spacing w:line="480" w:lineRule="auto"/>
        <w:ind w:left="540"/>
        <w:rPr>
          <w:ins w:id="782" w:author="Hassaan Shahawy" w:date="2019-02-27T11:21:00Z"/>
        </w:rPr>
        <w:pPrChange w:id="783" w:author="Hassaan Shahawy" w:date="2019-02-28T14:41:00Z">
          <w:pPr>
            <w:pStyle w:val="ListParagraph"/>
            <w:numPr>
              <w:numId w:val="1"/>
            </w:numPr>
            <w:ind w:left="540" w:hanging="360"/>
          </w:pPr>
        </w:pPrChange>
      </w:pPr>
      <w:ins w:id="784" w:author="Hassaan Shahawy" w:date="2019-02-27T11:21:00Z">
        <w:r>
          <w:t xml:space="preserve">8:286 </w:t>
        </w:r>
      </w:ins>
      <w:ins w:id="785" w:author="Hassaan Shahawy" w:date="2019-02-27T11:23:00Z">
        <w:r w:rsidR="00F81C26">
          <w:t xml:space="preserve">if you say I owe him something inshallah, it doesn’t count. </w:t>
        </w:r>
        <w:r w:rsidR="00F427C9">
          <w:t xml:space="preserve">And AH </w:t>
        </w:r>
      </w:ins>
      <w:ins w:id="786" w:author="Hassaan Shahawy" w:date="2019-02-27T11:24:00Z">
        <w:r w:rsidR="00F427C9">
          <w:t xml:space="preserve">said if a </w:t>
        </w:r>
        <w:proofErr w:type="spellStart"/>
        <w:r w:rsidR="00F427C9">
          <w:t>Sakk</w:t>
        </w:r>
        <w:proofErr w:type="spellEnd"/>
        <w:r w:rsidR="00F427C9">
          <w:t xml:space="preserve">, written right, is made, of x right over y, owes him z dirhams, weight of 7 good ones, and due on a date, and whoever takes up </w:t>
        </w:r>
        <w:proofErr w:type="spellStart"/>
        <w:r w:rsidR="00F427C9">
          <w:t>men</w:t>
        </w:r>
      </w:ins>
      <w:ins w:id="787" w:author="Hassaan Shahawy" w:date="2019-02-27T11:25:00Z">
        <w:r w:rsidR="00F427C9">
          <w:t>tioining</w:t>
        </w:r>
        <w:proofErr w:type="spellEnd"/>
        <w:r w:rsidR="00F427C9">
          <w:t xml:space="preserve"> this right is the </w:t>
        </w:r>
        <w:proofErr w:type="spellStart"/>
        <w:r w:rsidR="00F427C9">
          <w:t>wali</w:t>
        </w:r>
        <w:proofErr w:type="spellEnd"/>
        <w:r w:rsidR="00F427C9">
          <w:t xml:space="preserve"> of what is in it </w:t>
        </w:r>
        <w:proofErr w:type="spellStart"/>
        <w:r w:rsidR="00F427C9">
          <w:t>insha’Allah</w:t>
        </w:r>
        <w:proofErr w:type="spellEnd"/>
        <w:r w:rsidR="00F427C9">
          <w:t xml:space="preserve">, then this is </w:t>
        </w:r>
        <w:proofErr w:type="spellStart"/>
        <w:r w:rsidR="00F427C9">
          <w:t>batil</w:t>
        </w:r>
        <w:proofErr w:type="spellEnd"/>
        <w:r w:rsidR="00F427C9">
          <w:t xml:space="preserve">, and nothing is due according to this </w:t>
        </w:r>
        <w:proofErr w:type="spellStart"/>
        <w:r w:rsidR="00F427C9">
          <w:t>sakk</w:t>
        </w:r>
        <w:proofErr w:type="spellEnd"/>
        <w:r w:rsidR="00F427C9">
          <w:t xml:space="preserve">. But AY and M said by istiḥsān in the case of a </w:t>
        </w:r>
        <w:proofErr w:type="spellStart"/>
        <w:r w:rsidR="00F427C9">
          <w:t>Sakk</w:t>
        </w:r>
        <w:proofErr w:type="spellEnd"/>
        <w:r w:rsidR="00F427C9">
          <w:t xml:space="preserve"> this is due, abandoning qiyas, for in this case the “in” exception is not regarding the money,</w:t>
        </w:r>
      </w:ins>
      <w:ins w:id="788" w:author="Hassaan Shahawy" w:date="2019-02-27T11:26:00Z">
        <w:r w:rsidR="00F427C9">
          <w:t xml:space="preserve"> but the person who will pursue it.</w:t>
        </w:r>
      </w:ins>
    </w:p>
    <w:p w:rsidR="007C69A9" w:rsidRDefault="005D2A5E">
      <w:pPr>
        <w:pStyle w:val="ListParagraph"/>
        <w:numPr>
          <w:ilvl w:val="0"/>
          <w:numId w:val="1"/>
        </w:numPr>
        <w:spacing w:line="480" w:lineRule="auto"/>
        <w:ind w:left="540"/>
        <w:pPrChange w:id="789" w:author="Hassaan Shahawy" w:date="2019-02-28T14:41:00Z">
          <w:pPr>
            <w:pStyle w:val="ListParagraph"/>
            <w:numPr>
              <w:numId w:val="1"/>
            </w:numPr>
            <w:ind w:left="540" w:hanging="360"/>
          </w:pPr>
        </w:pPrChange>
      </w:pPr>
      <w:ins w:id="790" w:author="Hassaan Shahawy" w:date="2019-02-27T11:21:00Z">
        <w:r>
          <w:t xml:space="preserve">8:301 </w:t>
        </w:r>
      </w:ins>
      <w:del w:id="791" w:author="Hassaan Shahawy" w:date="2019-02-27T11:21:00Z">
        <w:r w:rsidR="007C69A9" w:rsidDel="005D2A5E">
          <w:rPr>
            <w:rFonts w:hint="cs"/>
            <w:rtl/>
          </w:rPr>
          <w:delText xml:space="preserve">8:301 </w:delText>
        </w:r>
        <w:r w:rsidR="00037692" w:rsidDel="005D2A5E">
          <w:delText xml:space="preserve"> </w:delText>
        </w:r>
      </w:del>
      <w:r w:rsidR="00037692">
        <w:t xml:space="preserve">if someone says I owe him 1000, no rather I owe this other guy 1000, then he owes both. If he says I owe him 1000, no rather I owe his slave 1000, and his slave is a trader who has a debt (maybe </w:t>
      </w:r>
      <w:proofErr w:type="spellStart"/>
      <w:r w:rsidR="00037692">
        <w:t>mukataba</w:t>
      </w:r>
      <w:proofErr w:type="spellEnd"/>
      <w:r w:rsidR="00037692">
        <w:t xml:space="preserve">), then if he does have a debt on him then each gets 1000, but if not then he only owes a </w:t>
      </w:r>
      <w:proofErr w:type="spellStart"/>
      <w:r w:rsidR="00037692">
        <w:t>singl</w:t>
      </w:r>
      <w:proofErr w:type="spellEnd"/>
      <w:r w:rsidR="00037692">
        <w:t xml:space="preserve"> 1000 to the owner. </w:t>
      </w:r>
      <w:proofErr w:type="spellStart"/>
      <w:r w:rsidR="00037692">
        <w:t>Istihsan</w:t>
      </w:r>
      <w:proofErr w:type="spellEnd"/>
      <w:r w:rsidR="00037692">
        <w:t xml:space="preserve"> here abandoning qiyas.</w:t>
      </w:r>
    </w:p>
    <w:p w:rsidR="00037692" w:rsidRDefault="00037692">
      <w:pPr>
        <w:pStyle w:val="ListParagraph"/>
        <w:numPr>
          <w:ilvl w:val="0"/>
          <w:numId w:val="1"/>
        </w:numPr>
        <w:spacing w:line="480" w:lineRule="auto"/>
        <w:ind w:left="540"/>
        <w:pPrChange w:id="792" w:author="Hassaan Shahawy" w:date="2019-02-28T14:41:00Z">
          <w:pPr>
            <w:pStyle w:val="ListParagraph"/>
            <w:numPr>
              <w:numId w:val="1"/>
            </w:numPr>
            <w:ind w:left="540" w:hanging="360"/>
          </w:pPr>
        </w:pPrChange>
      </w:pPr>
      <w:r>
        <w:t xml:space="preserve">8:302 </w:t>
      </w:r>
      <w:r w:rsidR="00D02EB4">
        <w:t xml:space="preserve">if X confesses I owe Y 1000 for a slave he sold me, no actually I owe </w:t>
      </w:r>
      <w:r w:rsidR="005D722A">
        <w:t>Z</w:t>
      </w:r>
      <w:r w:rsidR="00D02EB4">
        <w:t xml:space="preserve"> 1000. If both continue to claim it then he owes 1000 to both, but </w:t>
      </w:r>
      <w:r w:rsidR="005D722A">
        <w:t>Z</w:t>
      </w:r>
      <w:r w:rsidR="00D02EB4">
        <w:t xml:space="preserve">/Y admit it was the other who sold it, then </w:t>
      </w:r>
      <w:r w:rsidR="005D722A">
        <w:t>X only pays that one of them 1000.</w:t>
      </w:r>
    </w:p>
    <w:p w:rsidR="005D722A" w:rsidRDefault="005D722A">
      <w:pPr>
        <w:pStyle w:val="ListParagraph"/>
        <w:numPr>
          <w:ilvl w:val="0"/>
          <w:numId w:val="1"/>
        </w:numPr>
        <w:spacing w:line="480" w:lineRule="auto"/>
        <w:ind w:left="540"/>
        <w:pPrChange w:id="793" w:author="Hassaan Shahawy" w:date="2019-02-28T14:41:00Z">
          <w:pPr>
            <w:pStyle w:val="ListParagraph"/>
            <w:numPr>
              <w:numId w:val="1"/>
            </w:numPr>
            <w:ind w:left="540" w:hanging="360"/>
          </w:pPr>
        </w:pPrChange>
      </w:pPr>
      <w:r>
        <w:t xml:space="preserve">8:332 If X confesses that he took possession of a </w:t>
      </w:r>
      <w:proofErr w:type="spellStart"/>
      <w:r>
        <w:t>thawb</w:t>
      </w:r>
      <w:proofErr w:type="spellEnd"/>
      <w:r>
        <w:t xml:space="preserve"> from Y because Y loaned it to him, but Y says no it was </w:t>
      </w:r>
      <w:proofErr w:type="spellStart"/>
      <w:r>
        <w:t>ghasb</w:t>
      </w:r>
      <w:proofErr w:type="spellEnd"/>
      <w:r>
        <w:t>, H says he believes X, but Y and M don’t believe him pending an oath from Y.</w:t>
      </w:r>
    </w:p>
    <w:p w:rsidR="005D722A" w:rsidRDefault="005D722A">
      <w:pPr>
        <w:pStyle w:val="ListParagraph"/>
        <w:numPr>
          <w:ilvl w:val="0"/>
          <w:numId w:val="1"/>
        </w:numPr>
        <w:spacing w:line="480" w:lineRule="auto"/>
        <w:ind w:left="540"/>
        <w:pPrChange w:id="794" w:author="Hassaan Shahawy" w:date="2019-02-28T14:41:00Z">
          <w:pPr>
            <w:pStyle w:val="ListParagraph"/>
            <w:numPr>
              <w:numId w:val="1"/>
            </w:numPr>
            <w:ind w:left="540" w:hanging="360"/>
          </w:pPr>
        </w:pPrChange>
      </w:pPr>
      <w:r>
        <w:lastRenderedPageBreak/>
        <w:t xml:space="preserve">8:360 If X confesses that what he owns belongs to Y and that he’s renting it, then that counts everything he owns that day, except for food and clothes. </w:t>
      </w:r>
    </w:p>
    <w:p w:rsidR="009D7D3B" w:rsidRDefault="009D7D3B">
      <w:pPr>
        <w:pStyle w:val="ListParagraph"/>
        <w:numPr>
          <w:ilvl w:val="0"/>
          <w:numId w:val="1"/>
        </w:numPr>
        <w:spacing w:line="480" w:lineRule="auto"/>
        <w:ind w:left="540"/>
        <w:pPrChange w:id="795" w:author="Hassaan Shahawy" w:date="2019-02-28T14:41:00Z">
          <w:pPr>
            <w:pStyle w:val="ListParagraph"/>
            <w:numPr>
              <w:numId w:val="1"/>
            </w:numPr>
            <w:ind w:left="540" w:hanging="360"/>
          </w:pPr>
        </w:pPrChange>
      </w:pPr>
      <w:r>
        <w:t>8:365</w:t>
      </w:r>
      <w:r w:rsidR="004A64FB">
        <w:t xml:space="preserve"> </w:t>
      </w:r>
      <w:r w:rsidR="004C0530">
        <w:t xml:space="preserve">If slave S is in hands of X then says I’m actually a slave of Y, and both X and Y claim her, then H says you believe X. But Abu Yusuf says its Y if Y also claims her by istiḥsān. </w:t>
      </w:r>
    </w:p>
    <w:p w:rsidR="004C0530" w:rsidRDefault="004C0530">
      <w:pPr>
        <w:pStyle w:val="ListParagraph"/>
        <w:numPr>
          <w:ilvl w:val="0"/>
          <w:numId w:val="1"/>
        </w:numPr>
        <w:spacing w:line="480" w:lineRule="auto"/>
        <w:ind w:left="540"/>
        <w:pPrChange w:id="796" w:author="Hassaan Shahawy" w:date="2019-02-28T14:41:00Z">
          <w:pPr>
            <w:pStyle w:val="ListParagraph"/>
            <w:numPr>
              <w:numId w:val="1"/>
            </w:numPr>
            <w:ind w:left="540" w:hanging="360"/>
          </w:pPr>
        </w:pPrChange>
      </w:pPr>
      <w:r>
        <w:t xml:space="preserve">8:366 </w:t>
      </w:r>
      <w:r w:rsidR="00DA49C9">
        <w:t xml:space="preserve">If slave S says to his owner X you freed me, but X denies it, then S still slave. But if </w:t>
      </w:r>
      <w:r w:rsidR="005C6A46">
        <w:t>S</w:t>
      </w:r>
      <w:r w:rsidR="00DA49C9">
        <w:t xml:space="preserve"> says</w:t>
      </w:r>
      <w:r w:rsidR="00353C34">
        <w:t xml:space="preserve"> I’m your son from this um </w:t>
      </w:r>
      <w:proofErr w:type="spellStart"/>
      <w:r w:rsidR="00353C34">
        <w:t>walad</w:t>
      </w:r>
      <w:proofErr w:type="spellEnd"/>
      <w:r w:rsidR="00353C34">
        <w:t xml:space="preserve"> you own, but X denies it, S is actually free, by istiḥsān abandoning qiyas, because he did not confess to being a slave? This is Muhammad’s opinion, though qiyas of Abu </w:t>
      </w:r>
      <w:proofErr w:type="spellStart"/>
      <w:r w:rsidR="00353C34">
        <w:t>Hanifa’s</w:t>
      </w:r>
      <w:proofErr w:type="spellEnd"/>
      <w:r w:rsidR="00353C34">
        <w:t xml:space="preserve"> opinion would make him a slave. </w:t>
      </w:r>
    </w:p>
    <w:p w:rsidR="00353C34" w:rsidRDefault="00353C34">
      <w:pPr>
        <w:pStyle w:val="ListParagraph"/>
        <w:numPr>
          <w:ilvl w:val="0"/>
          <w:numId w:val="1"/>
        </w:numPr>
        <w:spacing w:line="480" w:lineRule="auto"/>
        <w:ind w:left="540"/>
        <w:pPrChange w:id="797" w:author="Hassaan Shahawy" w:date="2019-02-28T14:41:00Z">
          <w:pPr>
            <w:pStyle w:val="ListParagraph"/>
            <w:numPr>
              <w:numId w:val="1"/>
            </w:numPr>
            <w:ind w:left="540" w:hanging="360"/>
          </w:pPr>
        </w:pPrChange>
      </w:pPr>
      <w:r>
        <w:t xml:space="preserve">8:369 if a man X says slave S belongs to Y, then brings evidence showing he owns slave, cant accept evidence cause the confession overrides. </w:t>
      </w:r>
      <w:r w:rsidR="00AA21F7">
        <w:t xml:space="preserve">And if a man X says I own this house except for this room, and the man Y who has the house denies it, then X brings evidence that he owns the house and says this room used to be mine then I sold it, then that is accepted. (Questions was if evidence says he owns whole house, how does he not own the room). And if X says I never owned the room, then cant accept it. And if he doesn’t say either way, I ask him, and if he refuses to say, then qiyas default is that the evidence is accepted, but by istiḥsān I don’t accept. Because don’t you see that if I rule in his favor, then he later says I never owned the room, I negate the </w:t>
      </w:r>
      <w:proofErr w:type="spellStart"/>
      <w:r w:rsidR="00AA21F7">
        <w:t>jdugement</w:t>
      </w:r>
      <w:proofErr w:type="spellEnd"/>
      <w:r w:rsidR="00AA21F7">
        <w:t xml:space="preserve"> and return the house? So the judge cannot rule against the status quo unless the affair is certain. </w:t>
      </w:r>
    </w:p>
    <w:p w:rsidR="00AA21F7" w:rsidRDefault="00AA21F7">
      <w:pPr>
        <w:pStyle w:val="ListParagraph"/>
        <w:numPr>
          <w:ilvl w:val="0"/>
          <w:numId w:val="1"/>
        </w:numPr>
        <w:spacing w:line="480" w:lineRule="auto"/>
        <w:ind w:left="540"/>
        <w:pPrChange w:id="798" w:author="Hassaan Shahawy" w:date="2019-02-28T14:41:00Z">
          <w:pPr>
            <w:pStyle w:val="ListParagraph"/>
            <w:numPr>
              <w:numId w:val="1"/>
            </w:numPr>
            <w:ind w:left="540" w:hanging="360"/>
          </w:pPr>
        </w:pPrChange>
      </w:pPr>
      <w:r>
        <w:t xml:space="preserve">8:369 similar to above, X claims 1000 dirhams against Y, then brings evidence showing 2000 dirhams. If X says you only ever owed me 1000, then evidence rejected. If X says you used to owe me 2000, but then I forgave 1000, evidence is good. And if X doesn’t say </w:t>
      </w:r>
      <w:proofErr w:type="spellStart"/>
      <w:r w:rsidR="00241B3D">
        <w:lastRenderedPageBreak/>
        <w:t>j!</w:t>
      </w:r>
      <w:r>
        <w:t>either</w:t>
      </w:r>
      <w:proofErr w:type="spellEnd"/>
      <w:r>
        <w:t xml:space="preserve"> way, then by qiyas you accept the evidence and judge for 1000, but I use istiḥsān and say evidence not good, because contradictory story.</w:t>
      </w:r>
    </w:p>
    <w:p w:rsidR="00D8107B" w:rsidRDefault="00D8107B">
      <w:pPr>
        <w:pStyle w:val="ListParagraph"/>
        <w:numPr>
          <w:ilvl w:val="0"/>
          <w:numId w:val="1"/>
        </w:numPr>
        <w:spacing w:line="480" w:lineRule="auto"/>
        <w:ind w:left="540"/>
        <w:pPrChange w:id="799" w:author="Hassaan Shahawy" w:date="2019-02-28T14:41:00Z">
          <w:pPr>
            <w:pStyle w:val="ListParagraph"/>
            <w:numPr>
              <w:numId w:val="1"/>
            </w:numPr>
            <w:ind w:left="540" w:hanging="360"/>
          </w:pPr>
        </w:pPrChange>
      </w:pPr>
      <w:r>
        <w:t xml:space="preserve">8:370 </w:t>
      </w:r>
      <w:r w:rsidR="002D745C">
        <w:t xml:space="preserve">If </w:t>
      </w:r>
      <w:r w:rsidR="00B713EB">
        <w:t xml:space="preserve">man X confesses to being owned by Y, then Y sells him, that’s good. Then if X suddenly claims being free after having been sold, must provide evidence. If there is evidence, that evidence, is accepted even if it contradicts her original confession. </w:t>
      </w:r>
      <w:proofErr w:type="spellStart"/>
      <w:r w:rsidR="00B713EB">
        <w:t>Istihsan</w:t>
      </w:r>
      <w:proofErr w:type="spellEnd"/>
      <w:r w:rsidR="00B713EB">
        <w:t xml:space="preserve"> here abandon qiyas, because it is a </w:t>
      </w:r>
      <w:proofErr w:type="spellStart"/>
      <w:r w:rsidR="00B713EB">
        <w:t>faraj</w:t>
      </w:r>
      <w:proofErr w:type="spellEnd"/>
      <w:r w:rsidR="00B713EB">
        <w:t>!</w:t>
      </w:r>
    </w:p>
    <w:p w:rsidR="00761C3F" w:rsidRDefault="00B713EB">
      <w:pPr>
        <w:pStyle w:val="ListParagraph"/>
        <w:numPr>
          <w:ilvl w:val="1"/>
          <w:numId w:val="1"/>
        </w:numPr>
        <w:spacing w:line="480" w:lineRule="auto"/>
        <w:pPrChange w:id="800" w:author="Hassaan Shahawy" w:date="2019-02-28T14:41:00Z">
          <w:pPr>
            <w:pStyle w:val="ListParagraph"/>
            <w:numPr>
              <w:ilvl w:val="1"/>
              <w:numId w:val="1"/>
            </w:numPr>
            <w:ind w:left="1440" w:hanging="360"/>
          </w:pPr>
        </w:pPrChange>
      </w:pPr>
      <w:r>
        <w:t xml:space="preserve">Don’t you see if her </w:t>
      </w:r>
      <w:proofErr w:type="spellStart"/>
      <w:r>
        <w:t>nasab</w:t>
      </w:r>
      <w:proofErr w:type="spellEnd"/>
      <w:r>
        <w:t xml:space="preserve"> was known I would have executed her confession of being owned, and I don’t for her concealment. Similarly for the slave.</w:t>
      </w:r>
    </w:p>
    <w:p w:rsidR="00761C3F" w:rsidRDefault="00761C3F">
      <w:pPr>
        <w:pStyle w:val="ListParagraph"/>
        <w:numPr>
          <w:ilvl w:val="0"/>
          <w:numId w:val="1"/>
        </w:numPr>
        <w:tabs>
          <w:tab w:val="left" w:pos="540"/>
        </w:tabs>
        <w:spacing w:line="480" w:lineRule="auto"/>
        <w:ind w:hanging="540"/>
        <w:pPrChange w:id="801" w:author="Hassaan Shahawy" w:date="2019-02-28T14:41:00Z">
          <w:pPr>
            <w:pStyle w:val="ListParagraph"/>
            <w:numPr>
              <w:numId w:val="1"/>
            </w:numPr>
            <w:tabs>
              <w:tab w:val="left" w:pos="540"/>
            </w:tabs>
            <w:ind w:hanging="540"/>
          </w:pPr>
        </w:pPrChange>
      </w:pPr>
      <w:r>
        <w:t xml:space="preserve">8:390 </w:t>
      </w:r>
      <w:r w:rsidRPr="00D7317E">
        <w:rPr>
          <w:b/>
          <w:bCs/>
        </w:rPr>
        <w:t xml:space="preserve">Umm </w:t>
      </w:r>
      <w:proofErr w:type="spellStart"/>
      <w:r w:rsidRPr="00D7317E">
        <w:rPr>
          <w:b/>
          <w:bCs/>
        </w:rPr>
        <w:t>walad</w:t>
      </w:r>
      <w:proofErr w:type="spellEnd"/>
      <w:r w:rsidRPr="00D7317E">
        <w:rPr>
          <w:b/>
          <w:bCs/>
        </w:rPr>
        <w:t xml:space="preserve"> of </w:t>
      </w:r>
      <w:proofErr w:type="spellStart"/>
      <w:r w:rsidRPr="00D7317E">
        <w:rPr>
          <w:b/>
          <w:bCs/>
        </w:rPr>
        <w:t>zina</w:t>
      </w:r>
      <w:proofErr w:type="spellEnd"/>
      <w:r>
        <w:t xml:space="preserve"> is not an umm </w:t>
      </w:r>
      <w:proofErr w:type="spellStart"/>
      <w:r>
        <w:t>walad</w:t>
      </w:r>
      <w:proofErr w:type="spellEnd"/>
      <w:r>
        <w:t xml:space="preserve"> by istiḥsān. </w:t>
      </w:r>
    </w:p>
    <w:p w:rsidR="00D7317E" w:rsidRDefault="00F34816">
      <w:pPr>
        <w:pStyle w:val="ListParagraph"/>
        <w:numPr>
          <w:ilvl w:val="0"/>
          <w:numId w:val="1"/>
        </w:numPr>
        <w:tabs>
          <w:tab w:val="left" w:pos="540"/>
        </w:tabs>
        <w:spacing w:line="480" w:lineRule="auto"/>
        <w:ind w:hanging="540"/>
        <w:pPrChange w:id="802" w:author="Hassaan Shahawy" w:date="2019-02-28T14:41:00Z">
          <w:pPr>
            <w:pStyle w:val="ListParagraph"/>
            <w:numPr>
              <w:numId w:val="1"/>
            </w:numPr>
            <w:tabs>
              <w:tab w:val="left" w:pos="540"/>
            </w:tabs>
            <w:ind w:hanging="540"/>
          </w:pPr>
        </w:pPrChange>
      </w:pPr>
      <w:r>
        <w:t xml:space="preserve">8:392 </w:t>
      </w:r>
      <w:r w:rsidR="007A514F">
        <w:t>if man confesses in writing.</w:t>
      </w:r>
      <w:r w:rsidR="002D765D">
        <w:t xml:space="preserve"> If he writes it in ground or on a scrap of paper doesn’t count. But if he writes it on a page similar to that which a man writes a letter to another man on, then it counts.</w:t>
      </w:r>
    </w:p>
    <w:p w:rsidR="002D765D" w:rsidRDefault="002D765D">
      <w:pPr>
        <w:pStyle w:val="ListParagraph"/>
        <w:numPr>
          <w:ilvl w:val="0"/>
          <w:numId w:val="1"/>
        </w:numPr>
        <w:tabs>
          <w:tab w:val="left" w:pos="540"/>
        </w:tabs>
        <w:spacing w:line="480" w:lineRule="auto"/>
        <w:ind w:hanging="540"/>
        <w:pPrChange w:id="803" w:author="Hassaan Shahawy" w:date="2019-02-28T14:41:00Z">
          <w:pPr>
            <w:pStyle w:val="ListParagraph"/>
            <w:numPr>
              <w:numId w:val="1"/>
            </w:numPr>
            <w:tabs>
              <w:tab w:val="left" w:pos="540"/>
            </w:tabs>
            <w:ind w:hanging="540"/>
          </w:pPr>
        </w:pPrChange>
      </w:pPr>
      <w:r>
        <w:t xml:space="preserve">8:392 H and M rule that letter from another judge doesn’t count unless witnesses testify to it having been written in front of them and them being told to witness it, or that judge read it on to them or them on to judge. But Abu Yusuf says if witnesses bear witness to a letter or official seal then it counts even if they don’t know </w:t>
      </w:r>
      <w:r w:rsidR="004645D5">
        <w:t>mā “</w:t>
      </w:r>
      <w:r>
        <w:t>h n y h”</w:t>
      </w:r>
      <w:r w:rsidR="004D7161">
        <w:t xml:space="preserve"> istiḥsān abandoning qiyas</w:t>
      </w:r>
    </w:p>
    <w:p w:rsidR="00B94D63" w:rsidRDefault="00880DFF">
      <w:pPr>
        <w:pStyle w:val="ListParagraph"/>
        <w:numPr>
          <w:ilvl w:val="0"/>
          <w:numId w:val="1"/>
        </w:numPr>
        <w:tabs>
          <w:tab w:val="left" w:pos="540"/>
        </w:tabs>
        <w:spacing w:line="480" w:lineRule="auto"/>
        <w:ind w:hanging="540"/>
        <w:pPrChange w:id="804" w:author="Hassaan Shahawy" w:date="2019-02-28T14:41:00Z">
          <w:pPr>
            <w:pStyle w:val="ListParagraph"/>
            <w:numPr>
              <w:numId w:val="1"/>
            </w:numPr>
            <w:tabs>
              <w:tab w:val="left" w:pos="540"/>
            </w:tabs>
            <w:ind w:hanging="540"/>
          </w:pPr>
        </w:pPrChange>
      </w:pPr>
      <w:r>
        <w:t xml:space="preserve">8:401 </w:t>
      </w:r>
      <w:r w:rsidR="009B2F8F">
        <w:t xml:space="preserve">If man X confesses that he owes Y 1000, then that he </w:t>
      </w:r>
      <w:proofErr w:type="spellStart"/>
      <w:r w:rsidR="009B2F8F">
        <w:t>qadaahaa</w:t>
      </w:r>
      <w:proofErr w:type="spellEnd"/>
      <w:r w:rsidR="009B2F8F">
        <w:t xml:space="preserve">, then he brings evidence that he </w:t>
      </w:r>
      <w:proofErr w:type="spellStart"/>
      <w:r w:rsidR="009B2F8F">
        <w:t>qadaahaa</w:t>
      </w:r>
      <w:proofErr w:type="spellEnd"/>
      <w:r w:rsidR="009B2F8F">
        <w:t xml:space="preserve">, this isn’t accepted, speech is contradictory, cant say that you owe 1000, and that you paid him. But by istiḥsān you accept the evidence that he paid. </w:t>
      </w:r>
    </w:p>
    <w:p w:rsidR="009B2F8F" w:rsidRDefault="009B2F8F">
      <w:pPr>
        <w:pStyle w:val="ListParagraph"/>
        <w:numPr>
          <w:ilvl w:val="0"/>
          <w:numId w:val="1"/>
        </w:numPr>
        <w:tabs>
          <w:tab w:val="left" w:pos="540"/>
        </w:tabs>
        <w:spacing w:line="480" w:lineRule="auto"/>
        <w:ind w:hanging="540"/>
        <w:pPrChange w:id="805" w:author="Hassaan Shahawy" w:date="2019-02-28T14:41:00Z">
          <w:pPr>
            <w:pStyle w:val="ListParagraph"/>
            <w:numPr>
              <w:numId w:val="1"/>
            </w:numPr>
            <w:tabs>
              <w:tab w:val="left" w:pos="540"/>
            </w:tabs>
            <w:ind w:hanging="540"/>
          </w:pPr>
        </w:pPrChange>
      </w:pPr>
      <w:r>
        <w:t xml:space="preserve">8:419 </w:t>
      </w:r>
      <w:r w:rsidR="00FE01C4">
        <w:t xml:space="preserve">If </w:t>
      </w:r>
      <w:proofErr w:type="spellStart"/>
      <w:r w:rsidR="00FE01C4">
        <w:t>deathsick</w:t>
      </w:r>
      <w:proofErr w:type="spellEnd"/>
      <w:r w:rsidR="00FE01C4">
        <w:t xml:space="preserve"> confesses </w:t>
      </w:r>
      <w:r w:rsidR="00B20482">
        <w:t xml:space="preserve">that X has a right on him, and X says yes its true, then </w:t>
      </w:r>
      <w:proofErr w:type="spellStart"/>
      <w:r w:rsidR="00B20482">
        <w:t>deathsick</w:t>
      </w:r>
      <w:proofErr w:type="spellEnd"/>
      <w:r w:rsidR="00B20482">
        <w:t xml:space="preserve"> dies, Abu </w:t>
      </w:r>
      <w:proofErr w:type="spellStart"/>
      <w:r w:rsidR="00B20482">
        <w:t>Hanifa</w:t>
      </w:r>
      <w:proofErr w:type="spellEnd"/>
      <w:r w:rsidR="00B20482">
        <w:t xml:space="preserve"> says he believes X and gives him that right up to 1/3 of the estate by istiḥsān. </w:t>
      </w:r>
    </w:p>
    <w:p w:rsidR="00B20482" w:rsidRDefault="00B20482">
      <w:pPr>
        <w:pStyle w:val="ListParagraph"/>
        <w:numPr>
          <w:ilvl w:val="0"/>
          <w:numId w:val="1"/>
        </w:numPr>
        <w:tabs>
          <w:tab w:val="left" w:pos="540"/>
        </w:tabs>
        <w:spacing w:line="480" w:lineRule="auto"/>
        <w:ind w:hanging="540"/>
        <w:pPrChange w:id="806" w:author="Hassaan Shahawy" w:date="2019-02-28T14:41:00Z">
          <w:pPr>
            <w:pStyle w:val="ListParagraph"/>
            <w:numPr>
              <w:numId w:val="1"/>
            </w:numPr>
            <w:tabs>
              <w:tab w:val="left" w:pos="540"/>
            </w:tabs>
            <w:ind w:hanging="540"/>
          </w:pPr>
        </w:pPrChange>
      </w:pPr>
      <w:r>
        <w:lastRenderedPageBreak/>
        <w:t xml:space="preserve">8:424 If </w:t>
      </w:r>
      <w:proofErr w:type="spellStart"/>
      <w:r>
        <w:t>deathsick</w:t>
      </w:r>
      <w:proofErr w:type="spellEnd"/>
      <w:r>
        <w:t xml:space="preserve"> man X with no debt due says to judge I owe Y 1000, no actually 2000, then the hakim makes it 2000, and this is istiḥsān. Whereas by qiyas he would have 3000 due, but I abandon qiyas here. But if he says 1000 dirhams no actually 100 dinars, he owes both amounts.</w:t>
      </w:r>
    </w:p>
    <w:p w:rsidR="00BD0C58" w:rsidRDefault="00BD0C58">
      <w:pPr>
        <w:pStyle w:val="ListParagraph"/>
        <w:numPr>
          <w:ilvl w:val="0"/>
          <w:numId w:val="1"/>
        </w:numPr>
        <w:tabs>
          <w:tab w:val="left" w:pos="540"/>
        </w:tabs>
        <w:spacing w:line="480" w:lineRule="auto"/>
        <w:ind w:hanging="540"/>
        <w:pPrChange w:id="807" w:author="Hassaan Shahawy" w:date="2019-02-28T14:41:00Z">
          <w:pPr>
            <w:pStyle w:val="ListParagraph"/>
            <w:numPr>
              <w:numId w:val="1"/>
            </w:numPr>
            <w:tabs>
              <w:tab w:val="left" w:pos="540"/>
            </w:tabs>
            <w:ind w:hanging="540"/>
          </w:pPr>
        </w:pPrChange>
      </w:pPr>
      <w:r>
        <w:t xml:space="preserve">8:425 </w:t>
      </w:r>
      <w:r w:rsidR="00A44AA4">
        <w:t xml:space="preserve">If </w:t>
      </w:r>
      <w:proofErr w:type="spellStart"/>
      <w:r w:rsidR="00A44AA4">
        <w:t>deathsick</w:t>
      </w:r>
      <w:proofErr w:type="spellEnd"/>
      <w:r w:rsidR="00A44AA4">
        <w:t xml:space="preserve"> man X says I owe him a dinar or a dirham, and Y says he does, then he’s made to swear, if he does</w:t>
      </w:r>
      <w:r w:rsidR="001C17FA">
        <w:t xml:space="preserve">n’t swear then he owes both, if he does swear he only owes dirham and not dinar. Similarly for everything </w:t>
      </w:r>
      <w:proofErr w:type="spellStart"/>
      <w:r w:rsidR="001C17FA">
        <w:t>makeel</w:t>
      </w:r>
      <w:proofErr w:type="spellEnd"/>
      <w:r w:rsidR="001C17FA">
        <w:t xml:space="preserve"> or </w:t>
      </w:r>
      <w:proofErr w:type="spellStart"/>
      <w:r w:rsidR="001C17FA">
        <w:t>mawzoon</w:t>
      </w:r>
      <w:proofErr w:type="spellEnd"/>
      <w:r w:rsidR="001C17FA">
        <w:t>, like if he says I owe him a tub of oil or butt8er.</w:t>
      </w:r>
    </w:p>
    <w:p w:rsidR="00C17D24" w:rsidRDefault="00C17D24">
      <w:pPr>
        <w:pStyle w:val="ListParagraph"/>
        <w:numPr>
          <w:ilvl w:val="0"/>
          <w:numId w:val="1"/>
        </w:numPr>
        <w:tabs>
          <w:tab w:val="left" w:pos="540"/>
        </w:tabs>
        <w:spacing w:line="480" w:lineRule="auto"/>
        <w:ind w:hanging="540"/>
        <w:rPr>
          <w:ins w:id="808" w:author="Hassaan Shahawy" w:date="2019-02-27T11:26:00Z"/>
        </w:rPr>
        <w:pPrChange w:id="809" w:author="Hassaan Shahawy" w:date="2019-02-28T14:41:00Z">
          <w:pPr>
            <w:pStyle w:val="ListParagraph"/>
            <w:numPr>
              <w:numId w:val="1"/>
            </w:numPr>
            <w:tabs>
              <w:tab w:val="left" w:pos="540"/>
            </w:tabs>
            <w:ind w:hanging="540"/>
          </w:pPr>
        </w:pPrChange>
      </w:pPr>
      <w:ins w:id="810" w:author="Hassaan Shahawy" w:date="2019-02-27T11:26:00Z">
        <w:r>
          <w:t xml:space="preserve">8:438 </w:t>
        </w:r>
      </w:ins>
      <w:ins w:id="811" w:author="Hassaan Shahawy" w:date="2019-02-27T11:32:00Z">
        <w:r w:rsidR="00236C98">
          <w:t>if man says take this trust and hide it in this house, but not in that house, then he hides it in that house, is he liable? Yes</w:t>
        </w:r>
      </w:ins>
      <w:ins w:id="812" w:author="Hassaan Shahawy" w:date="2019-02-27T11:33:00Z">
        <w:r w:rsidR="00236C98">
          <w:t>. But istiḥsān is that if the</w:t>
        </w:r>
      </w:ins>
      <w:ins w:id="813" w:author="Hassaan Shahawy" w:date="2019-02-27T11:34:00Z">
        <w:r w:rsidR="00355E20">
          <w:t>y</w:t>
        </w:r>
      </w:ins>
      <w:ins w:id="814" w:author="Hassaan Shahawy" w:date="2019-02-27T11:33:00Z">
        <w:r w:rsidR="00236C98">
          <w:t xml:space="preserve"> </w:t>
        </w:r>
      </w:ins>
      <w:ins w:id="815" w:author="Hassaan Shahawy" w:date="2019-02-27T11:34:00Z">
        <w:r w:rsidR="00355E20">
          <w:t xml:space="preserve">are </w:t>
        </w:r>
      </w:ins>
      <w:ins w:id="816" w:author="Hassaan Shahawy" w:date="2019-02-27T11:33:00Z">
        <w:r w:rsidR="00236C98">
          <w:t>two</w:t>
        </w:r>
      </w:ins>
      <w:ins w:id="817" w:author="Hassaan Shahawy" w:date="2019-02-27T11:34:00Z">
        <w:r w:rsidR="00355E20">
          <w:t xml:space="preserve"> rooms</w:t>
        </w:r>
      </w:ins>
      <w:ins w:id="818" w:author="Hassaan Shahawy" w:date="2019-02-27T11:33:00Z">
        <w:r w:rsidR="00236C98">
          <w:t xml:space="preserve"> near to each other then I </w:t>
        </w:r>
        <w:proofErr w:type="spellStart"/>
        <w:r w:rsidR="00236C98">
          <w:t>astaqbih</w:t>
        </w:r>
        <w:proofErr w:type="spellEnd"/>
        <w:r w:rsidR="00236C98">
          <w:t xml:space="preserve"> to make him liable</w:t>
        </w:r>
      </w:ins>
      <w:ins w:id="819" w:author="Hassaan Shahawy" w:date="2019-02-27T11:34:00Z">
        <w:r w:rsidR="00355E20">
          <w:t>, but two different houses or cities then the separation is clear.</w:t>
        </w:r>
      </w:ins>
    </w:p>
    <w:p w:rsidR="001C17FA" w:rsidRDefault="001C17FA">
      <w:pPr>
        <w:pStyle w:val="ListParagraph"/>
        <w:numPr>
          <w:ilvl w:val="0"/>
          <w:numId w:val="1"/>
        </w:numPr>
        <w:tabs>
          <w:tab w:val="left" w:pos="540"/>
        </w:tabs>
        <w:spacing w:line="480" w:lineRule="auto"/>
        <w:ind w:hanging="540"/>
        <w:pPrChange w:id="820" w:author="Hassaan Shahawy" w:date="2019-02-28T14:41:00Z">
          <w:pPr>
            <w:pStyle w:val="ListParagraph"/>
            <w:numPr>
              <w:numId w:val="1"/>
            </w:numPr>
            <w:tabs>
              <w:tab w:val="left" w:pos="540"/>
            </w:tabs>
            <w:ind w:hanging="540"/>
          </w:pPr>
        </w:pPrChange>
      </w:pPr>
      <w:r>
        <w:t>8:441</w:t>
      </w:r>
      <w:r w:rsidR="00442F58">
        <w:t xml:space="preserve"> If a man has a item for safekeeping, then his house catches on fire, so he takes his stuff out to his neighbor’s, and takes out the safekept item as well, is he liable? No, by istiḥsān, because it’s just a case of necessity (3udhr). Same if he was on a </w:t>
      </w:r>
      <w:proofErr w:type="spellStart"/>
      <w:r w:rsidR="00442F58">
        <w:t>baot</w:t>
      </w:r>
      <w:proofErr w:type="spellEnd"/>
      <w:r w:rsidR="00442F58">
        <w:t xml:space="preserve"> and it was sinking so he takes item out and hands it to someone to take. </w:t>
      </w:r>
    </w:p>
    <w:p w:rsidR="00442F58" w:rsidRDefault="00442F58">
      <w:pPr>
        <w:pStyle w:val="ListParagraph"/>
        <w:numPr>
          <w:ilvl w:val="0"/>
          <w:numId w:val="1"/>
        </w:numPr>
        <w:tabs>
          <w:tab w:val="left" w:pos="540"/>
        </w:tabs>
        <w:spacing w:line="480" w:lineRule="auto"/>
        <w:ind w:hanging="540"/>
        <w:pPrChange w:id="821" w:author="Hassaan Shahawy" w:date="2019-02-28T14:41:00Z">
          <w:pPr>
            <w:pStyle w:val="ListParagraph"/>
            <w:numPr>
              <w:numId w:val="1"/>
            </w:numPr>
            <w:tabs>
              <w:tab w:val="left" w:pos="540"/>
            </w:tabs>
            <w:ind w:hanging="540"/>
          </w:pPr>
        </w:pPrChange>
      </w:pPr>
      <w:r>
        <w:t xml:space="preserve">8:451 </w:t>
      </w:r>
      <w:r w:rsidR="00BF7FFD">
        <w:t xml:space="preserve">if a man borrows an animal saying ill carry this weight of wheat on it, but then carries the same weight of a different item, then the animal goes lame, is he liable? Istiḥsān no. </w:t>
      </w:r>
    </w:p>
    <w:p w:rsidR="006A2F70" w:rsidRDefault="006A2F70">
      <w:pPr>
        <w:pStyle w:val="ListParagraph"/>
        <w:numPr>
          <w:ilvl w:val="0"/>
          <w:numId w:val="1"/>
        </w:numPr>
        <w:tabs>
          <w:tab w:val="left" w:pos="540"/>
        </w:tabs>
        <w:spacing w:line="480" w:lineRule="auto"/>
        <w:ind w:hanging="540"/>
        <w:rPr>
          <w:ins w:id="822" w:author="Hassaan Shahawy" w:date="2019-02-28T13:47:00Z"/>
        </w:rPr>
        <w:pPrChange w:id="823" w:author="Hassaan Shahawy" w:date="2019-02-28T14:41:00Z">
          <w:pPr>
            <w:pStyle w:val="ListParagraph"/>
            <w:numPr>
              <w:numId w:val="1"/>
            </w:numPr>
            <w:tabs>
              <w:tab w:val="left" w:pos="540"/>
            </w:tabs>
            <w:ind w:hanging="540"/>
          </w:pPr>
        </w:pPrChange>
      </w:pPr>
      <w:ins w:id="824" w:author="Hassaan Shahawy" w:date="2019-02-28T13:47:00Z">
        <w:r>
          <w:t xml:space="preserve">8:453 </w:t>
        </w:r>
      </w:ins>
      <w:proofErr w:type="spellStart"/>
      <w:ins w:id="825" w:author="Hassaan Shahawy" w:date="2019-02-28T13:48:00Z">
        <w:r w:rsidR="008E2AF6">
          <w:t>istihsan</w:t>
        </w:r>
        <w:proofErr w:type="spellEnd"/>
        <w:r w:rsidR="008E2AF6">
          <w:t xml:space="preserve">, landowner </w:t>
        </w:r>
        <w:proofErr w:type="spellStart"/>
        <w:r w:rsidR="008E2AF6">
          <w:t>cant</w:t>
        </w:r>
        <w:proofErr w:type="spellEnd"/>
        <w:r w:rsidR="008E2AF6">
          <w:t xml:space="preserve"> kick guy out until plants mature.</w:t>
        </w:r>
      </w:ins>
    </w:p>
    <w:p w:rsidR="008D5383" w:rsidRDefault="008D5383">
      <w:pPr>
        <w:pStyle w:val="ListParagraph"/>
        <w:numPr>
          <w:ilvl w:val="0"/>
          <w:numId w:val="1"/>
        </w:numPr>
        <w:tabs>
          <w:tab w:val="left" w:pos="540"/>
        </w:tabs>
        <w:spacing w:line="480" w:lineRule="auto"/>
        <w:ind w:hanging="540"/>
        <w:pPrChange w:id="826" w:author="Hassaan Shahawy" w:date="2019-02-28T14:41:00Z">
          <w:pPr>
            <w:pStyle w:val="ListParagraph"/>
            <w:numPr>
              <w:numId w:val="1"/>
            </w:numPr>
            <w:tabs>
              <w:tab w:val="left" w:pos="540"/>
            </w:tabs>
            <w:ind w:hanging="540"/>
          </w:pPr>
        </w:pPrChange>
      </w:pPr>
      <w:r>
        <w:t>8:455 if a man borrows an animal then comes to return but doesn’t find anyone so ties it up to the house then it gets lost, by qiyas he’s liable, but by istiḥsān nah</w:t>
      </w:r>
    </w:p>
    <w:p w:rsidR="00355E20" w:rsidRDefault="00355E20">
      <w:pPr>
        <w:pStyle w:val="ListParagraph"/>
        <w:numPr>
          <w:ilvl w:val="0"/>
          <w:numId w:val="1"/>
        </w:numPr>
        <w:tabs>
          <w:tab w:val="left" w:pos="540"/>
        </w:tabs>
        <w:spacing w:line="480" w:lineRule="auto"/>
        <w:ind w:hanging="540"/>
        <w:rPr>
          <w:ins w:id="827" w:author="Hassaan Shahawy" w:date="2019-02-27T11:34:00Z"/>
        </w:rPr>
        <w:pPrChange w:id="828" w:author="Hassaan Shahawy" w:date="2019-02-28T14:41:00Z">
          <w:pPr>
            <w:pStyle w:val="ListParagraph"/>
            <w:numPr>
              <w:numId w:val="1"/>
            </w:numPr>
            <w:tabs>
              <w:tab w:val="left" w:pos="540"/>
            </w:tabs>
            <w:ind w:hanging="540"/>
          </w:pPr>
        </w:pPrChange>
      </w:pPr>
      <w:ins w:id="829" w:author="Hassaan Shahawy" w:date="2019-02-27T11:34:00Z">
        <w:r>
          <w:lastRenderedPageBreak/>
          <w:t>8:46</w:t>
        </w:r>
      </w:ins>
      <w:ins w:id="830" w:author="Hassaan Shahawy" w:date="2019-02-27T11:35:00Z">
        <w:r>
          <w:t xml:space="preserve">9 </w:t>
        </w:r>
      </w:ins>
      <w:proofErr w:type="spellStart"/>
      <w:ins w:id="831" w:author="Hassaan Shahawy" w:date="2019-02-27T11:36:00Z">
        <w:r w:rsidR="00AE36F0">
          <w:t>wasaya</w:t>
        </w:r>
        <w:proofErr w:type="spellEnd"/>
        <w:r w:rsidR="00AE36F0">
          <w:t xml:space="preserve"> from a Ghulam who is mature but is not suitable from </w:t>
        </w:r>
        <w:proofErr w:type="spellStart"/>
        <w:r w:rsidR="00AE36F0">
          <w:t>mudabbara</w:t>
        </w:r>
        <w:proofErr w:type="spellEnd"/>
        <w:r w:rsidR="00AE36F0">
          <w:t xml:space="preserve"> or other things </w:t>
        </w:r>
      </w:ins>
      <w:ins w:id="832" w:author="Hassaan Shahawy" w:date="2019-02-27T11:37:00Z">
        <w:r w:rsidR="00AE36F0">
          <w:t xml:space="preserve">is that it is </w:t>
        </w:r>
        <w:proofErr w:type="spellStart"/>
        <w:r w:rsidR="00AE36F0">
          <w:t>batil</w:t>
        </w:r>
        <w:proofErr w:type="spellEnd"/>
        <w:r w:rsidR="00AE36F0">
          <w:t xml:space="preserve">, except that if </w:t>
        </w:r>
        <w:proofErr w:type="spellStart"/>
        <w:r w:rsidR="00AE36F0">
          <w:t>mudabbar</w:t>
        </w:r>
        <w:proofErr w:type="spellEnd"/>
        <w:r w:rsidR="00AE36F0">
          <w:t xml:space="preserve"> if his owner dies his freedom isn’t undone and he works for him value. But istiḥsān in </w:t>
        </w:r>
        <w:proofErr w:type="spellStart"/>
        <w:r w:rsidR="00AE36F0">
          <w:t>wasaya</w:t>
        </w:r>
        <w:proofErr w:type="spellEnd"/>
        <w:r w:rsidR="00AE36F0">
          <w:t xml:space="preserve"> of Ghulam who reaches </w:t>
        </w:r>
      </w:ins>
      <w:ins w:id="833" w:author="Hassaan Shahawy" w:date="2019-02-27T11:38:00Z">
        <w:r w:rsidR="00AE36F0">
          <w:t xml:space="preserve">manhood but you see no goodness in him, then if there is </w:t>
        </w:r>
        <w:proofErr w:type="spellStart"/>
        <w:r w:rsidR="00AE36F0">
          <w:t>wasiya</w:t>
        </w:r>
        <w:proofErr w:type="spellEnd"/>
        <w:r w:rsidR="00AE36F0">
          <w:t xml:space="preserve"> for </w:t>
        </w:r>
        <w:proofErr w:type="spellStart"/>
        <w:r w:rsidR="00AE36F0">
          <w:t>tadbeer</w:t>
        </w:r>
        <w:proofErr w:type="spellEnd"/>
        <w:r w:rsidR="00AE36F0">
          <w:t xml:space="preserve"> or something else, </w:t>
        </w:r>
      </w:ins>
      <w:ins w:id="834" w:author="Hassaan Shahawy" w:date="2019-02-27T11:39:00Z">
        <w:r w:rsidR="00AE36F0">
          <w:t xml:space="preserve">then </w:t>
        </w:r>
        <w:proofErr w:type="spellStart"/>
        <w:r w:rsidR="00AE36F0">
          <w:t>blla</w:t>
        </w:r>
        <w:proofErr w:type="spellEnd"/>
        <w:r w:rsidR="00AE36F0">
          <w:t xml:space="preserve"> blab la, and </w:t>
        </w:r>
        <w:proofErr w:type="spellStart"/>
        <w:r w:rsidR="00AE36F0">
          <w:t>wasiya</w:t>
        </w:r>
        <w:proofErr w:type="spellEnd"/>
        <w:r w:rsidR="00AE36F0">
          <w:t xml:space="preserve"> is not same as other things because we have AATHAAR from </w:t>
        </w:r>
        <w:proofErr w:type="spellStart"/>
        <w:r w:rsidR="00AE36F0">
          <w:t>shurayh</w:t>
        </w:r>
        <w:proofErr w:type="spellEnd"/>
        <w:r w:rsidR="00AE36F0">
          <w:t xml:space="preserve"> and al-sha3bi.</w:t>
        </w:r>
      </w:ins>
    </w:p>
    <w:p w:rsidR="008D5383" w:rsidRDefault="008D5383">
      <w:pPr>
        <w:pStyle w:val="ListParagraph"/>
        <w:numPr>
          <w:ilvl w:val="0"/>
          <w:numId w:val="1"/>
        </w:numPr>
        <w:tabs>
          <w:tab w:val="left" w:pos="540"/>
        </w:tabs>
        <w:spacing w:line="480" w:lineRule="auto"/>
        <w:ind w:hanging="540"/>
        <w:pPrChange w:id="835" w:author="Hassaan Shahawy" w:date="2019-02-28T14:41:00Z">
          <w:pPr>
            <w:pStyle w:val="ListParagraph"/>
            <w:numPr>
              <w:numId w:val="1"/>
            </w:numPr>
            <w:tabs>
              <w:tab w:val="left" w:pos="540"/>
            </w:tabs>
            <w:ind w:hanging="540"/>
          </w:pPr>
        </w:pPrChange>
      </w:pPr>
      <w:r>
        <w:t xml:space="preserve">8:475 </w:t>
      </w:r>
      <w:r w:rsidR="008175E4">
        <w:t xml:space="preserve">if someone is ma7joor but wants to do </w:t>
      </w:r>
      <w:proofErr w:type="spellStart"/>
      <w:r w:rsidR="008175E4">
        <w:t>umra</w:t>
      </w:r>
      <w:proofErr w:type="spellEnd"/>
      <w:r w:rsidR="008175E4">
        <w:t xml:space="preserve">, then by istiḥsān ok because of the difference of opinion regarding whether or not 1 </w:t>
      </w:r>
      <w:proofErr w:type="spellStart"/>
      <w:r w:rsidR="008175E4">
        <w:t>umra</w:t>
      </w:r>
      <w:proofErr w:type="spellEnd"/>
      <w:r w:rsidR="008175E4">
        <w:t xml:space="preserve"> is obligatory</w:t>
      </w:r>
    </w:p>
    <w:p w:rsidR="00406AEB" w:rsidRDefault="00406AEB">
      <w:pPr>
        <w:pStyle w:val="ListParagraph"/>
        <w:numPr>
          <w:ilvl w:val="0"/>
          <w:numId w:val="1"/>
        </w:numPr>
        <w:tabs>
          <w:tab w:val="left" w:pos="540"/>
        </w:tabs>
        <w:spacing w:line="480" w:lineRule="auto"/>
        <w:ind w:hanging="540"/>
        <w:rPr>
          <w:ins w:id="836" w:author="Hassaan Shahawy" w:date="2019-02-27T11:39:00Z"/>
        </w:rPr>
        <w:pPrChange w:id="837" w:author="Hassaan Shahawy" w:date="2019-02-28T14:41:00Z">
          <w:pPr>
            <w:pStyle w:val="ListParagraph"/>
            <w:numPr>
              <w:numId w:val="1"/>
            </w:numPr>
            <w:tabs>
              <w:tab w:val="left" w:pos="540"/>
            </w:tabs>
            <w:ind w:hanging="540"/>
          </w:pPr>
        </w:pPrChange>
      </w:pPr>
      <w:ins w:id="838" w:author="Hassaan Shahawy" w:date="2019-02-27T11:39:00Z">
        <w:r>
          <w:t xml:space="preserve">8:499 </w:t>
        </w:r>
      </w:ins>
      <w:ins w:id="839" w:author="Hassaan Shahawy" w:date="2019-02-27T11:44:00Z">
        <w:r w:rsidR="00A44743">
          <w:t>if owner commands slave to go buy something for hi</w:t>
        </w:r>
      </w:ins>
      <w:ins w:id="840" w:author="Hassaan Shahawy" w:date="2019-02-27T11:45:00Z">
        <w:r w:rsidR="00A44743">
          <w:t>m for a dirham, then by qiyas this is permission to trade, but AH and AY and M all istiḥsān that this is not permission to trade.</w:t>
        </w:r>
      </w:ins>
    </w:p>
    <w:p w:rsidR="005F63B9" w:rsidRDefault="005F63B9">
      <w:pPr>
        <w:pStyle w:val="ListParagraph"/>
        <w:numPr>
          <w:ilvl w:val="0"/>
          <w:numId w:val="1"/>
        </w:numPr>
        <w:tabs>
          <w:tab w:val="left" w:pos="540"/>
        </w:tabs>
        <w:spacing w:line="480" w:lineRule="auto"/>
        <w:ind w:hanging="540"/>
        <w:pPrChange w:id="841" w:author="Hassaan Shahawy" w:date="2019-02-28T14:41:00Z">
          <w:pPr>
            <w:pStyle w:val="ListParagraph"/>
            <w:numPr>
              <w:numId w:val="1"/>
            </w:numPr>
            <w:tabs>
              <w:tab w:val="left" w:pos="540"/>
            </w:tabs>
            <w:ind w:hanging="540"/>
          </w:pPr>
        </w:pPrChange>
      </w:pPr>
      <w:r>
        <w:t xml:space="preserve">8:523 if man allows his </w:t>
      </w:r>
      <w:proofErr w:type="spellStart"/>
      <w:r>
        <w:t>slavewoman</w:t>
      </w:r>
      <w:proofErr w:type="spellEnd"/>
      <w:r>
        <w:t xml:space="preserve"> to trade, then have sex and she has child, then qiyas is that she still be able to trade. But </w:t>
      </w:r>
      <w:proofErr w:type="spellStart"/>
      <w:r>
        <w:t>abu</w:t>
      </w:r>
      <w:proofErr w:type="spellEnd"/>
      <w:r>
        <w:t xml:space="preserve"> </w:t>
      </w:r>
      <w:proofErr w:type="spellStart"/>
      <w:r>
        <w:t>hanifa</w:t>
      </w:r>
      <w:proofErr w:type="spellEnd"/>
      <w:r>
        <w:t xml:space="preserve"> said by istiḥsān she goes under </w:t>
      </w:r>
      <w:proofErr w:type="spellStart"/>
      <w:r>
        <w:t>hijr</w:t>
      </w:r>
      <w:proofErr w:type="spellEnd"/>
      <w:r>
        <w:t xml:space="preserve">, and any trade after that not valid. And AY and M agree. </w:t>
      </w:r>
    </w:p>
    <w:p w:rsidR="005F63B9" w:rsidRDefault="005F63B9">
      <w:pPr>
        <w:pStyle w:val="ListParagraph"/>
        <w:numPr>
          <w:ilvl w:val="1"/>
          <w:numId w:val="1"/>
        </w:numPr>
        <w:tabs>
          <w:tab w:val="left" w:pos="540"/>
        </w:tabs>
        <w:spacing w:line="480" w:lineRule="auto"/>
        <w:pPrChange w:id="842" w:author="Hassaan Shahawy" w:date="2019-02-28T14:41:00Z">
          <w:pPr>
            <w:pStyle w:val="ListParagraph"/>
            <w:numPr>
              <w:ilvl w:val="1"/>
              <w:numId w:val="1"/>
            </w:numPr>
            <w:tabs>
              <w:tab w:val="left" w:pos="540"/>
            </w:tabs>
            <w:ind w:left="1440" w:hanging="360"/>
          </w:pPr>
        </w:pPrChange>
      </w:pPr>
      <w:r>
        <w:t xml:space="preserve">When it was </w:t>
      </w:r>
      <w:proofErr w:type="spellStart"/>
      <w:r>
        <w:t>mudabbara</w:t>
      </w:r>
      <w:proofErr w:type="spellEnd"/>
      <w:r>
        <w:t xml:space="preserve">, then there was no </w:t>
      </w:r>
      <w:proofErr w:type="spellStart"/>
      <w:r>
        <w:t>hijr</w:t>
      </w:r>
      <w:proofErr w:type="spellEnd"/>
      <w:r>
        <w:t xml:space="preserve"> imposed in same situation. </w:t>
      </w:r>
    </w:p>
    <w:p w:rsidR="005F63B9" w:rsidRDefault="005F63B9">
      <w:pPr>
        <w:pStyle w:val="ListParagraph"/>
        <w:numPr>
          <w:ilvl w:val="0"/>
          <w:numId w:val="1"/>
        </w:numPr>
        <w:tabs>
          <w:tab w:val="left" w:pos="540"/>
          <w:tab w:val="left" w:pos="720"/>
        </w:tabs>
        <w:spacing w:line="480" w:lineRule="auto"/>
        <w:ind w:hanging="540"/>
        <w:pPrChange w:id="843" w:author="Hassaan Shahawy" w:date="2019-02-28T14:41:00Z">
          <w:pPr>
            <w:pStyle w:val="ListParagraph"/>
            <w:numPr>
              <w:numId w:val="1"/>
            </w:numPr>
            <w:tabs>
              <w:tab w:val="left" w:pos="540"/>
              <w:tab w:val="left" w:pos="720"/>
            </w:tabs>
            <w:ind w:hanging="540"/>
          </w:pPr>
        </w:pPrChange>
      </w:pPr>
      <w:r>
        <w:t xml:space="preserve">8:532 </w:t>
      </w:r>
      <w:r w:rsidR="003F3979">
        <w:t xml:space="preserve">If X and Y own S, and X says S can trade, but Y does not, then S tries making a trade with trader T and Y shows up and says I don’t permit S to trade so anything you do comes from share of X, </w:t>
      </w:r>
      <w:r w:rsidR="00A217DC">
        <w:t xml:space="preserve">then S and T trade, and Y is looking on, by qiyas Y looking on connotes consent, but by istiḥsān no, because he said the opposite. </w:t>
      </w:r>
    </w:p>
    <w:p w:rsidR="00A217DC" w:rsidRDefault="00A217DC">
      <w:pPr>
        <w:pStyle w:val="ListParagraph"/>
        <w:numPr>
          <w:ilvl w:val="0"/>
          <w:numId w:val="1"/>
        </w:numPr>
        <w:tabs>
          <w:tab w:val="left" w:pos="540"/>
          <w:tab w:val="left" w:pos="720"/>
        </w:tabs>
        <w:spacing w:line="480" w:lineRule="auto"/>
        <w:ind w:hanging="540"/>
        <w:pPrChange w:id="844" w:author="Hassaan Shahawy" w:date="2019-02-28T14:41:00Z">
          <w:pPr>
            <w:pStyle w:val="ListParagraph"/>
            <w:numPr>
              <w:numId w:val="1"/>
            </w:numPr>
            <w:tabs>
              <w:tab w:val="left" w:pos="540"/>
              <w:tab w:val="left" w:pos="720"/>
            </w:tabs>
            <w:ind w:hanging="540"/>
          </w:pPr>
        </w:pPrChange>
      </w:pPr>
      <w:r>
        <w:t xml:space="preserve">8:539 </w:t>
      </w:r>
      <w:r w:rsidR="00FF7609">
        <w:t>If X owns slave Y who trades and Y racks up huge debts, X can continue taking standard profit share from Y, but if it’s a crazy amount he can only take normal share and must give rest to debtors by istiḥsān.</w:t>
      </w:r>
    </w:p>
    <w:p w:rsidR="007A72EE" w:rsidRDefault="007A72EE">
      <w:pPr>
        <w:pStyle w:val="ListParagraph"/>
        <w:numPr>
          <w:ilvl w:val="0"/>
          <w:numId w:val="1"/>
        </w:numPr>
        <w:tabs>
          <w:tab w:val="left" w:pos="540"/>
          <w:tab w:val="left" w:pos="720"/>
        </w:tabs>
        <w:spacing w:line="480" w:lineRule="auto"/>
        <w:ind w:hanging="540"/>
        <w:rPr>
          <w:ins w:id="845" w:author="Hassaan Shahawy" w:date="2019-02-27T11:45:00Z"/>
        </w:rPr>
        <w:pPrChange w:id="846" w:author="Hassaan Shahawy" w:date="2019-02-28T14:41:00Z">
          <w:pPr>
            <w:pStyle w:val="ListParagraph"/>
            <w:numPr>
              <w:numId w:val="1"/>
            </w:numPr>
            <w:tabs>
              <w:tab w:val="left" w:pos="540"/>
              <w:tab w:val="left" w:pos="720"/>
            </w:tabs>
            <w:ind w:hanging="540"/>
          </w:pPr>
        </w:pPrChange>
      </w:pPr>
      <w:ins w:id="847" w:author="Hassaan Shahawy" w:date="2019-02-27T11:45:00Z">
        <w:r>
          <w:lastRenderedPageBreak/>
          <w:t xml:space="preserve">8:559 </w:t>
        </w:r>
        <w:r w:rsidR="00594835">
          <w:t>slave co-owned, one owner lets him trade, then slave confesses to 1000 dir</w:t>
        </w:r>
      </w:ins>
      <w:ins w:id="848" w:author="Hassaan Shahawy" w:date="2019-02-27T11:46:00Z">
        <w:r w:rsidR="00594835">
          <w:t xml:space="preserve">hams that it’s a trust from another man, but the two owners dispute this, by qiyas the owner who didn’t allow </w:t>
        </w:r>
        <w:proofErr w:type="spellStart"/>
        <w:r w:rsidR="00594835">
          <w:t>tijara</w:t>
        </w:r>
        <w:proofErr w:type="spellEnd"/>
        <w:r w:rsidR="00594835">
          <w:t xml:space="preserve"> takes half of the 1000, and the other half is the trust. And the owner who didn’t permit trade is not</w:t>
        </w:r>
      </w:ins>
      <w:ins w:id="849" w:author="Hassaan Shahawy" w:date="2019-02-27T11:47:00Z">
        <w:r w:rsidR="00594835">
          <w:t xml:space="preserve"> believed. But by istiḥsān we validate what the slave says, and the 1000 is all for the person claiming </w:t>
        </w:r>
        <w:proofErr w:type="spellStart"/>
        <w:r w:rsidR="00594835">
          <w:t>wadiya</w:t>
        </w:r>
        <w:proofErr w:type="spellEnd"/>
        <w:r w:rsidR="00594835">
          <w:t xml:space="preserve">. Don’t you see that if certain case happens I believe the slave. </w:t>
        </w:r>
      </w:ins>
      <w:ins w:id="850" w:author="Hassaan Shahawy" w:date="2019-02-27T11:48:00Z">
        <w:r w:rsidR="00594835">
          <w:t>So seems like alternate qiyas, or qiyas from own ruling.</w:t>
        </w:r>
      </w:ins>
    </w:p>
    <w:p w:rsidR="00342D0A" w:rsidRDefault="00342D0A">
      <w:pPr>
        <w:pStyle w:val="ListParagraph"/>
        <w:numPr>
          <w:ilvl w:val="0"/>
          <w:numId w:val="1"/>
        </w:numPr>
        <w:tabs>
          <w:tab w:val="left" w:pos="540"/>
          <w:tab w:val="left" w:pos="720"/>
        </w:tabs>
        <w:spacing w:line="480" w:lineRule="auto"/>
        <w:ind w:hanging="540"/>
        <w:rPr>
          <w:ins w:id="851" w:author="Hassaan Shahawy" w:date="2019-02-27T13:27:00Z"/>
        </w:rPr>
        <w:pPrChange w:id="852" w:author="Hassaan Shahawy" w:date="2019-02-28T14:41:00Z">
          <w:pPr>
            <w:pStyle w:val="ListParagraph"/>
            <w:numPr>
              <w:numId w:val="1"/>
            </w:numPr>
            <w:tabs>
              <w:tab w:val="left" w:pos="540"/>
              <w:tab w:val="left" w:pos="720"/>
            </w:tabs>
            <w:ind w:hanging="540"/>
          </w:pPr>
        </w:pPrChange>
      </w:pPr>
      <w:ins w:id="853" w:author="Hassaan Shahawy" w:date="2019-02-27T13:27:00Z">
        <w:r>
          <w:t xml:space="preserve">8:565 </w:t>
        </w:r>
        <w:r w:rsidR="009949C5">
          <w:t xml:space="preserve">if slave leaves to a city and trades and gets tons of debt, </w:t>
        </w:r>
      </w:ins>
      <w:ins w:id="854" w:author="Hassaan Shahawy" w:date="2019-02-27T13:28:00Z">
        <w:r w:rsidR="009949C5">
          <w:t xml:space="preserve">then says </w:t>
        </w:r>
        <w:proofErr w:type="spellStart"/>
        <w:r w:rsidR="009949C5">
          <w:t>im</w:t>
        </w:r>
        <w:proofErr w:type="spellEnd"/>
        <w:r w:rsidR="009949C5">
          <w:t xml:space="preserve"> x’s slave and don’t owe you anything because he didn’t let me trade, but debtors say no he did let you trade, then qadi sells all that slave has in his hands, then judges towards the debtors.</w:t>
        </w:r>
      </w:ins>
      <w:ins w:id="855" w:author="Hassaan Shahawy" w:date="2019-02-27T13:37:00Z">
        <w:r w:rsidR="00864C11">
          <w:t xml:space="preserve"> Then if he has any money left, his owner owns it. And if he has nothing left, </w:t>
        </w:r>
      </w:ins>
      <w:ins w:id="856" w:author="Hassaan Shahawy" w:date="2019-02-27T13:38:00Z">
        <w:r w:rsidR="00864C11">
          <w:t>and he still owes debt, so they want the slave to be sold to pay off their debt, they cant sell him off until owner is present. By qiyas, nothing that he owned could be sold</w:t>
        </w:r>
      </w:ins>
      <w:ins w:id="857" w:author="Hassaan Shahawy" w:date="2019-02-27T13:40:00Z">
        <w:r w:rsidR="00864C11">
          <w:t xml:space="preserve"> until owner comes</w:t>
        </w:r>
      </w:ins>
      <w:ins w:id="858" w:author="Hassaan Shahawy" w:date="2019-02-27T13:42:00Z">
        <w:r w:rsidR="00864C11">
          <w:t>, but istiḥsān his things could be sold, but not him.</w:t>
        </w:r>
      </w:ins>
    </w:p>
    <w:p w:rsidR="00F14AEE" w:rsidRDefault="00F14AEE">
      <w:pPr>
        <w:pStyle w:val="ListParagraph"/>
        <w:numPr>
          <w:ilvl w:val="0"/>
          <w:numId w:val="1"/>
        </w:numPr>
        <w:tabs>
          <w:tab w:val="left" w:pos="540"/>
          <w:tab w:val="left" w:pos="720"/>
        </w:tabs>
        <w:spacing w:line="480" w:lineRule="auto"/>
        <w:ind w:hanging="540"/>
        <w:rPr>
          <w:ins w:id="859" w:author="Hassaan Shahawy" w:date="2019-02-27T11:48:00Z"/>
        </w:rPr>
        <w:pPrChange w:id="860" w:author="Hassaan Shahawy" w:date="2019-02-28T14:41:00Z">
          <w:pPr>
            <w:pStyle w:val="ListParagraph"/>
            <w:numPr>
              <w:numId w:val="1"/>
            </w:numPr>
            <w:tabs>
              <w:tab w:val="left" w:pos="540"/>
              <w:tab w:val="left" w:pos="720"/>
            </w:tabs>
            <w:ind w:hanging="540"/>
          </w:pPr>
        </w:pPrChange>
      </w:pPr>
      <w:ins w:id="861" w:author="Hassaan Shahawy" w:date="2019-02-27T11:48:00Z">
        <w:r>
          <w:t xml:space="preserve">8:578 </w:t>
        </w:r>
      </w:ins>
      <w:ins w:id="862" w:author="Hassaan Shahawy" w:date="2019-02-27T11:51:00Z">
        <w:r>
          <w:t xml:space="preserve">Slave making a confession after he is ma2dhoon to </w:t>
        </w:r>
        <w:proofErr w:type="spellStart"/>
        <w:r>
          <w:t>mahjoor</w:t>
        </w:r>
        <w:proofErr w:type="spellEnd"/>
        <w:r>
          <w:t xml:space="preserve"> of a debt or something. AY and M say by qiyas don’t believe slave about anything. But AH said this whole situation about when slave is believed or not</w:t>
        </w:r>
      </w:ins>
      <w:ins w:id="863" w:author="Hassaan Shahawy" w:date="2019-02-27T11:52:00Z">
        <w:r>
          <w:t xml:space="preserve"> by istiḥsān. </w:t>
        </w:r>
      </w:ins>
    </w:p>
    <w:p w:rsidR="00FF7609" w:rsidRDefault="00FF7609">
      <w:pPr>
        <w:pStyle w:val="ListParagraph"/>
        <w:numPr>
          <w:ilvl w:val="0"/>
          <w:numId w:val="1"/>
        </w:numPr>
        <w:tabs>
          <w:tab w:val="left" w:pos="540"/>
          <w:tab w:val="left" w:pos="720"/>
        </w:tabs>
        <w:spacing w:line="480" w:lineRule="auto"/>
        <w:ind w:hanging="540"/>
        <w:pPrChange w:id="864" w:author="Hassaan Shahawy" w:date="2019-02-28T14:41:00Z">
          <w:pPr>
            <w:pStyle w:val="ListParagraph"/>
            <w:numPr>
              <w:numId w:val="1"/>
            </w:numPr>
            <w:tabs>
              <w:tab w:val="left" w:pos="540"/>
              <w:tab w:val="left" w:pos="720"/>
            </w:tabs>
            <w:ind w:hanging="540"/>
          </w:pPr>
        </w:pPrChange>
      </w:pPr>
      <w:r>
        <w:t xml:space="preserve">9:12 </w:t>
      </w:r>
      <w:r w:rsidR="00137E7F">
        <w:t xml:space="preserve">If slave S buys a slave from X and makes money, then X comes to S’s owner Y, and S has 1000 dirhams, what happens. Y says that the 1000 is from a gift or charity, but X says no its clearly profit from selling the slave I sold him. Then you go with word of Y. And if both bring proof, you go with the word of X, but this is istiḥsān, and qiyas is that X cant get any of S’s money until S is free, but we abandon qiyas here. </w:t>
      </w:r>
    </w:p>
    <w:p w:rsidR="00137E7F" w:rsidRDefault="00137E7F">
      <w:pPr>
        <w:pStyle w:val="ListParagraph"/>
        <w:numPr>
          <w:ilvl w:val="0"/>
          <w:numId w:val="1"/>
        </w:numPr>
        <w:tabs>
          <w:tab w:val="left" w:pos="540"/>
          <w:tab w:val="left" w:pos="720"/>
        </w:tabs>
        <w:spacing w:line="480" w:lineRule="auto"/>
        <w:ind w:hanging="540"/>
        <w:pPrChange w:id="865" w:author="Hassaan Shahawy" w:date="2019-02-28T14:41:00Z">
          <w:pPr>
            <w:pStyle w:val="ListParagraph"/>
            <w:numPr>
              <w:numId w:val="1"/>
            </w:numPr>
            <w:tabs>
              <w:tab w:val="left" w:pos="540"/>
              <w:tab w:val="left" w:pos="720"/>
            </w:tabs>
            <w:ind w:hanging="540"/>
          </w:pPr>
        </w:pPrChange>
      </w:pPr>
      <w:r>
        <w:t xml:space="preserve">9:112 </w:t>
      </w:r>
      <w:r w:rsidR="001A36EE">
        <w:t xml:space="preserve">If slave can trade, and someone tells him </w:t>
      </w:r>
      <w:r w:rsidR="00FF3826">
        <w:t>to buy a slave for them, then he can, even though he gets Daman al-</w:t>
      </w:r>
      <w:proofErr w:type="spellStart"/>
      <w:r w:rsidR="00FF3826">
        <w:t>thaman</w:t>
      </w:r>
      <w:proofErr w:type="spellEnd"/>
      <w:r w:rsidR="00FF3826">
        <w:t xml:space="preserve"> for it, because Y and M say that slave can’t do </w:t>
      </w:r>
      <w:proofErr w:type="spellStart"/>
      <w:r w:rsidR="00FF3826">
        <w:t>kafaala</w:t>
      </w:r>
      <w:proofErr w:type="spellEnd"/>
      <w:r w:rsidR="00FF3826">
        <w:t xml:space="preserve">, </w:t>
      </w:r>
      <w:r w:rsidR="00FF3826">
        <w:lastRenderedPageBreak/>
        <w:t>and that should be equal to daman al-</w:t>
      </w:r>
      <w:proofErr w:type="spellStart"/>
      <w:r w:rsidR="00FF3826">
        <w:t>thaman</w:t>
      </w:r>
      <w:proofErr w:type="spellEnd"/>
      <w:r w:rsidR="00FF3826">
        <w:t xml:space="preserve"> also, and by qiyas in both cases he would need his owner’s permission, but here by istiḥsān he can do daman al-</w:t>
      </w:r>
      <w:proofErr w:type="spellStart"/>
      <w:r w:rsidR="00FF3826">
        <w:t>thaman</w:t>
      </w:r>
      <w:proofErr w:type="spellEnd"/>
      <w:r w:rsidR="00FF3826">
        <w:t xml:space="preserve">. </w:t>
      </w:r>
      <w:ins w:id="866" w:author="Hassaan Shahawy" w:date="2019-02-27T11:56:00Z">
        <w:r w:rsidR="00864AEB">
          <w:t>So in kafala we stick with qiyas.</w:t>
        </w:r>
      </w:ins>
    </w:p>
    <w:p w:rsidR="00F14AEE" w:rsidRDefault="00F14AEE">
      <w:pPr>
        <w:pStyle w:val="ListParagraph"/>
        <w:numPr>
          <w:ilvl w:val="0"/>
          <w:numId w:val="1"/>
        </w:numPr>
        <w:tabs>
          <w:tab w:val="left" w:pos="540"/>
          <w:tab w:val="left" w:pos="720"/>
        </w:tabs>
        <w:spacing w:line="480" w:lineRule="auto"/>
        <w:ind w:hanging="540"/>
        <w:rPr>
          <w:ins w:id="867" w:author="Hassaan Shahawy" w:date="2019-02-27T11:52:00Z"/>
        </w:rPr>
        <w:pPrChange w:id="868" w:author="Hassaan Shahawy" w:date="2019-02-28T14:41:00Z">
          <w:pPr>
            <w:pStyle w:val="ListParagraph"/>
            <w:numPr>
              <w:numId w:val="1"/>
            </w:numPr>
            <w:tabs>
              <w:tab w:val="left" w:pos="540"/>
              <w:tab w:val="left" w:pos="720"/>
            </w:tabs>
            <w:ind w:hanging="540"/>
          </w:pPr>
        </w:pPrChange>
      </w:pPr>
      <w:ins w:id="869" w:author="Hassaan Shahawy" w:date="2019-02-27T11:52:00Z">
        <w:r>
          <w:t>9:113</w:t>
        </w:r>
      </w:ins>
      <w:ins w:id="870" w:author="Hassaan Shahawy" w:date="2019-02-27T11:53:00Z">
        <w:r w:rsidR="00864AEB">
          <w:t xml:space="preserve"> </w:t>
        </w:r>
      </w:ins>
      <w:ins w:id="871" w:author="Hassaan Shahawy" w:date="2019-02-27T11:56:00Z">
        <w:r w:rsidR="00864AEB">
          <w:t>if owner commanded slave ma2dhoon to</w:t>
        </w:r>
      </w:ins>
      <w:ins w:id="872" w:author="Hassaan Shahawy" w:date="2019-02-27T11:57:00Z">
        <w:r w:rsidR="00864AEB">
          <w:t xml:space="preserve"> buy him a slave or food for 1000 dirhams nasee2a for a year, so he does that, all that he bought is actually for the slave, and owner doesn’t get anything. And AY and M said that nasee2a purchase not like</w:t>
        </w:r>
        <w:r w:rsidR="001D7185">
          <w:t xml:space="preserve"> the actual </w:t>
        </w:r>
        <w:proofErr w:type="spellStart"/>
        <w:r w:rsidR="001D7185">
          <w:t>naqd</w:t>
        </w:r>
        <w:proofErr w:type="spellEnd"/>
        <w:r w:rsidR="001D7185">
          <w:t xml:space="preserve"> purchase, we use istiḥsān in the </w:t>
        </w:r>
        <w:proofErr w:type="spellStart"/>
        <w:r w:rsidR="001D7185">
          <w:t>naqs</w:t>
        </w:r>
        <w:proofErr w:type="spellEnd"/>
        <w:r w:rsidR="001D7185">
          <w:t xml:space="preserve"> and abandon qiya</w:t>
        </w:r>
      </w:ins>
      <w:ins w:id="873" w:author="Hassaan Shahawy" w:date="2019-02-27T11:58:00Z">
        <w:r w:rsidR="00F503E9">
          <w:t xml:space="preserve">s, because slave can take the price from the owner before giving him the purchased slave, so the purchased slave </w:t>
        </w:r>
      </w:ins>
      <w:ins w:id="874" w:author="Hassaan Shahawy" w:date="2019-02-27T11:59:00Z">
        <w:r w:rsidR="00F503E9">
          <w:t xml:space="preserve">is at that time in hands of the ma2dhoon, until owner pays him the price. </w:t>
        </w:r>
      </w:ins>
    </w:p>
    <w:p w:rsidR="003944C8" w:rsidRDefault="003944C8">
      <w:pPr>
        <w:pStyle w:val="ListParagraph"/>
        <w:numPr>
          <w:ilvl w:val="0"/>
          <w:numId w:val="1"/>
        </w:numPr>
        <w:tabs>
          <w:tab w:val="left" w:pos="540"/>
          <w:tab w:val="left" w:pos="720"/>
        </w:tabs>
        <w:spacing w:line="480" w:lineRule="auto"/>
        <w:ind w:hanging="540"/>
        <w:rPr>
          <w:ins w:id="875" w:author="Hassaan Shahawy" w:date="2019-02-27T11:52:00Z"/>
        </w:rPr>
        <w:pPrChange w:id="876" w:author="Hassaan Shahawy" w:date="2019-02-28T14:41:00Z">
          <w:pPr>
            <w:pStyle w:val="ListParagraph"/>
            <w:numPr>
              <w:numId w:val="1"/>
            </w:numPr>
            <w:tabs>
              <w:tab w:val="left" w:pos="540"/>
              <w:tab w:val="left" w:pos="720"/>
            </w:tabs>
            <w:ind w:hanging="540"/>
          </w:pPr>
        </w:pPrChange>
      </w:pPr>
      <w:ins w:id="877" w:author="Hassaan Shahawy" w:date="2019-02-27T12:01:00Z">
        <w:r>
          <w:rPr>
            <w:lang w:bidi="ar-EG"/>
          </w:rPr>
          <w:t xml:space="preserve">9:137 </w:t>
        </w:r>
      </w:ins>
      <w:ins w:id="878" w:author="Hassaan Shahawy" w:date="2019-02-27T12:02:00Z">
        <w:r>
          <w:rPr>
            <w:lang w:bidi="ar-EG"/>
          </w:rPr>
          <w:t xml:space="preserve">if thobe that actual purchase happened on is found to have </w:t>
        </w:r>
      </w:ins>
      <w:ins w:id="879" w:author="Hassaan Shahawy" w:date="2019-02-27T12:03:00Z">
        <w:r>
          <w:rPr>
            <w:lang w:bidi="ar-EG"/>
          </w:rPr>
          <w:t xml:space="preserve">3ayb, then buyer is liable for the value of the 3ayb, </w:t>
        </w:r>
      </w:ins>
      <w:ins w:id="880" w:author="Hassaan Shahawy" w:date="2019-02-27T12:04:00Z">
        <w:r>
          <w:rPr>
            <w:lang w:bidi="ar-EG"/>
          </w:rPr>
          <w:t xml:space="preserve">whereas if it was the other thobe that he just held onto for a while, he doesn’t owe anything for the 3ayb, so for one of them he’s fully liable and other he wasn’t at all, so by qiyas he should be liable for half of the value of the 3ayb, but abandon qiyas and istiḥsān, </w:t>
        </w:r>
      </w:ins>
      <w:ins w:id="881" w:author="Hassaan Shahawy" w:date="2019-02-27T12:05:00Z">
        <w:r>
          <w:rPr>
            <w:lang w:bidi="ar-EG"/>
          </w:rPr>
          <w:t xml:space="preserve">and buyer not liable for 3ayn at all. </w:t>
        </w:r>
      </w:ins>
    </w:p>
    <w:p w:rsidR="00FF3826" w:rsidRDefault="00FF3826">
      <w:pPr>
        <w:pStyle w:val="ListParagraph"/>
        <w:numPr>
          <w:ilvl w:val="0"/>
          <w:numId w:val="1"/>
        </w:numPr>
        <w:tabs>
          <w:tab w:val="left" w:pos="540"/>
          <w:tab w:val="left" w:pos="720"/>
        </w:tabs>
        <w:spacing w:line="480" w:lineRule="auto"/>
        <w:ind w:hanging="540"/>
        <w:pPrChange w:id="882" w:author="Hassaan Shahawy" w:date="2019-02-28T14:41:00Z">
          <w:pPr>
            <w:pStyle w:val="ListParagraph"/>
            <w:numPr>
              <w:numId w:val="1"/>
            </w:numPr>
            <w:tabs>
              <w:tab w:val="left" w:pos="540"/>
              <w:tab w:val="left" w:pos="720"/>
            </w:tabs>
            <w:ind w:hanging="540"/>
          </w:pPr>
        </w:pPrChange>
      </w:pPr>
      <w:r>
        <w:t>9:159</w:t>
      </w:r>
      <w:r w:rsidR="007E373E">
        <w:t xml:space="preserve"> If slave S who can trade has a house, and in that house is a slave who murdered someone, then whether or not S has a debt, the </w:t>
      </w:r>
      <w:proofErr w:type="spellStart"/>
      <w:r w:rsidR="007E373E">
        <w:t>diya</w:t>
      </w:r>
      <w:proofErr w:type="spellEnd"/>
      <w:r w:rsidR="007E373E">
        <w:t xml:space="preserve"> is on S’s owner. By qiyas, if S has a debt, then the </w:t>
      </w:r>
      <w:proofErr w:type="spellStart"/>
      <w:r w:rsidR="007E373E">
        <w:t>diya</w:t>
      </w:r>
      <w:proofErr w:type="spellEnd"/>
      <w:r w:rsidR="007E373E">
        <w:t xml:space="preserve"> wouldn’t be on S’s owner, but by istiḥsān we put </w:t>
      </w:r>
      <w:proofErr w:type="spellStart"/>
      <w:r w:rsidR="007E373E">
        <w:t>diya</w:t>
      </w:r>
      <w:proofErr w:type="spellEnd"/>
      <w:r w:rsidR="007E373E">
        <w:t xml:space="preserve"> on the owner. </w:t>
      </w:r>
    </w:p>
    <w:p w:rsidR="007E373E" w:rsidRDefault="007E373E">
      <w:pPr>
        <w:pStyle w:val="ListParagraph"/>
        <w:numPr>
          <w:ilvl w:val="0"/>
          <w:numId w:val="1"/>
        </w:numPr>
        <w:tabs>
          <w:tab w:val="left" w:pos="540"/>
          <w:tab w:val="left" w:pos="720"/>
        </w:tabs>
        <w:spacing w:line="480" w:lineRule="auto"/>
        <w:ind w:hanging="540"/>
        <w:pPrChange w:id="883" w:author="Hassaan Shahawy" w:date="2019-02-28T14:41:00Z">
          <w:pPr>
            <w:pStyle w:val="ListParagraph"/>
            <w:numPr>
              <w:numId w:val="1"/>
            </w:numPr>
            <w:tabs>
              <w:tab w:val="left" w:pos="540"/>
              <w:tab w:val="left" w:pos="720"/>
            </w:tabs>
            <w:ind w:hanging="540"/>
          </w:pPr>
        </w:pPrChange>
      </w:pPr>
      <w:r>
        <w:t xml:space="preserve">9:159 If S who can trade has a </w:t>
      </w:r>
      <w:r w:rsidR="00810FCE">
        <w:t xml:space="preserve">debt to D, and S also commits a </w:t>
      </w:r>
      <w:proofErr w:type="spellStart"/>
      <w:r w:rsidR="00810FCE">
        <w:t>jinaaaya</w:t>
      </w:r>
      <w:proofErr w:type="spellEnd"/>
      <w:r w:rsidR="00810FCE">
        <w:t xml:space="preserve">, then J those of </w:t>
      </w:r>
      <w:proofErr w:type="spellStart"/>
      <w:r w:rsidR="00810FCE">
        <w:t>jinaaya</w:t>
      </w:r>
      <w:proofErr w:type="spellEnd"/>
      <w:r w:rsidR="00810FCE">
        <w:t xml:space="preserve"> come to X the owner of S, then X can give S to J, and D then follow S for his debts until J might help S with those debts. But by qiyas X would owe the debt to D, instead of D chasing up S and J for it.</w:t>
      </w:r>
    </w:p>
    <w:p w:rsidR="00B21952" w:rsidRDefault="00B21952">
      <w:pPr>
        <w:pStyle w:val="ListParagraph"/>
        <w:numPr>
          <w:ilvl w:val="0"/>
          <w:numId w:val="1"/>
        </w:numPr>
        <w:tabs>
          <w:tab w:val="left" w:pos="540"/>
          <w:tab w:val="left" w:pos="720"/>
        </w:tabs>
        <w:spacing w:line="480" w:lineRule="auto"/>
        <w:ind w:hanging="540"/>
        <w:pPrChange w:id="884" w:author="Hassaan Shahawy" w:date="2019-02-28T14:41:00Z">
          <w:pPr>
            <w:pStyle w:val="ListParagraph"/>
            <w:numPr>
              <w:numId w:val="1"/>
            </w:numPr>
            <w:tabs>
              <w:tab w:val="left" w:pos="540"/>
              <w:tab w:val="left" w:pos="720"/>
            </w:tabs>
            <w:ind w:hanging="540"/>
          </w:pPr>
        </w:pPrChange>
      </w:pPr>
      <w:r>
        <w:lastRenderedPageBreak/>
        <w:t xml:space="preserve">9:168 Slave </w:t>
      </w:r>
      <w:r w:rsidR="008E5726">
        <w:t xml:space="preserve">who can trade </w:t>
      </w:r>
      <w:r>
        <w:t xml:space="preserve">can lend things, or invite people over for food, and no liability on the person borrowing. And no problem for the person to accept it from the slave, whether or not slave has debt .This is istiḥsān, not qiyas. </w:t>
      </w:r>
    </w:p>
    <w:p w:rsidR="00B21952" w:rsidRDefault="00B21952">
      <w:pPr>
        <w:pStyle w:val="ListParagraph"/>
        <w:numPr>
          <w:ilvl w:val="0"/>
          <w:numId w:val="1"/>
        </w:numPr>
        <w:tabs>
          <w:tab w:val="left" w:pos="540"/>
          <w:tab w:val="left" w:pos="720"/>
        </w:tabs>
        <w:spacing w:line="480" w:lineRule="auto"/>
        <w:ind w:hanging="540"/>
        <w:pPrChange w:id="885" w:author="Hassaan Shahawy" w:date="2019-02-28T14:41:00Z">
          <w:pPr>
            <w:pStyle w:val="ListParagraph"/>
            <w:numPr>
              <w:numId w:val="1"/>
            </w:numPr>
            <w:tabs>
              <w:tab w:val="left" w:pos="540"/>
              <w:tab w:val="left" w:pos="720"/>
            </w:tabs>
            <w:ind w:hanging="540"/>
          </w:pPr>
        </w:pPrChange>
      </w:pPr>
      <w:r>
        <w:t xml:space="preserve">9:169 </w:t>
      </w:r>
      <w:r w:rsidR="005256C7">
        <w:t xml:space="preserve"> Slave </w:t>
      </w:r>
      <w:r w:rsidR="008E5726">
        <w:t xml:space="preserve">who can trade </w:t>
      </w:r>
      <w:r w:rsidR="005256C7">
        <w:t>can give food and clothes in charity by istiḥsān, but not cash money by qiyas.</w:t>
      </w:r>
    </w:p>
    <w:p w:rsidR="00484698" w:rsidRDefault="00484698">
      <w:pPr>
        <w:pStyle w:val="ListParagraph"/>
        <w:numPr>
          <w:ilvl w:val="0"/>
          <w:numId w:val="1"/>
        </w:numPr>
        <w:tabs>
          <w:tab w:val="left" w:pos="540"/>
          <w:tab w:val="left" w:pos="720"/>
        </w:tabs>
        <w:spacing w:line="480" w:lineRule="auto"/>
        <w:ind w:hanging="540"/>
        <w:rPr>
          <w:ins w:id="886" w:author="Hassaan Shahawy" w:date="2019-02-28T13:49:00Z"/>
        </w:rPr>
        <w:pPrChange w:id="887" w:author="Hassaan Shahawy" w:date="2019-02-28T14:41:00Z">
          <w:pPr>
            <w:pStyle w:val="ListParagraph"/>
            <w:numPr>
              <w:numId w:val="1"/>
            </w:numPr>
            <w:tabs>
              <w:tab w:val="left" w:pos="540"/>
              <w:tab w:val="left" w:pos="720"/>
            </w:tabs>
            <w:ind w:hanging="540"/>
          </w:pPr>
        </w:pPrChange>
      </w:pPr>
      <w:ins w:id="888" w:author="Hassaan Shahawy" w:date="2019-02-28T13:49:00Z">
        <w:r>
          <w:t xml:space="preserve">9:250 </w:t>
        </w:r>
        <w:r w:rsidR="00723FAD">
          <w:t xml:space="preserve">man buys land, plants in it, then </w:t>
        </w:r>
        <w:proofErr w:type="spellStart"/>
        <w:r w:rsidR="00723FAD">
          <w:t>shafi</w:t>
        </w:r>
        <w:proofErr w:type="spellEnd"/>
        <w:r w:rsidR="00723FAD">
          <w:t xml:space="preserve"> comes, by qiyas he can come and take plants out, but abandon qiyas and istiḥsān that he cant take it until </w:t>
        </w:r>
      </w:ins>
      <w:ins w:id="889" w:author="Hassaan Shahawy" w:date="2019-02-28T13:50:00Z">
        <w:r w:rsidR="00723FAD">
          <w:t xml:space="preserve">plants mature. </w:t>
        </w:r>
      </w:ins>
    </w:p>
    <w:p w:rsidR="00155B29" w:rsidRDefault="00155B29">
      <w:pPr>
        <w:pStyle w:val="ListParagraph"/>
        <w:numPr>
          <w:ilvl w:val="0"/>
          <w:numId w:val="1"/>
        </w:numPr>
        <w:tabs>
          <w:tab w:val="left" w:pos="540"/>
          <w:tab w:val="left" w:pos="720"/>
        </w:tabs>
        <w:spacing w:line="480" w:lineRule="auto"/>
        <w:ind w:hanging="540"/>
        <w:rPr>
          <w:ins w:id="890" w:author="Hassaan Shahawy" w:date="2019-02-28T12:16:00Z"/>
        </w:rPr>
        <w:pPrChange w:id="891" w:author="Hassaan Shahawy" w:date="2019-02-28T14:41:00Z">
          <w:pPr>
            <w:pStyle w:val="ListParagraph"/>
            <w:numPr>
              <w:numId w:val="1"/>
            </w:numPr>
            <w:tabs>
              <w:tab w:val="left" w:pos="540"/>
              <w:tab w:val="left" w:pos="720"/>
            </w:tabs>
            <w:ind w:hanging="540"/>
          </w:pPr>
        </w:pPrChange>
      </w:pPr>
      <w:ins w:id="892" w:author="Hassaan Shahawy" w:date="2019-02-28T12:16:00Z">
        <w:r>
          <w:t xml:space="preserve">9:285 </w:t>
        </w:r>
        <w:r w:rsidR="008919D8">
          <w:t xml:space="preserve">if wakil for </w:t>
        </w:r>
      </w:ins>
      <w:ins w:id="893" w:author="Hassaan Shahawy" w:date="2019-02-28T12:17:00Z">
        <w:r w:rsidR="008919D8">
          <w:t xml:space="preserve">a shuf3a confesses that his party gave up shuf3a, that counts, shuf3a over. But if he doesn’t do this in front of a judge, doesn’t count, even if </w:t>
        </w:r>
        <w:proofErr w:type="spellStart"/>
        <w:r w:rsidR="008919D8">
          <w:t>theres</w:t>
        </w:r>
        <w:proofErr w:type="spellEnd"/>
        <w:r w:rsidR="008919D8">
          <w:t xml:space="preserve"> evidence. These should be equal, that if its ok in fro</w:t>
        </w:r>
      </w:ins>
      <w:ins w:id="894" w:author="Hassaan Shahawy" w:date="2019-02-28T12:18:00Z">
        <w:r w:rsidR="008919D8">
          <w:t>nt of qadi, ok in front of others, or shouldn’t be allowed in either case, but we abandon qiyas and take istiḥsān, AH and M, whereas AY says valid for both.</w:t>
        </w:r>
      </w:ins>
    </w:p>
    <w:p w:rsidR="005256C7" w:rsidRDefault="003E10D1">
      <w:pPr>
        <w:pStyle w:val="ListParagraph"/>
        <w:numPr>
          <w:ilvl w:val="0"/>
          <w:numId w:val="1"/>
        </w:numPr>
        <w:tabs>
          <w:tab w:val="left" w:pos="540"/>
          <w:tab w:val="left" w:pos="720"/>
        </w:tabs>
        <w:spacing w:line="480" w:lineRule="auto"/>
        <w:ind w:hanging="540"/>
        <w:pPrChange w:id="895" w:author="Hassaan Shahawy" w:date="2019-02-28T14:41:00Z">
          <w:pPr>
            <w:pStyle w:val="ListParagraph"/>
            <w:numPr>
              <w:numId w:val="1"/>
            </w:numPr>
            <w:tabs>
              <w:tab w:val="left" w:pos="540"/>
              <w:tab w:val="left" w:pos="720"/>
            </w:tabs>
            <w:ind w:hanging="540"/>
          </w:pPr>
        </w:pPrChange>
      </w:pPr>
      <w:r>
        <w:t xml:space="preserve">9:288 </w:t>
      </w:r>
      <w:r>
        <w:rPr>
          <w:lang w:bidi="ar-EG"/>
        </w:rPr>
        <w:t xml:space="preserve">If slave is wakeel, and homeowner dies, then slave says I sold the house before he died, and slave is </w:t>
      </w:r>
      <w:proofErr w:type="spellStart"/>
      <w:r>
        <w:rPr>
          <w:lang w:bidi="ar-EG"/>
        </w:rPr>
        <w:t>mustahlik</w:t>
      </w:r>
      <w:proofErr w:type="spellEnd"/>
      <w:r>
        <w:rPr>
          <w:lang w:bidi="ar-EG"/>
        </w:rPr>
        <w:t xml:space="preserve">, then his opinion is trusted, after he swears oath, by istiḥsān. </w:t>
      </w:r>
    </w:p>
    <w:p w:rsidR="00723FAD" w:rsidRDefault="00723FAD">
      <w:pPr>
        <w:pStyle w:val="ListParagraph"/>
        <w:numPr>
          <w:ilvl w:val="0"/>
          <w:numId w:val="1"/>
        </w:numPr>
        <w:tabs>
          <w:tab w:val="left" w:pos="540"/>
          <w:tab w:val="left" w:pos="720"/>
        </w:tabs>
        <w:spacing w:line="480" w:lineRule="auto"/>
        <w:ind w:hanging="540"/>
        <w:rPr>
          <w:ins w:id="896" w:author="Hassaan Shahawy" w:date="2019-02-28T13:50:00Z"/>
        </w:rPr>
        <w:pPrChange w:id="897" w:author="Hassaan Shahawy" w:date="2019-02-28T14:41:00Z">
          <w:pPr>
            <w:pStyle w:val="ListParagraph"/>
            <w:numPr>
              <w:numId w:val="1"/>
            </w:numPr>
            <w:tabs>
              <w:tab w:val="left" w:pos="540"/>
              <w:tab w:val="left" w:pos="720"/>
            </w:tabs>
            <w:ind w:hanging="540"/>
          </w:pPr>
        </w:pPrChange>
      </w:pPr>
      <w:ins w:id="898" w:author="Hassaan Shahawy" w:date="2019-02-28T13:50:00Z">
        <w:r>
          <w:t xml:space="preserve">9:289 </w:t>
        </w:r>
        <w:r w:rsidR="00CB1694">
          <w:t xml:space="preserve">if one of two </w:t>
        </w:r>
        <w:proofErr w:type="spellStart"/>
        <w:r w:rsidR="00CB1694">
          <w:t>shafi’s</w:t>
        </w:r>
        <w:proofErr w:type="spellEnd"/>
        <w:r w:rsidR="00CB1694">
          <w:t xml:space="preserve"> made buyer wakil, buyer cant be wakil to </w:t>
        </w:r>
        <w:proofErr w:type="spellStart"/>
        <w:r w:rsidR="00CB1694">
          <w:t>shuf’a</w:t>
        </w:r>
      </w:ins>
      <w:proofErr w:type="spellEnd"/>
      <w:ins w:id="899" w:author="Hassaan Shahawy" w:date="2019-02-28T13:51:00Z">
        <w:r w:rsidR="00CB1694">
          <w:t xml:space="preserve">. nor can seller be wakil for </w:t>
        </w:r>
        <w:proofErr w:type="spellStart"/>
        <w:r w:rsidR="00CB1694">
          <w:t>shuf’a</w:t>
        </w:r>
        <w:proofErr w:type="spellEnd"/>
        <w:r w:rsidR="00CB1694">
          <w:t>, because he is the one who sold it, so he cant be a wakil to contract that which he sold, same as buyer cant be for contradicting what he bought. Abandon qiyas here and istiḥsān.</w:t>
        </w:r>
      </w:ins>
    </w:p>
    <w:p w:rsidR="003E10D1" w:rsidRDefault="003E10D1">
      <w:pPr>
        <w:pStyle w:val="ListParagraph"/>
        <w:numPr>
          <w:ilvl w:val="0"/>
          <w:numId w:val="1"/>
        </w:numPr>
        <w:tabs>
          <w:tab w:val="left" w:pos="540"/>
          <w:tab w:val="left" w:pos="720"/>
        </w:tabs>
        <w:spacing w:line="480" w:lineRule="auto"/>
        <w:ind w:hanging="540"/>
        <w:pPrChange w:id="900" w:author="Hassaan Shahawy" w:date="2019-02-28T14:41:00Z">
          <w:pPr>
            <w:pStyle w:val="ListParagraph"/>
            <w:numPr>
              <w:numId w:val="1"/>
            </w:numPr>
            <w:tabs>
              <w:tab w:val="left" w:pos="540"/>
              <w:tab w:val="left" w:pos="720"/>
            </w:tabs>
            <w:ind w:hanging="540"/>
          </w:pPr>
        </w:pPrChange>
      </w:pPr>
      <w:r>
        <w:t xml:space="preserve">9:301 </w:t>
      </w:r>
      <w:r w:rsidR="00FA3F71">
        <w:t xml:space="preserve">If </w:t>
      </w:r>
      <w:proofErr w:type="spellStart"/>
      <w:r w:rsidR="00FA3F71">
        <w:t>harbi</w:t>
      </w:r>
      <w:proofErr w:type="spellEnd"/>
      <w:r w:rsidR="00FA3F71">
        <w:t xml:space="preserve"> with </w:t>
      </w:r>
      <w:proofErr w:type="spellStart"/>
      <w:r w:rsidR="00FA3F71">
        <w:t>amn</w:t>
      </w:r>
      <w:proofErr w:type="spellEnd"/>
      <w:r w:rsidR="00FA3F71">
        <w:t xml:space="preserve"> buys land and plants it then shafee3 comes asking for land with shuf3a</w:t>
      </w:r>
      <w:r w:rsidR="00CA114E">
        <w:t xml:space="preserve">, then shafee3 can take land and take out plants by qiyas, but by istiḥsān that let plants grow then shafee3 takes it. Similarly if </w:t>
      </w:r>
      <w:proofErr w:type="spellStart"/>
      <w:r w:rsidR="00CA114E">
        <w:t>muslim</w:t>
      </w:r>
      <w:proofErr w:type="spellEnd"/>
      <w:r w:rsidR="00CA114E">
        <w:t xml:space="preserve"> is buyer and shafee3 is </w:t>
      </w:r>
      <w:proofErr w:type="spellStart"/>
      <w:r w:rsidR="00CA114E">
        <w:t>harbi</w:t>
      </w:r>
      <w:proofErr w:type="spellEnd"/>
      <w:r w:rsidR="00CA114E">
        <w:t xml:space="preserve"> or dhimmi.</w:t>
      </w:r>
    </w:p>
    <w:p w:rsidR="009F7226" w:rsidRDefault="00F14AEE">
      <w:pPr>
        <w:pStyle w:val="ListParagraph"/>
        <w:numPr>
          <w:ilvl w:val="0"/>
          <w:numId w:val="1"/>
        </w:numPr>
        <w:tabs>
          <w:tab w:val="left" w:pos="540"/>
          <w:tab w:val="left" w:pos="720"/>
        </w:tabs>
        <w:spacing w:line="480" w:lineRule="auto"/>
        <w:ind w:hanging="540"/>
        <w:rPr>
          <w:ins w:id="901" w:author="Hassaan Shahawy" w:date="2019-02-27T12:17:00Z"/>
        </w:rPr>
        <w:pPrChange w:id="902" w:author="Hassaan Shahawy" w:date="2019-02-28T14:41:00Z">
          <w:pPr>
            <w:pStyle w:val="ListParagraph"/>
            <w:numPr>
              <w:numId w:val="1"/>
            </w:numPr>
            <w:tabs>
              <w:tab w:val="left" w:pos="540"/>
              <w:tab w:val="left" w:pos="720"/>
            </w:tabs>
            <w:ind w:hanging="540"/>
          </w:pPr>
        </w:pPrChange>
      </w:pPr>
      <w:ins w:id="903" w:author="Hassaan Shahawy" w:date="2019-02-27T11:52:00Z">
        <w:r>
          <w:lastRenderedPageBreak/>
          <w:t>9:304</w:t>
        </w:r>
      </w:ins>
      <w:ins w:id="904" w:author="Hassaan Shahawy" w:date="2019-02-27T12:05:00Z">
        <w:r w:rsidR="003944C8">
          <w:rPr>
            <w:rFonts w:hint="cs"/>
            <w:rtl/>
            <w:lang w:bidi="ar-EG"/>
          </w:rPr>
          <w:t xml:space="preserve">  </w:t>
        </w:r>
      </w:ins>
      <w:ins w:id="905" w:author="Hassaan Shahawy" w:date="2019-02-27T12:13:00Z">
        <w:r w:rsidR="009F7226">
          <w:rPr>
            <w:lang w:bidi="ar-EG"/>
          </w:rPr>
          <w:t>c</w:t>
        </w:r>
      </w:ins>
      <w:ins w:id="906" w:author="Hassaan Shahawy" w:date="2019-02-27T12:06:00Z">
        <w:r w:rsidR="00861E79">
          <w:rPr>
            <w:lang w:bidi="ar-EG"/>
          </w:rPr>
          <w:t>ontrast qiyas and use istiḥsān here</w:t>
        </w:r>
      </w:ins>
      <w:ins w:id="907" w:author="Hassaan Shahawy" w:date="2019-02-27T12:14:00Z">
        <w:r w:rsidR="009F7226">
          <w:rPr>
            <w:lang w:bidi="ar-EG"/>
          </w:rPr>
          <w:t xml:space="preserve">. If man claims money, does </w:t>
        </w:r>
        <w:proofErr w:type="spellStart"/>
        <w:r w:rsidR="009F7226">
          <w:rPr>
            <w:lang w:bidi="ar-EG"/>
          </w:rPr>
          <w:t>sulh</w:t>
        </w:r>
        <w:proofErr w:type="spellEnd"/>
        <w:r w:rsidR="009F7226">
          <w:rPr>
            <w:lang w:bidi="ar-EG"/>
          </w:rPr>
          <w:t xml:space="preserve"> for it on a wall of a house</w:t>
        </w:r>
      </w:ins>
      <w:ins w:id="908" w:author="Hassaan Shahawy" w:date="2019-02-27T12:15:00Z">
        <w:r w:rsidR="009F7226">
          <w:rPr>
            <w:lang w:bidi="ar-EG"/>
          </w:rPr>
          <w:t>, then shafee3 can take it by shuf3a</w:t>
        </w:r>
      </w:ins>
      <w:ins w:id="909" w:author="Hassaan Shahawy" w:date="2019-02-27T12:16:00Z">
        <w:r w:rsidR="009F7226">
          <w:rPr>
            <w:lang w:bidi="ar-EG"/>
          </w:rPr>
          <w:t xml:space="preserve">. and if he does </w:t>
        </w:r>
        <w:proofErr w:type="spellStart"/>
        <w:r w:rsidR="009F7226">
          <w:rPr>
            <w:lang w:bidi="ar-EG"/>
          </w:rPr>
          <w:t>sulh</w:t>
        </w:r>
        <w:proofErr w:type="spellEnd"/>
        <w:r w:rsidR="009F7226">
          <w:rPr>
            <w:lang w:bidi="ar-EG"/>
          </w:rPr>
          <w:t xml:space="preserve"> that he gets the location of the wall, shafee3 should have right to it by qiyas, but qiyas here is ugly, and so we don’t say with the qiyas, and both </w:t>
        </w:r>
        <w:proofErr w:type="spellStart"/>
        <w:r w:rsidR="009F7226">
          <w:rPr>
            <w:lang w:bidi="ar-EG"/>
          </w:rPr>
          <w:t>sulh</w:t>
        </w:r>
        <w:proofErr w:type="spellEnd"/>
        <w:r w:rsidR="009F7226">
          <w:rPr>
            <w:lang w:bidi="ar-EG"/>
          </w:rPr>
          <w:t xml:space="preserve"> and shuf3a invalid. </w:t>
        </w:r>
      </w:ins>
      <w:ins w:id="910" w:author="Hassaan Shahawy" w:date="2019-02-27T12:17:00Z">
        <w:r w:rsidR="009F7226">
          <w:rPr>
            <w:lang w:bidi="ar-EG"/>
          </w:rPr>
          <w:t xml:space="preserve">We abandon the qiyas, and invalidate the </w:t>
        </w:r>
        <w:proofErr w:type="spellStart"/>
        <w:r w:rsidR="009F7226">
          <w:rPr>
            <w:lang w:bidi="ar-EG"/>
          </w:rPr>
          <w:t>sulh</w:t>
        </w:r>
        <w:proofErr w:type="spellEnd"/>
        <w:r w:rsidR="009F7226">
          <w:rPr>
            <w:lang w:bidi="ar-EG"/>
          </w:rPr>
          <w:t>.</w:t>
        </w:r>
      </w:ins>
    </w:p>
    <w:p w:rsidR="00F14AEE" w:rsidRDefault="009F7226">
      <w:pPr>
        <w:pStyle w:val="ListParagraph"/>
        <w:numPr>
          <w:ilvl w:val="0"/>
          <w:numId w:val="1"/>
        </w:numPr>
        <w:tabs>
          <w:tab w:val="left" w:pos="540"/>
          <w:tab w:val="left" w:pos="720"/>
        </w:tabs>
        <w:spacing w:line="480" w:lineRule="auto"/>
        <w:ind w:hanging="540"/>
        <w:rPr>
          <w:ins w:id="911" w:author="Hassaan Shahawy" w:date="2019-02-27T11:52:00Z"/>
        </w:rPr>
        <w:pPrChange w:id="912" w:author="Hassaan Shahawy" w:date="2019-02-28T14:41:00Z">
          <w:pPr>
            <w:pStyle w:val="ListParagraph"/>
            <w:numPr>
              <w:numId w:val="1"/>
            </w:numPr>
            <w:tabs>
              <w:tab w:val="left" w:pos="540"/>
              <w:tab w:val="left" w:pos="720"/>
            </w:tabs>
            <w:ind w:hanging="540"/>
          </w:pPr>
        </w:pPrChange>
      </w:pPr>
      <w:ins w:id="913" w:author="Hassaan Shahawy" w:date="2019-02-27T12:17:00Z">
        <w:r>
          <w:rPr>
            <w:lang w:bidi="ar-EG"/>
          </w:rPr>
          <w:t xml:space="preserve">9:304 and if </w:t>
        </w:r>
        <w:proofErr w:type="spellStart"/>
        <w:r>
          <w:rPr>
            <w:lang w:bidi="ar-EG"/>
          </w:rPr>
          <w:t>sulh</w:t>
        </w:r>
        <w:proofErr w:type="spellEnd"/>
        <w:r>
          <w:rPr>
            <w:lang w:bidi="ar-EG"/>
          </w:rPr>
          <w:t xml:space="preserve"> is that he </w:t>
        </w:r>
      </w:ins>
      <w:ins w:id="914" w:author="Hassaan Shahawy" w:date="2019-02-27T12:18:00Z">
        <w:r>
          <w:rPr>
            <w:lang w:bidi="ar-EG"/>
          </w:rPr>
          <w:t xml:space="preserve">run to him a known </w:t>
        </w:r>
        <w:proofErr w:type="spellStart"/>
        <w:r>
          <w:rPr>
            <w:lang w:bidi="ar-EG"/>
          </w:rPr>
          <w:t>tariq</w:t>
        </w:r>
        <w:proofErr w:type="spellEnd"/>
        <w:r>
          <w:rPr>
            <w:lang w:bidi="ar-EG"/>
          </w:rPr>
          <w:t xml:space="preserve"> in a house, the neighbor could take it by shuf3a</w:t>
        </w:r>
        <w:r w:rsidR="003D53A5">
          <w:rPr>
            <w:lang w:bidi="ar-EG"/>
          </w:rPr>
          <w:t>, and in this case road is not like waterway. By qiyas its equal, but istiḥsān here.</w:t>
        </w:r>
      </w:ins>
      <w:ins w:id="915" w:author="Hassaan Shahawy" w:date="2019-02-27T12:06:00Z">
        <w:r w:rsidR="00861E79">
          <w:rPr>
            <w:lang w:bidi="ar-EG"/>
          </w:rPr>
          <w:t xml:space="preserve"> </w:t>
        </w:r>
      </w:ins>
    </w:p>
    <w:p w:rsidR="00CA114E" w:rsidRDefault="00CA114E">
      <w:pPr>
        <w:pStyle w:val="ListParagraph"/>
        <w:numPr>
          <w:ilvl w:val="0"/>
          <w:numId w:val="1"/>
        </w:numPr>
        <w:tabs>
          <w:tab w:val="left" w:pos="540"/>
          <w:tab w:val="left" w:pos="720"/>
        </w:tabs>
        <w:spacing w:line="480" w:lineRule="auto"/>
        <w:ind w:hanging="540"/>
        <w:pPrChange w:id="916" w:author="Hassaan Shahawy" w:date="2019-02-28T14:41:00Z">
          <w:pPr>
            <w:pStyle w:val="ListParagraph"/>
            <w:numPr>
              <w:numId w:val="1"/>
            </w:numPr>
            <w:tabs>
              <w:tab w:val="left" w:pos="540"/>
              <w:tab w:val="left" w:pos="720"/>
            </w:tabs>
            <w:ind w:hanging="540"/>
          </w:pPr>
        </w:pPrChange>
      </w:pPr>
      <w:r>
        <w:t xml:space="preserve">9:306 </w:t>
      </w:r>
      <w:r w:rsidR="005C57A2">
        <w:t xml:space="preserve">By istiḥsān, the person with guardianship of a </w:t>
      </w:r>
      <w:proofErr w:type="spellStart"/>
      <w:r w:rsidR="005C57A2">
        <w:t>laqit</w:t>
      </w:r>
      <w:proofErr w:type="spellEnd"/>
      <w:r w:rsidR="005C57A2">
        <w:t xml:space="preserve"> can accept gift on their behalf.</w:t>
      </w:r>
    </w:p>
    <w:p w:rsidR="00D867F3" w:rsidRDefault="00D867F3">
      <w:pPr>
        <w:pStyle w:val="ListParagraph"/>
        <w:numPr>
          <w:ilvl w:val="0"/>
          <w:numId w:val="1"/>
        </w:numPr>
        <w:tabs>
          <w:tab w:val="left" w:pos="540"/>
          <w:tab w:val="left" w:pos="720"/>
        </w:tabs>
        <w:spacing w:line="480" w:lineRule="auto"/>
        <w:ind w:hanging="540"/>
        <w:pPrChange w:id="917" w:author="Hassaan Shahawy" w:date="2019-02-28T14:41:00Z">
          <w:pPr>
            <w:pStyle w:val="ListParagraph"/>
            <w:numPr>
              <w:numId w:val="1"/>
            </w:numPr>
            <w:tabs>
              <w:tab w:val="left" w:pos="540"/>
              <w:tab w:val="left" w:pos="720"/>
            </w:tabs>
            <w:ind w:hanging="540"/>
          </w:pPr>
        </w:pPrChange>
      </w:pPr>
      <w:r>
        <w:t xml:space="preserve">9:309 </w:t>
      </w:r>
      <w:r w:rsidR="00AC0B36">
        <w:t xml:space="preserve">you go with word of sahfi3 in given case over buyer. </w:t>
      </w:r>
    </w:p>
    <w:p w:rsidR="0020268B" w:rsidRDefault="0020268B">
      <w:pPr>
        <w:pStyle w:val="ListParagraph"/>
        <w:numPr>
          <w:ilvl w:val="0"/>
          <w:numId w:val="1"/>
        </w:numPr>
        <w:tabs>
          <w:tab w:val="left" w:pos="540"/>
          <w:tab w:val="left" w:pos="720"/>
        </w:tabs>
        <w:spacing w:line="480" w:lineRule="auto"/>
        <w:ind w:hanging="540"/>
        <w:rPr>
          <w:ins w:id="918" w:author="Hassaan Shahawy" w:date="2019-02-28T13:52:00Z"/>
        </w:rPr>
        <w:pPrChange w:id="919" w:author="Hassaan Shahawy" w:date="2019-02-28T14:41:00Z">
          <w:pPr>
            <w:pStyle w:val="ListParagraph"/>
            <w:numPr>
              <w:numId w:val="1"/>
            </w:numPr>
            <w:tabs>
              <w:tab w:val="left" w:pos="540"/>
              <w:tab w:val="left" w:pos="720"/>
            </w:tabs>
            <w:ind w:hanging="540"/>
          </w:pPr>
        </w:pPrChange>
      </w:pPr>
      <w:ins w:id="920" w:author="Hassaan Shahawy" w:date="2019-02-28T13:52:00Z">
        <w:r>
          <w:t xml:space="preserve">9:310 if man buys land, and </w:t>
        </w:r>
      </w:ins>
      <w:proofErr w:type="spellStart"/>
      <w:ins w:id="921" w:author="Hassaan Shahawy" w:date="2019-02-28T13:53:00Z">
        <w:r>
          <w:t>shafi</w:t>
        </w:r>
        <w:proofErr w:type="spellEnd"/>
        <w:r>
          <w:t xml:space="preserve">’ comes, man says I bought trees for 500 on that I can take them, and then land for 500, but </w:t>
        </w:r>
        <w:proofErr w:type="spellStart"/>
        <w:r>
          <w:t>shafi</w:t>
        </w:r>
        <w:proofErr w:type="spellEnd"/>
        <w:r>
          <w:t xml:space="preserve">’ saying no you bought it all for 1000, by qiyas it would be buyer’s word with oath, but abandon qiyas and istiḥsān that </w:t>
        </w:r>
        <w:proofErr w:type="spellStart"/>
        <w:r>
          <w:t>shafi</w:t>
        </w:r>
        <w:proofErr w:type="spellEnd"/>
        <w:r>
          <w:t xml:space="preserve">’ takes it all for 1000. </w:t>
        </w:r>
      </w:ins>
    </w:p>
    <w:p w:rsidR="00AC0B36" w:rsidRDefault="00AC0B36">
      <w:pPr>
        <w:pStyle w:val="ListParagraph"/>
        <w:numPr>
          <w:ilvl w:val="0"/>
          <w:numId w:val="1"/>
        </w:numPr>
        <w:tabs>
          <w:tab w:val="left" w:pos="540"/>
          <w:tab w:val="left" w:pos="720"/>
        </w:tabs>
        <w:spacing w:line="480" w:lineRule="auto"/>
        <w:ind w:hanging="540"/>
        <w:pPrChange w:id="922" w:author="Hassaan Shahawy" w:date="2019-02-28T14:41:00Z">
          <w:pPr>
            <w:pStyle w:val="ListParagraph"/>
            <w:numPr>
              <w:numId w:val="1"/>
            </w:numPr>
            <w:tabs>
              <w:tab w:val="left" w:pos="540"/>
              <w:tab w:val="left" w:pos="720"/>
            </w:tabs>
            <w:ind w:hanging="540"/>
          </w:pPr>
        </w:pPrChange>
      </w:pPr>
      <w:r>
        <w:t xml:space="preserve">9:354 </w:t>
      </w:r>
      <w:r w:rsidR="00E74E8D">
        <w:t xml:space="preserve">If man X goes missing and has family F, and X is owed debt by D, then judge should have D pay debt to F to support them. But if D disputes date, then F seeks claim of the debt with evidence, don’t accept evidence, because she’s not party to it nor wakil nor inheritor, similarly if F is son or parents. But by istiḥsān, if D admits to debt, he should spend on them from it. </w:t>
      </w:r>
    </w:p>
    <w:p w:rsidR="00E74E8D" w:rsidRDefault="00E74E8D">
      <w:pPr>
        <w:pStyle w:val="ListParagraph"/>
        <w:numPr>
          <w:ilvl w:val="0"/>
          <w:numId w:val="1"/>
        </w:numPr>
        <w:tabs>
          <w:tab w:val="left" w:pos="540"/>
          <w:tab w:val="left" w:pos="720"/>
        </w:tabs>
        <w:spacing w:line="480" w:lineRule="auto"/>
        <w:ind w:hanging="540"/>
        <w:pPrChange w:id="923" w:author="Hassaan Shahawy" w:date="2019-02-28T14:41:00Z">
          <w:pPr>
            <w:pStyle w:val="ListParagraph"/>
            <w:numPr>
              <w:numId w:val="1"/>
            </w:numPr>
            <w:tabs>
              <w:tab w:val="left" w:pos="540"/>
              <w:tab w:val="left" w:pos="720"/>
            </w:tabs>
            <w:ind w:hanging="540"/>
          </w:pPr>
        </w:pPrChange>
      </w:pPr>
      <w:r>
        <w:t>9:367 If slave runs away then person returns slave to owner, is there reward? If</w:t>
      </w:r>
      <w:r w:rsidR="00EF2615">
        <w:t xml:space="preserve"> he got him outside or inside the city, by istiḥsān he gets reward in proportion to distance, though if its more than 3 days away, then you hit flat rate of 40 dirhams.</w:t>
      </w:r>
    </w:p>
    <w:p w:rsidR="00EF2615" w:rsidRDefault="00EF2615">
      <w:pPr>
        <w:pStyle w:val="ListParagraph"/>
        <w:numPr>
          <w:ilvl w:val="0"/>
          <w:numId w:val="1"/>
        </w:numPr>
        <w:tabs>
          <w:tab w:val="left" w:pos="540"/>
          <w:tab w:val="left" w:pos="720"/>
        </w:tabs>
        <w:spacing w:line="480" w:lineRule="auto"/>
        <w:ind w:hanging="540"/>
        <w:pPrChange w:id="924" w:author="Hassaan Shahawy" w:date="2019-02-28T14:41:00Z">
          <w:pPr>
            <w:pStyle w:val="ListParagraph"/>
            <w:numPr>
              <w:numId w:val="1"/>
            </w:numPr>
            <w:tabs>
              <w:tab w:val="left" w:pos="540"/>
              <w:tab w:val="left" w:pos="720"/>
            </w:tabs>
            <w:ind w:hanging="540"/>
          </w:pPr>
        </w:pPrChange>
      </w:pPr>
      <w:r>
        <w:t xml:space="preserve">9:373 </w:t>
      </w:r>
      <w:r w:rsidR="000C12F5">
        <w:t xml:space="preserve">If a man rents a runaway slave, is he not liable for him? Yes. Then why does original owner get the rent-wages if the one renting him is the one </w:t>
      </w:r>
      <w:proofErr w:type="spellStart"/>
      <w:r w:rsidR="000C12F5">
        <w:t>damin</w:t>
      </w:r>
      <w:proofErr w:type="spellEnd"/>
      <w:r w:rsidR="000C12F5">
        <w:t xml:space="preserve">. Because the </w:t>
      </w:r>
      <w:r w:rsidR="000C12F5">
        <w:lastRenderedPageBreak/>
        <w:t xml:space="preserve">wage was paid to the slave, so I don’t take the wealth from him but I return him to the owner, by istiḥsān abandoning qiyas. And similarly if slave hasn’t been paid yet, we still take slave and then pay the owner the wages. And also if paid in food stuffs, it gets paid to owner and he can eat it by istiḥsān. </w:t>
      </w:r>
    </w:p>
    <w:p w:rsidR="0020268B" w:rsidRDefault="0020268B">
      <w:pPr>
        <w:pStyle w:val="ListParagraph"/>
        <w:numPr>
          <w:ilvl w:val="0"/>
          <w:numId w:val="1"/>
        </w:numPr>
        <w:tabs>
          <w:tab w:val="left" w:pos="540"/>
          <w:tab w:val="left" w:pos="720"/>
        </w:tabs>
        <w:spacing w:line="480" w:lineRule="auto"/>
        <w:ind w:hanging="540"/>
        <w:rPr>
          <w:ins w:id="925" w:author="Hassaan Shahawy" w:date="2019-02-28T13:54:00Z"/>
        </w:rPr>
        <w:pPrChange w:id="926" w:author="Hassaan Shahawy" w:date="2019-02-28T14:41:00Z">
          <w:pPr>
            <w:pStyle w:val="ListParagraph"/>
            <w:numPr>
              <w:numId w:val="1"/>
            </w:numPr>
            <w:tabs>
              <w:tab w:val="left" w:pos="540"/>
              <w:tab w:val="left" w:pos="720"/>
            </w:tabs>
            <w:ind w:hanging="540"/>
          </w:pPr>
        </w:pPrChange>
      </w:pPr>
      <w:ins w:id="927" w:author="Hassaan Shahawy" w:date="2019-02-28T13:54:00Z">
        <w:r>
          <w:t xml:space="preserve">9:379 </w:t>
        </w:r>
        <w:r w:rsidR="00F53337">
          <w:t xml:space="preserve">man finds brother’s slave, or other relatives, by qiyas </w:t>
        </w:r>
        <w:proofErr w:type="spellStart"/>
        <w:r w:rsidR="00F53337">
          <w:t>theyre</w:t>
        </w:r>
        <w:proofErr w:type="spellEnd"/>
        <w:r w:rsidR="00F53337">
          <w:t xml:space="preserve"> all the same, but abandon qiyas and istiḥsān, that if man finds son’s slave and son is in his care, then he doesn’t get the ransom. Nor his wife</w:t>
        </w:r>
      </w:ins>
      <w:ins w:id="928" w:author="Hassaan Shahawy" w:date="2019-02-28T13:55:00Z">
        <w:r w:rsidR="00F53337">
          <w:t xml:space="preserve">’s slave. </w:t>
        </w:r>
        <w:r w:rsidR="00191987">
          <w:t xml:space="preserve">Nor his father’s slave if he’s in father’s care. Though if he’s not in father’s care he gets it. </w:t>
        </w:r>
      </w:ins>
    </w:p>
    <w:p w:rsidR="003B158E" w:rsidRDefault="003B158E">
      <w:pPr>
        <w:pStyle w:val="ListParagraph"/>
        <w:numPr>
          <w:ilvl w:val="0"/>
          <w:numId w:val="1"/>
        </w:numPr>
        <w:tabs>
          <w:tab w:val="left" w:pos="540"/>
          <w:tab w:val="left" w:pos="720"/>
        </w:tabs>
        <w:spacing w:line="480" w:lineRule="auto"/>
        <w:ind w:hanging="540"/>
        <w:pPrChange w:id="929" w:author="Hassaan Shahawy" w:date="2019-02-28T14:41:00Z">
          <w:pPr>
            <w:pStyle w:val="ListParagraph"/>
            <w:numPr>
              <w:numId w:val="1"/>
            </w:numPr>
            <w:tabs>
              <w:tab w:val="left" w:pos="540"/>
              <w:tab w:val="left" w:pos="720"/>
            </w:tabs>
            <w:ind w:hanging="540"/>
          </w:pPr>
        </w:pPrChange>
      </w:pPr>
      <w:r>
        <w:t xml:space="preserve">9:413 </w:t>
      </w:r>
      <w:r w:rsidR="007E7A37">
        <w:t xml:space="preserve">Rental contract where if I take it all the way to Egypt its 100, but to </w:t>
      </w:r>
      <w:proofErr w:type="spellStart"/>
      <w:r w:rsidR="007E7A37">
        <w:t>ramla</w:t>
      </w:r>
      <w:proofErr w:type="spellEnd"/>
      <w:r w:rsidR="007E7A37">
        <w:t xml:space="preserve"> is 70, and somewhere else 50. Invalid </w:t>
      </w:r>
      <w:proofErr w:type="spellStart"/>
      <w:r w:rsidR="007E7A37">
        <w:t>fasid</w:t>
      </w:r>
      <w:proofErr w:type="spellEnd"/>
      <w:r w:rsidR="007E7A37">
        <w:t>, but if he goes to Egypt then we say by istiḥsān its good.</w:t>
      </w:r>
    </w:p>
    <w:p w:rsidR="007E7A37" w:rsidRPr="00507AC9" w:rsidRDefault="007E7A37">
      <w:pPr>
        <w:pStyle w:val="ListParagraph"/>
        <w:tabs>
          <w:tab w:val="left" w:pos="540"/>
          <w:tab w:val="left" w:pos="720"/>
        </w:tabs>
        <w:spacing w:line="480" w:lineRule="auto"/>
        <w:rPr>
          <w:b/>
          <w:bCs/>
        </w:rPr>
        <w:pPrChange w:id="930" w:author="Hassaan Shahawy" w:date="2019-02-28T14:41:00Z">
          <w:pPr>
            <w:pStyle w:val="ListParagraph"/>
            <w:numPr>
              <w:numId w:val="1"/>
            </w:numPr>
            <w:tabs>
              <w:tab w:val="left" w:pos="540"/>
              <w:tab w:val="left" w:pos="720"/>
            </w:tabs>
            <w:ind w:hanging="540"/>
          </w:pPr>
        </w:pPrChange>
      </w:pPr>
      <w:r>
        <w:t xml:space="preserve">9:416 </w:t>
      </w:r>
      <w:r w:rsidR="00141F9C">
        <w:t xml:space="preserve">If man </w:t>
      </w:r>
      <w:r w:rsidR="009F1A58">
        <w:t xml:space="preserve">rents a wet nurse </w:t>
      </w:r>
      <w:proofErr w:type="spellStart"/>
      <w:r w:rsidR="009F1A58">
        <w:t>hc</w:t>
      </w:r>
      <w:proofErr w:type="spellEnd"/>
      <w:r w:rsidR="009F1A58">
        <w:t xml:space="preserve"> can in contract say rent you for this much to nurse child plus I’ll feed you, otherwise the plus I’ll feed you must be incorporated into wage.</w:t>
      </w:r>
      <w:r w:rsidR="00507AC9">
        <w:t xml:space="preserve"> </w:t>
      </w:r>
      <w:r w:rsidR="00507AC9">
        <w:rPr>
          <w:b/>
          <w:bCs/>
        </w:rPr>
        <w:t>Wet nurse ruling</w:t>
      </w:r>
    </w:p>
    <w:p w:rsidR="003A571A" w:rsidRDefault="003A571A">
      <w:pPr>
        <w:pStyle w:val="ListParagraph"/>
        <w:numPr>
          <w:ilvl w:val="0"/>
          <w:numId w:val="1"/>
        </w:numPr>
        <w:tabs>
          <w:tab w:val="left" w:pos="540"/>
          <w:tab w:val="left" w:pos="720"/>
        </w:tabs>
        <w:spacing w:line="480" w:lineRule="auto"/>
        <w:ind w:hanging="540"/>
        <w:pPrChange w:id="931" w:author="Hassaan Shahawy" w:date="2019-02-28T14:41:00Z">
          <w:pPr>
            <w:pStyle w:val="ListParagraph"/>
            <w:numPr>
              <w:numId w:val="1"/>
            </w:numPr>
            <w:tabs>
              <w:tab w:val="left" w:pos="540"/>
              <w:tab w:val="left" w:pos="720"/>
            </w:tabs>
            <w:ind w:hanging="540"/>
          </w:pPr>
        </w:pPrChange>
      </w:pPr>
      <w:r>
        <w:t xml:space="preserve">9:502 A </w:t>
      </w:r>
      <w:proofErr w:type="spellStart"/>
      <w:r>
        <w:t>wasi</w:t>
      </w:r>
      <w:proofErr w:type="spellEnd"/>
      <w:r>
        <w:t xml:space="preserve">, can he give zakat on behalf of orphan’s wealth, whether young or old? No. What about </w:t>
      </w:r>
      <w:proofErr w:type="spellStart"/>
      <w:r>
        <w:t>sadaqat</w:t>
      </w:r>
      <w:proofErr w:type="spellEnd"/>
      <w:r>
        <w:t xml:space="preserve"> al-</w:t>
      </w:r>
      <w:proofErr w:type="spellStart"/>
      <w:r>
        <w:t>fitr</w:t>
      </w:r>
      <w:proofErr w:type="spellEnd"/>
      <w:r>
        <w:t>? By qiyas should also be not allowed, but by istiḥsān AH said he can, though Muhammad disagreed.</w:t>
      </w:r>
    </w:p>
    <w:p w:rsidR="003A571A" w:rsidRDefault="003A571A">
      <w:pPr>
        <w:pStyle w:val="ListParagraph"/>
        <w:numPr>
          <w:ilvl w:val="0"/>
          <w:numId w:val="1"/>
        </w:numPr>
        <w:tabs>
          <w:tab w:val="left" w:pos="540"/>
          <w:tab w:val="left" w:pos="720"/>
        </w:tabs>
        <w:spacing w:line="480" w:lineRule="auto"/>
        <w:ind w:hanging="540"/>
        <w:pPrChange w:id="932" w:author="Hassaan Shahawy" w:date="2019-02-28T14:41:00Z">
          <w:pPr>
            <w:pStyle w:val="ListParagraph"/>
            <w:numPr>
              <w:numId w:val="1"/>
            </w:numPr>
            <w:tabs>
              <w:tab w:val="left" w:pos="540"/>
              <w:tab w:val="left" w:pos="720"/>
            </w:tabs>
            <w:ind w:hanging="540"/>
          </w:pPr>
        </w:pPrChange>
      </w:pPr>
      <w:r>
        <w:t>9:502 Then Muhammad makes ruling from the above that he can do the slaughtering of Eid, because it’s all food not money.</w:t>
      </w:r>
    </w:p>
    <w:p w:rsidR="00191987" w:rsidRDefault="00191987">
      <w:pPr>
        <w:pStyle w:val="ListParagraph"/>
        <w:numPr>
          <w:ilvl w:val="0"/>
          <w:numId w:val="1"/>
        </w:numPr>
        <w:tabs>
          <w:tab w:val="left" w:pos="540"/>
          <w:tab w:val="left" w:pos="720"/>
        </w:tabs>
        <w:spacing w:line="480" w:lineRule="auto"/>
        <w:ind w:hanging="540"/>
        <w:rPr>
          <w:ins w:id="933" w:author="Hassaan Shahawy" w:date="2019-02-28T13:55:00Z"/>
        </w:rPr>
        <w:pPrChange w:id="934" w:author="Hassaan Shahawy" w:date="2019-02-28T14:41:00Z">
          <w:pPr>
            <w:pStyle w:val="ListParagraph"/>
            <w:numPr>
              <w:numId w:val="1"/>
            </w:numPr>
            <w:tabs>
              <w:tab w:val="left" w:pos="540"/>
              <w:tab w:val="left" w:pos="720"/>
            </w:tabs>
            <w:ind w:hanging="540"/>
          </w:pPr>
        </w:pPrChange>
      </w:pPr>
      <w:ins w:id="935" w:author="Hassaan Shahawy" w:date="2019-02-28T13:55:00Z">
        <w:r>
          <w:t xml:space="preserve">9:512 </w:t>
        </w:r>
      </w:ins>
      <w:ins w:id="936" w:author="Hassaan Shahawy" w:date="2019-02-28T13:57:00Z">
        <w:r w:rsidR="006E34A9">
          <w:t xml:space="preserve">foundling, if one who found it is </w:t>
        </w:r>
        <w:proofErr w:type="spellStart"/>
        <w:r w:rsidR="006E34A9">
          <w:t>kaafir</w:t>
        </w:r>
        <w:proofErr w:type="spellEnd"/>
        <w:r w:rsidR="006E34A9">
          <w:t xml:space="preserve">, and </w:t>
        </w:r>
        <w:proofErr w:type="spellStart"/>
        <w:r w:rsidR="006E34A9">
          <w:t>kaafir</w:t>
        </w:r>
        <w:proofErr w:type="spellEnd"/>
        <w:r w:rsidR="006E34A9">
          <w:t xml:space="preserve"> comes claiming the child with two witnesses, then by qiyas the claimant wouldn’t get child, </w:t>
        </w:r>
      </w:ins>
      <w:ins w:id="937" w:author="Hassaan Shahawy" w:date="2019-02-28T13:58:00Z">
        <w:r w:rsidR="006E34A9">
          <w:t xml:space="preserve">because what if </w:t>
        </w:r>
        <w:proofErr w:type="spellStart"/>
        <w:r w:rsidR="006E34A9">
          <w:t>its</w:t>
        </w:r>
        <w:proofErr w:type="spellEnd"/>
        <w:r w:rsidR="006E34A9">
          <w:t xml:space="preserve"> actually a </w:t>
        </w:r>
        <w:proofErr w:type="spellStart"/>
        <w:r w:rsidR="006E34A9">
          <w:t>muslim’s</w:t>
        </w:r>
        <w:proofErr w:type="spellEnd"/>
        <w:r w:rsidR="006E34A9">
          <w:t xml:space="preserve"> child someone else, but by istiḥsān we hand over the child.</w:t>
        </w:r>
      </w:ins>
    </w:p>
    <w:p w:rsidR="00D96DD8" w:rsidRDefault="00D96DD8">
      <w:pPr>
        <w:pStyle w:val="ListParagraph"/>
        <w:numPr>
          <w:ilvl w:val="0"/>
          <w:numId w:val="1"/>
        </w:numPr>
        <w:tabs>
          <w:tab w:val="left" w:pos="540"/>
          <w:tab w:val="left" w:pos="720"/>
        </w:tabs>
        <w:spacing w:line="480" w:lineRule="auto"/>
        <w:ind w:hanging="540"/>
        <w:rPr>
          <w:ins w:id="938" w:author="Hassaan Shahawy" w:date="2019-02-28T13:59:00Z"/>
        </w:rPr>
        <w:pPrChange w:id="939" w:author="Hassaan Shahawy" w:date="2019-02-28T14:41:00Z">
          <w:pPr>
            <w:pStyle w:val="ListParagraph"/>
            <w:numPr>
              <w:numId w:val="1"/>
            </w:numPr>
            <w:tabs>
              <w:tab w:val="left" w:pos="540"/>
              <w:tab w:val="left" w:pos="720"/>
            </w:tabs>
            <w:ind w:hanging="540"/>
          </w:pPr>
        </w:pPrChange>
      </w:pPr>
      <w:ins w:id="940" w:author="Hassaan Shahawy" w:date="2019-02-28T13:59:00Z">
        <w:r>
          <w:lastRenderedPageBreak/>
          <w:t xml:space="preserve">9:512 foundling is in hands of a </w:t>
        </w:r>
        <w:proofErr w:type="spellStart"/>
        <w:r>
          <w:t>muslim</w:t>
        </w:r>
        <w:proofErr w:type="spellEnd"/>
        <w:r>
          <w:t xml:space="preserve"> and a kafir, then two </w:t>
        </w:r>
        <w:proofErr w:type="spellStart"/>
        <w:r>
          <w:t>kaafir</w:t>
        </w:r>
        <w:proofErr w:type="spellEnd"/>
        <w:r>
          <w:t xml:space="preserve"> witnesses come, is their testimony accepted over Christian? By qiyas I wouldn’t accept testimony, but abandon qiyas and istiḥsān, </w:t>
        </w:r>
      </w:ins>
      <w:ins w:id="941" w:author="Hassaan Shahawy" w:date="2019-02-28T14:00:00Z">
        <w:r>
          <w:t xml:space="preserve">that it would be accepted over a Christian who has the baby, but not over a </w:t>
        </w:r>
        <w:proofErr w:type="spellStart"/>
        <w:r>
          <w:t>muslim</w:t>
        </w:r>
        <w:proofErr w:type="spellEnd"/>
        <w:r>
          <w:t xml:space="preserve">. </w:t>
        </w:r>
      </w:ins>
    </w:p>
    <w:p w:rsidR="000A5198" w:rsidRDefault="00566FE1">
      <w:pPr>
        <w:pStyle w:val="ListParagraph"/>
        <w:numPr>
          <w:ilvl w:val="0"/>
          <w:numId w:val="1"/>
        </w:numPr>
        <w:tabs>
          <w:tab w:val="left" w:pos="540"/>
          <w:tab w:val="left" w:pos="720"/>
        </w:tabs>
        <w:spacing w:line="480" w:lineRule="auto"/>
        <w:ind w:hanging="540"/>
        <w:pPrChange w:id="942" w:author="Hassaan Shahawy" w:date="2019-02-28T14:41:00Z">
          <w:pPr>
            <w:pStyle w:val="ListParagraph"/>
            <w:numPr>
              <w:numId w:val="1"/>
            </w:numPr>
            <w:tabs>
              <w:tab w:val="left" w:pos="540"/>
              <w:tab w:val="left" w:pos="720"/>
            </w:tabs>
            <w:ind w:hanging="540"/>
          </w:pPr>
        </w:pPrChange>
      </w:pPr>
      <w:r>
        <w:t xml:space="preserve">9:531 </w:t>
      </w:r>
      <w:r w:rsidR="00CB0F9E">
        <w:t>If person says I’ll rent land from you muzara3a, on that you get 2/3 of produce, but he doesn’t say what he himself gets, qiyas says invalid, but by istiḥsān its fine and he gets 1/3</w:t>
      </w:r>
    </w:p>
    <w:p w:rsidR="00CB0F9E" w:rsidRDefault="00CB0F9E">
      <w:pPr>
        <w:pStyle w:val="ListParagraph"/>
        <w:numPr>
          <w:ilvl w:val="0"/>
          <w:numId w:val="1"/>
        </w:numPr>
        <w:tabs>
          <w:tab w:val="left" w:pos="540"/>
          <w:tab w:val="left" w:pos="720"/>
        </w:tabs>
        <w:spacing w:line="480" w:lineRule="auto"/>
        <w:ind w:hanging="540"/>
        <w:pPrChange w:id="943" w:author="Hassaan Shahawy" w:date="2019-02-28T14:41:00Z">
          <w:pPr>
            <w:pStyle w:val="ListParagraph"/>
            <w:numPr>
              <w:numId w:val="1"/>
            </w:numPr>
            <w:tabs>
              <w:tab w:val="left" w:pos="540"/>
              <w:tab w:val="left" w:pos="720"/>
            </w:tabs>
            <w:ind w:hanging="540"/>
          </w:pPr>
        </w:pPrChange>
      </w:pPr>
      <w:r>
        <w:t>9:5</w:t>
      </w:r>
      <w:r w:rsidR="00AC39F1">
        <w:t xml:space="preserve">63 </w:t>
      </w:r>
      <w:r w:rsidR="00AE6809">
        <w:t xml:space="preserve">If </w:t>
      </w:r>
      <w:proofErr w:type="spellStart"/>
      <w:r w:rsidR="00AE6809">
        <w:t>theres</w:t>
      </w:r>
      <w:proofErr w:type="spellEnd"/>
      <w:r w:rsidR="00AE6809">
        <w:t xml:space="preserve"> a muzara3a and owner of land dies, by qiyas contract should end right away, by istiḥsān avoid waste and let the season finish.</w:t>
      </w:r>
    </w:p>
    <w:p w:rsidR="00F14AEE" w:rsidRDefault="00F14AEE">
      <w:pPr>
        <w:pStyle w:val="ListParagraph"/>
        <w:numPr>
          <w:ilvl w:val="0"/>
          <w:numId w:val="1"/>
        </w:numPr>
        <w:tabs>
          <w:tab w:val="left" w:pos="540"/>
          <w:tab w:val="left" w:pos="720"/>
        </w:tabs>
        <w:spacing w:line="480" w:lineRule="auto"/>
        <w:ind w:hanging="540"/>
        <w:rPr>
          <w:ins w:id="944" w:author="Hassaan Shahawy" w:date="2019-02-27T11:52:00Z"/>
        </w:rPr>
        <w:pPrChange w:id="945" w:author="Hassaan Shahawy" w:date="2019-02-28T14:41:00Z">
          <w:pPr>
            <w:pStyle w:val="ListParagraph"/>
            <w:numPr>
              <w:numId w:val="1"/>
            </w:numPr>
            <w:tabs>
              <w:tab w:val="left" w:pos="540"/>
              <w:tab w:val="left" w:pos="720"/>
            </w:tabs>
            <w:ind w:hanging="540"/>
          </w:pPr>
        </w:pPrChange>
      </w:pPr>
      <w:ins w:id="946" w:author="Hassaan Shahawy" w:date="2019-02-27T11:52:00Z">
        <w:r>
          <w:t>9:573</w:t>
        </w:r>
      </w:ins>
      <w:ins w:id="947" w:author="Hassaan Shahawy" w:date="2019-02-27T12:22:00Z">
        <w:r w:rsidR="001438E3">
          <w:t xml:space="preserve"> </w:t>
        </w:r>
      </w:ins>
      <w:ins w:id="948" w:author="Hassaan Shahawy" w:date="2019-02-27T12:25:00Z">
        <w:r w:rsidR="001438E3">
          <w:t xml:space="preserve">if in a contract to take care of trees and split 50/50, then owner of trees dies when dates are unripe, then contract is over and the unripe dates should be split between </w:t>
        </w:r>
      </w:ins>
      <w:ins w:id="949" w:author="Hassaan Shahawy" w:date="2019-02-27T12:26:00Z">
        <w:r w:rsidR="001438E3">
          <w:t>heirs and worker 50/50, but if worker wants to keep caring for them and heirs want to sell them right away, worker is allowed to continue working on them until they ripen</w:t>
        </w:r>
      </w:ins>
      <w:ins w:id="950" w:author="Hassaan Shahawy" w:date="2019-02-27T12:27:00Z">
        <w:r w:rsidR="001438E3">
          <w:t>, and if worker wants to sell right away and heirs want to keep, they can pay off worker half value of the unripe dates.</w:t>
        </w:r>
      </w:ins>
    </w:p>
    <w:p w:rsidR="00565E42" w:rsidRDefault="00591374" w:rsidP="00C07D4A">
      <w:pPr>
        <w:pStyle w:val="ListParagraph"/>
        <w:numPr>
          <w:ilvl w:val="0"/>
          <w:numId w:val="1"/>
        </w:numPr>
        <w:tabs>
          <w:tab w:val="left" w:pos="540"/>
          <w:tab w:val="left" w:pos="720"/>
        </w:tabs>
        <w:spacing w:line="480" w:lineRule="auto"/>
        <w:ind w:hanging="540"/>
      </w:pPr>
      <w:r>
        <w:t xml:space="preserve">10:36 </w:t>
      </w:r>
      <w:r w:rsidR="007D41B6">
        <w:t>Someone can pay another in land with condition that he plant it that year and split it 50/50, by qiyas you’d have to say which plants are being planted cause they have differing effects on the Earth and so change its value, but by istiḥsān its ok.</w:t>
      </w:r>
    </w:p>
    <w:p w:rsidR="00B458B6" w:rsidRDefault="00F3218C">
      <w:pPr>
        <w:pStyle w:val="ListParagraph"/>
        <w:numPr>
          <w:ilvl w:val="0"/>
          <w:numId w:val="1"/>
        </w:numPr>
        <w:tabs>
          <w:tab w:val="left" w:pos="540"/>
          <w:tab w:val="left" w:pos="720"/>
        </w:tabs>
        <w:spacing w:line="480" w:lineRule="auto"/>
        <w:ind w:hanging="540"/>
        <w:pPrChange w:id="951" w:author="Hassaan Shahawy" w:date="2019-02-28T14:41:00Z">
          <w:pPr>
            <w:pStyle w:val="ListParagraph"/>
            <w:numPr>
              <w:numId w:val="1"/>
            </w:numPr>
            <w:tabs>
              <w:tab w:val="left" w:pos="540"/>
              <w:tab w:val="left" w:pos="720"/>
            </w:tabs>
            <w:ind w:hanging="540"/>
          </w:pPr>
        </w:pPrChange>
      </w:pPr>
      <w:r>
        <w:t xml:space="preserve">10:36 Someone can pay another land on condition that he plant it this season for the original owner to get ½ of proceeds, by qiyas </w:t>
      </w:r>
      <w:proofErr w:type="spellStart"/>
      <w:r>
        <w:t>youd</w:t>
      </w:r>
      <w:proofErr w:type="spellEnd"/>
      <w:r>
        <w:t xml:space="preserve"> have to specify what kind of plants because some labor is more intensive than others, but by istiḥsān its cool.</w:t>
      </w:r>
    </w:p>
    <w:p w:rsidR="00F3218C" w:rsidRDefault="00F3218C">
      <w:pPr>
        <w:pStyle w:val="ListParagraph"/>
        <w:numPr>
          <w:ilvl w:val="0"/>
          <w:numId w:val="1"/>
        </w:numPr>
        <w:tabs>
          <w:tab w:val="left" w:pos="540"/>
          <w:tab w:val="left" w:pos="720"/>
        </w:tabs>
        <w:spacing w:line="480" w:lineRule="auto"/>
        <w:ind w:hanging="540"/>
        <w:pPrChange w:id="952" w:author="Hassaan Shahawy" w:date="2019-02-28T14:41:00Z">
          <w:pPr>
            <w:pStyle w:val="ListParagraph"/>
            <w:numPr>
              <w:numId w:val="1"/>
            </w:numPr>
            <w:tabs>
              <w:tab w:val="left" w:pos="540"/>
              <w:tab w:val="left" w:pos="720"/>
            </w:tabs>
            <w:ind w:hanging="540"/>
          </w:pPr>
        </w:pPrChange>
      </w:pPr>
      <w:r>
        <w:t xml:space="preserve">10:40 If someone says I rent you this land this year for half, but didn’t name what would be planted and stuff, then its </w:t>
      </w:r>
      <w:proofErr w:type="spellStart"/>
      <w:r>
        <w:t>fasid</w:t>
      </w:r>
      <w:proofErr w:type="spellEnd"/>
      <w:r>
        <w:t xml:space="preserve">. But if the man already planted, </w:t>
      </w:r>
      <w:r w:rsidR="00431AAB">
        <w:t xml:space="preserve">then by qiyas the </w:t>
      </w:r>
      <w:r w:rsidR="00431AAB">
        <w:lastRenderedPageBreak/>
        <w:t xml:space="preserve">owner would only get </w:t>
      </w:r>
      <w:proofErr w:type="spellStart"/>
      <w:r w:rsidR="00431AAB">
        <w:t>ajr</w:t>
      </w:r>
      <w:proofErr w:type="spellEnd"/>
      <w:r w:rsidR="00431AAB">
        <w:t xml:space="preserve"> al-</w:t>
      </w:r>
      <w:proofErr w:type="spellStart"/>
      <w:r w:rsidR="00431AAB">
        <w:t>mithl</w:t>
      </w:r>
      <w:proofErr w:type="spellEnd"/>
      <w:r w:rsidR="00431AAB">
        <w:t xml:space="preserve">, and the planter would get everything he planted, but by istiḥsān we say they still split it half </w:t>
      </w:r>
      <w:proofErr w:type="spellStart"/>
      <w:r w:rsidR="00431AAB">
        <w:t>half</w:t>
      </w:r>
      <w:proofErr w:type="spellEnd"/>
      <w:r w:rsidR="00431AAB">
        <w:t>.</w:t>
      </w:r>
    </w:p>
    <w:p w:rsidR="00431AAB" w:rsidRDefault="00431AAB">
      <w:pPr>
        <w:pStyle w:val="ListParagraph"/>
        <w:numPr>
          <w:ilvl w:val="0"/>
          <w:numId w:val="1"/>
        </w:numPr>
        <w:tabs>
          <w:tab w:val="left" w:pos="540"/>
          <w:tab w:val="left" w:pos="720"/>
        </w:tabs>
        <w:spacing w:line="480" w:lineRule="auto"/>
        <w:ind w:hanging="540"/>
        <w:pPrChange w:id="953" w:author="Hassaan Shahawy" w:date="2019-02-28T14:41:00Z">
          <w:pPr>
            <w:pStyle w:val="ListParagraph"/>
            <w:numPr>
              <w:numId w:val="1"/>
            </w:numPr>
            <w:tabs>
              <w:tab w:val="left" w:pos="540"/>
              <w:tab w:val="left" w:pos="720"/>
            </w:tabs>
            <w:ind w:hanging="540"/>
          </w:pPr>
        </w:pPrChange>
      </w:pPr>
      <w:r>
        <w:t xml:space="preserve">10:41 And if someone says I hire you this year to plant this Earth for me for half, without specifying half of what, then by qiyas the hired man should get </w:t>
      </w:r>
      <w:proofErr w:type="spellStart"/>
      <w:r>
        <w:t>ajr</w:t>
      </w:r>
      <w:proofErr w:type="spellEnd"/>
      <w:r>
        <w:t xml:space="preserve"> </w:t>
      </w:r>
      <w:proofErr w:type="spellStart"/>
      <w:r>
        <w:t>mithl</w:t>
      </w:r>
      <w:proofErr w:type="spellEnd"/>
      <w:r>
        <w:t xml:space="preserve"> and the land owner get the rest, but split it half </w:t>
      </w:r>
      <w:proofErr w:type="spellStart"/>
      <w:r>
        <w:t>half</w:t>
      </w:r>
      <w:proofErr w:type="spellEnd"/>
      <w:r>
        <w:t>.</w:t>
      </w:r>
    </w:p>
    <w:p w:rsidR="00431AAB" w:rsidRDefault="00431AAB">
      <w:pPr>
        <w:pStyle w:val="ListParagraph"/>
        <w:numPr>
          <w:ilvl w:val="0"/>
          <w:numId w:val="1"/>
        </w:numPr>
        <w:tabs>
          <w:tab w:val="left" w:pos="540"/>
          <w:tab w:val="left" w:pos="720"/>
        </w:tabs>
        <w:spacing w:line="480" w:lineRule="auto"/>
        <w:ind w:hanging="540"/>
        <w:pPrChange w:id="954" w:author="Hassaan Shahawy" w:date="2019-02-28T14:41:00Z">
          <w:pPr>
            <w:pStyle w:val="ListParagraph"/>
            <w:numPr>
              <w:numId w:val="1"/>
            </w:numPr>
            <w:tabs>
              <w:tab w:val="left" w:pos="540"/>
              <w:tab w:val="left" w:pos="720"/>
            </w:tabs>
            <w:ind w:hanging="540"/>
          </w:pPr>
        </w:pPrChange>
      </w:pPr>
      <w:r>
        <w:t>10:62</w:t>
      </w:r>
      <w:r w:rsidR="003C1B1E">
        <w:t xml:space="preserve"> If a man pays another man a tree on that he work it for half of fruits, and doesn’t name how many years, this is ok, and stipulation is that its until first fruit of first year by istiḥsān, abandon qiyas here. Cause this gives it an endpoint, and if no fruit comes out that year then contract is up.</w:t>
      </w:r>
    </w:p>
    <w:p w:rsidR="003C1B1E" w:rsidRDefault="003C1B1E">
      <w:pPr>
        <w:pStyle w:val="ListParagraph"/>
        <w:numPr>
          <w:ilvl w:val="0"/>
          <w:numId w:val="1"/>
        </w:numPr>
        <w:tabs>
          <w:tab w:val="left" w:pos="540"/>
          <w:tab w:val="left" w:pos="720"/>
        </w:tabs>
        <w:spacing w:line="480" w:lineRule="auto"/>
        <w:ind w:hanging="540"/>
        <w:pPrChange w:id="955" w:author="Hassaan Shahawy" w:date="2019-02-28T14:41:00Z">
          <w:pPr>
            <w:pStyle w:val="ListParagraph"/>
            <w:numPr>
              <w:numId w:val="1"/>
            </w:numPr>
            <w:tabs>
              <w:tab w:val="left" w:pos="540"/>
              <w:tab w:val="left" w:pos="720"/>
            </w:tabs>
            <w:ind w:hanging="540"/>
          </w:pPr>
        </w:pPrChange>
      </w:pPr>
      <w:r>
        <w:t xml:space="preserve">10:89 </w:t>
      </w:r>
      <w:r w:rsidR="005948B2">
        <w:t>If apos</w:t>
      </w:r>
      <w:r w:rsidR="002D3B8F">
        <w:t xml:space="preserve">tate and man get into muzaara3a 50/50, then apostate is executed or dies or goes into </w:t>
      </w:r>
      <w:proofErr w:type="spellStart"/>
      <w:r w:rsidR="002D3B8F">
        <w:t>dar</w:t>
      </w:r>
      <w:proofErr w:type="spellEnd"/>
      <w:r w:rsidR="002D3B8F">
        <w:t xml:space="preserve"> al-</w:t>
      </w:r>
      <w:proofErr w:type="spellStart"/>
      <w:r w:rsidR="002D3B8F">
        <w:t>harb</w:t>
      </w:r>
      <w:proofErr w:type="spellEnd"/>
    </w:p>
    <w:p w:rsidR="002D3B8F" w:rsidRDefault="002D3B8F">
      <w:pPr>
        <w:pStyle w:val="ListParagraph"/>
        <w:numPr>
          <w:ilvl w:val="1"/>
          <w:numId w:val="1"/>
        </w:numPr>
        <w:tabs>
          <w:tab w:val="left" w:pos="540"/>
          <w:tab w:val="left" w:pos="720"/>
        </w:tabs>
        <w:spacing w:line="480" w:lineRule="auto"/>
        <w:pPrChange w:id="956" w:author="Hassaan Shahawy" w:date="2019-02-28T14:41:00Z">
          <w:pPr>
            <w:pStyle w:val="ListParagraph"/>
            <w:numPr>
              <w:ilvl w:val="1"/>
              <w:numId w:val="1"/>
            </w:numPr>
            <w:tabs>
              <w:tab w:val="left" w:pos="540"/>
              <w:tab w:val="left" w:pos="720"/>
            </w:tabs>
            <w:ind w:left="1440" w:hanging="360"/>
          </w:pPr>
        </w:pPrChange>
      </w:pPr>
      <w:r>
        <w:t xml:space="preserve">1)if planting deteriorated the land at all, then the planter is liable for it, but he gets all proceeds of plants, and he pays his debts and upkeep and so on then donates the </w:t>
      </w:r>
      <w:proofErr w:type="spellStart"/>
      <w:r>
        <w:t>resnt</w:t>
      </w:r>
      <w:proofErr w:type="spellEnd"/>
      <w:r>
        <w:t>.</w:t>
      </w:r>
    </w:p>
    <w:p w:rsidR="002D3B8F" w:rsidRDefault="002D3B8F">
      <w:pPr>
        <w:pStyle w:val="ListParagraph"/>
        <w:numPr>
          <w:ilvl w:val="1"/>
          <w:numId w:val="1"/>
        </w:numPr>
        <w:tabs>
          <w:tab w:val="left" w:pos="540"/>
          <w:tab w:val="left" w:pos="720"/>
        </w:tabs>
        <w:spacing w:line="480" w:lineRule="auto"/>
        <w:pPrChange w:id="957" w:author="Hassaan Shahawy" w:date="2019-02-28T14:41:00Z">
          <w:pPr>
            <w:pStyle w:val="ListParagraph"/>
            <w:numPr>
              <w:ilvl w:val="1"/>
              <w:numId w:val="1"/>
            </w:numPr>
            <w:tabs>
              <w:tab w:val="left" w:pos="540"/>
              <w:tab w:val="left" w:pos="720"/>
            </w:tabs>
            <w:ind w:left="1440" w:hanging="360"/>
          </w:pPr>
        </w:pPrChange>
      </w:pPr>
      <w:r>
        <w:t xml:space="preserve">2) if planting didn’t deteriorate land, then its equal to number 1 by qiyas. But by istiḥsān you split it with inheritors of the apostate half </w:t>
      </w:r>
      <w:proofErr w:type="spellStart"/>
      <w:r>
        <w:t>half</w:t>
      </w:r>
      <w:proofErr w:type="spellEnd"/>
      <w:r>
        <w:t xml:space="preserve">, and this is from Abu </w:t>
      </w:r>
      <w:proofErr w:type="spellStart"/>
      <w:r>
        <w:t>Hanifa</w:t>
      </w:r>
      <w:proofErr w:type="spellEnd"/>
      <w:r>
        <w:t xml:space="preserve">. </w:t>
      </w:r>
    </w:p>
    <w:p w:rsidR="002D3B8F" w:rsidRDefault="002D3B8F">
      <w:pPr>
        <w:pStyle w:val="ListParagraph"/>
        <w:numPr>
          <w:ilvl w:val="0"/>
          <w:numId w:val="1"/>
        </w:numPr>
        <w:tabs>
          <w:tab w:val="left" w:pos="540"/>
          <w:tab w:val="left" w:pos="720"/>
        </w:tabs>
        <w:spacing w:line="480" w:lineRule="auto"/>
        <w:ind w:hanging="540"/>
        <w:pPrChange w:id="958" w:author="Hassaan Shahawy" w:date="2019-02-28T14:41:00Z">
          <w:pPr>
            <w:pStyle w:val="ListParagraph"/>
            <w:numPr>
              <w:numId w:val="1"/>
            </w:numPr>
            <w:tabs>
              <w:tab w:val="left" w:pos="540"/>
              <w:tab w:val="left" w:pos="720"/>
            </w:tabs>
            <w:ind w:hanging="540"/>
          </w:pPr>
        </w:pPrChange>
      </w:pPr>
      <w:r>
        <w:t xml:space="preserve">10:91 </w:t>
      </w:r>
      <w:r w:rsidR="002B7405">
        <w:t xml:space="preserve">Abu </w:t>
      </w:r>
      <w:proofErr w:type="spellStart"/>
      <w:r w:rsidR="002B7405">
        <w:t>Hanifa</w:t>
      </w:r>
      <w:proofErr w:type="spellEnd"/>
      <w:r w:rsidR="002B7405">
        <w:t xml:space="preserve"> istiḥsān is that, as opposed to planter murtad keeping everything and land owner murtad only getting the money for the land degradation (or his inheritors), that they split it 50 50.</w:t>
      </w:r>
    </w:p>
    <w:p w:rsidR="002B7405" w:rsidRDefault="002B7405">
      <w:pPr>
        <w:pStyle w:val="ListParagraph"/>
        <w:numPr>
          <w:ilvl w:val="0"/>
          <w:numId w:val="1"/>
        </w:numPr>
        <w:tabs>
          <w:tab w:val="left" w:pos="540"/>
          <w:tab w:val="left" w:pos="720"/>
        </w:tabs>
        <w:spacing w:line="480" w:lineRule="auto"/>
        <w:ind w:hanging="540"/>
        <w:pPrChange w:id="959" w:author="Hassaan Shahawy" w:date="2019-02-28T14:41:00Z">
          <w:pPr>
            <w:pStyle w:val="ListParagraph"/>
            <w:numPr>
              <w:numId w:val="1"/>
            </w:numPr>
            <w:tabs>
              <w:tab w:val="left" w:pos="540"/>
              <w:tab w:val="left" w:pos="720"/>
            </w:tabs>
            <w:ind w:hanging="540"/>
          </w:pPr>
        </w:pPrChange>
      </w:pPr>
      <w:r>
        <w:t xml:space="preserve">10:103 </w:t>
      </w:r>
      <w:r w:rsidR="00CE1D30">
        <w:t xml:space="preserve">If someone is </w:t>
      </w:r>
      <w:proofErr w:type="spellStart"/>
      <w:r w:rsidR="00CE1D30">
        <w:t>mahjoor</w:t>
      </w:r>
      <w:proofErr w:type="spellEnd"/>
      <w:r w:rsidR="00CE1D30">
        <w:t xml:space="preserve"> and then does a muzara3a contract with a laborer, by qiyas he shouldn’t get anything, but by istiḥsān he gets half </w:t>
      </w:r>
      <w:proofErr w:type="spellStart"/>
      <w:r w:rsidR="00CE1D30">
        <w:t>half</w:t>
      </w:r>
      <w:proofErr w:type="spellEnd"/>
      <w:r w:rsidR="00CE1D30">
        <w:t>.</w:t>
      </w:r>
    </w:p>
    <w:p w:rsidR="00CE1D30" w:rsidRDefault="00CE1D30">
      <w:pPr>
        <w:pStyle w:val="ListParagraph"/>
        <w:numPr>
          <w:ilvl w:val="0"/>
          <w:numId w:val="1"/>
        </w:numPr>
        <w:tabs>
          <w:tab w:val="left" w:pos="540"/>
          <w:tab w:val="left" w:pos="720"/>
        </w:tabs>
        <w:spacing w:line="480" w:lineRule="auto"/>
        <w:ind w:hanging="540"/>
        <w:pPrChange w:id="960" w:author="Hassaan Shahawy" w:date="2019-02-28T14:41:00Z">
          <w:pPr>
            <w:pStyle w:val="ListParagraph"/>
            <w:numPr>
              <w:numId w:val="1"/>
            </w:numPr>
            <w:tabs>
              <w:tab w:val="left" w:pos="540"/>
              <w:tab w:val="left" w:pos="720"/>
            </w:tabs>
            <w:ind w:hanging="540"/>
          </w:pPr>
        </w:pPrChange>
      </w:pPr>
      <w:r>
        <w:lastRenderedPageBreak/>
        <w:t xml:space="preserve">10:104 </w:t>
      </w:r>
      <w:r w:rsidR="00C94F64">
        <w:t xml:space="preserve">If man gets a slave or boy who are </w:t>
      </w:r>
      <w:proofErr w:type="spellStart"/>
      <w:r w:rsidR="00C94F64">
        <w:t>mahjoor</w:t>
      </w:r>
      <w:proofErr w:type="spellEnd"/>
      <w:r w:rsidR="00C94F64">
        <w:t xml:space="preserve"> to plant, and they finish and are fine, then by istiḥsān they split half </w:t>
      </w:r>
      <w:proofErr w:type="spellStart"/>
      <w:r w:rsidR="00C94F64">
        <w:t>half</w:t>
      </w:r>
      <w:proofErr w:type="spellEnd"/>
      <w:r w:rsidR="00C94F64">
        <w:t>, even though technically they shouldn’t get anything.</w:t>
      </w:r>
    </w:p>
    <w:p w:rsidR="00C94F64" w:rsidRDefault="00C94F64">
      <w:pPr>
        <w:pStyle w:val="ListParagraph"/>
        <w:numPr>
          <w:ilvl w:val="0"/>
          <w:numId w:val="1"/>
        </w:numPr>
        <w:tabs>
          <w:tab w:val="left" w:pos="540"/>
          <w:tab w:val="left" w:pos="720"/>
        </w:tabs>
        <w:spacing w:line="480" w:lineRule="auto"/>
        <w:ind w:hanging="540"/>
        <w:pPrChange w:id="961" w:author="Hassaan Shahawy" w:date="2019-02-28T14:41:00Z">
          <w:pPr>
            <w:pStyle w:val="ListParagraph"/>
            <w:numPr>
              <w:numId w:val="1"/>
            </w:numPr>
            <w:tabs>
              <w:tab w:val="left" w:pos="540"/>
              <w:tab w:val="left" w:pos="720"/>
            </w:tabs>
            <w:ind w:hanging="540"/>
          </w:pPr>
        </w:pPrChange>
      </w:pPr>
      <w:r>
        <w:t>10:126</w:t>
      </w:r>
      <w:r w:rsidR="00A3153E">
        <w:t xml:space="preserve"> Basically sets a limit to 1 year for muzara3a in a weird random situation. </w:t>
      </w:r>
      <w:r>
        <w:t xml:space="preserve"> </w:t>
      </w:r>
      <w:r w:rsidR="00C23D9C">
        <w:tab/>
      </w:r>
    </w:p>
    <w:p w:rsidR="00A3153E" w:rsidRDefault="00A3153E">
      <w:pPr>
        <w:pStyle w:val="ListParagraph"/>
        <w:numPr>
          <w:ilvl w:val="0"/>
          <w:numId w:val="1"/>
        </w:numPr>
        <w:tabs>
          <w:tab w:val="left" w:pos="540"/>
          <w:tab w:val="left" w:pos="720"/>
        </w:tabs>
        <w:spacing w:line="480" w:lineRule="auto"/>
        <w:ind w:hanging="540"/>
        <w:pPrChange w:id="962" w:author="Hassaan Shahawy" w:date="2019-02-28T14:41:00Z">
          <w:pPr>
            <w:pStyle w:val="ListParagraph"/>
            <w:numPr>
              <w:numId w:val="1"/>
            </w:numPr>
            <w:tabs>
              <w:tab w:val="left" w:pos="540"/>
              <w:tab w:val="left" w:pos="720"/>
            </w:tabs>
            <w:ind w:hanging="540"/>
          </w:pPr>
        </w:pPrChange>
      </w:pPr>
      <w:r>
        <w:t xml:space="preserve">10:128 </w:t>
      </w:r>
      <w:r w:rsidR="00D615B2">
        <w:t xml:space="preserve">A man X makes Y wakeel to rent out his land muzara3atan this season, but he doesn’t do it this season, then it stop and doesn’t extend to the next season, by istiḥsān not qiyas. </w:t>
      </w:r>
    </w:p>
    <w:p w:rsidR="00D615B2" w:rsidRDefault="00D615B2">
      <w:pPr>
        <w:pStyle w:val="ListParagraph"/>
        <w:numPr>
          <w:ilvl w:val="0"/>
          <w:numId w:val="1"/>
        </w:numPr>
        <w:tabs>
          <w:tab w:val="left" w:pos="540"/>
          <w:tab w:val="left" w:pos="720"/>
        </w:tabs>
        <w:spacing w:line="480" w:lineRule="auto"/>
        <w:ind w:hanging="540"/>
        <w:pPrChange w:id="963" w:author="Hassaan Shahawy" w:date="2019-02-28T14:41:00Z">
          <w:pPr>
            <w:pStyle w:val="ListParagraph"/>
            <w:numPr>
              <w:numId w:val="1"/>
            </w:numPr>
            <w:tabs>
              <w:tab w:val="left" w:pos="540"/>
              <w:tab w:val="left" w:pos="720"/>
            </w:tabs>
            <w:ind w:hanging="540"/>
          </w:pPr>
        </w:pPrChange>
      </w:pPr>
      <w:r>
        <w:t xml:space="preserve">10:129 </w:t>
      </w:r>
      <w:r w:rsidR="000574C0">
        <w:t>May the planter more than he things he’s supposed to get out of fairness.</w:t>
      </w:r>
    </w:p>
    <w:p w:rsidR="00AC11FC" w:rsidRDefault="00AC11FC">
      <w:pPr>
        <w:pStyle w:val="ListParagraph"/>
        <w:numPr>
          <w:ilvl w:val="0"/>
          <w:numId w:val="1"/>
        </w:numPr>
        <w:tabs>
          <w:tab w:val="left" w:pos="540"/>
          <w:tab w:val="left" w:pos="720"/>
        </w:tabs>
        <w:spacing w:line="480" w:lineRule="auto"/>
        <w:ind w:hanging="540"/>
        <w:rPr>
          <w:ins w:id="964" w:author="Hassaan Shahawy" w:date="2019-02-28T13:58:00Z"/>
        </w:rPr>
        <w:pPrChange w:id="965" w:author="Hassaan Shahawy" w:date="2019-02-28T14:41:00Z">
          <w:pPr>
            <w:pStyle w:val="ListParagraph"/>
            <w:numPr>
              <w:numId w:val="1"/>
            </w:numPr>
            <w:tabs>
              <w:tab w:val="left" w:pos="540"/>
              <w:tab w:val="left" w:pos="720"/>
            </w:tabs>
            <w:ind w:hanging="540"/>
          </w:pPr>
        </w:pPrChange>
      </w:pPr>
      <w:ins w:id="966" w:author="Hassaan Shahawy" w:date="2019-02-28T13:58:00Z">
        <w:r>
          <w:t xml:space="preserve">10:132 </w:t>
        </w:r>
      </w:ins>
      <w:ins w:id="967" w:author="Hassaan Shahawy" w:date="2019-02-28T14:01:00Z">
        <w:r w:rsidR="009E3897">
          <w:t xml:space="preserve">if man makes man wakil to give land as muzaara3a land, and man rents it out for a certain amount of wheat, that’s valid. Not valid if its for money though cause that’s not </w:t>
        </w:r>
        <w:proofErr w:type="spellStart"/>
        <w:r w:rsidR="009E3897">
          <w:t>muzaara’a</w:t>
        </w:r>
        <w:proofErr w:type="spellEnd"/>
        <w:r w:rsidR="009E3897">
          <w:t xml:space="preserve">. so istiḥsān that if he rents it for some kind of produce that its </w:t>
        </w:r>
      </w:ins>
      <w:ins w:id="968" w:author="Hassaan Shahawy" w:date="2019-02-28T14:02:00Z">
        <w:r w:rsidR="009E3897">
          <w:t xml:space="preserve">fine, but if not then </w:t>
        </w:r>
        <w:r w:rsidR="00EA71F2">
          <w:t xml:space="preserve">its not ok. </w:t>
        </w:r>
      </w:ins>
    </w:p>
    <w:p w:rsidR="000574C0" w:rsidRDefault="000574C0">
      <w:pPr>
        <w:pStyle w:val="ListParagraph"/>
        <w:numPr>
          <w:ilvl w:val="0"/>
          <w:numId w:val="1"/>
        </w:numPr>
        <w:tabs>
          <w:tab w:val="left" w:pos="540"/>
          <w:tab w:val="left" w:pos="720"/>
        </w:tabs>
        <w:spacing w:line="480" w:lineRule="auto"/>
        <w:ind w:hanging="540"/>
        <w:pPrChange w:id="969" w:author="Hassaan Shahawy" w:date="2019-02-28T14:41:00Z">
          <w:pPr>
            <w:pStyle w:val="ListParagraph"/>
            <w:numPr>
              <w:numId w:val="1"/>
            </w:numPr>
            <w:tabs>
              <w:tab w:val="left" w:pos="540"/>
              <w:tab w:val="left" w:pos="720"/>
            </w:tabs>
            <w:ind w:hanging="540"/>
          </w:pPr>
        </w:pPrChange>
      </w:pPr>
      <w:r>
        <w:t xml:space="preserve">10:135 </w:t>
      </w:r>
      <w:r w:rsidR="003D66FB">
        <w:t xml:space="preserve">For muzara3a contract you </w:t>
      </w:r>
      <w:r w:rsidR="00E31E11">
        <w:t xml:space="preserve">cant pay in slave or clothes or money, has to be produce, but in this particular case, its ok for it to be any form of produce not specifically tied to the produce of that land that season. </w:t>
      </w:r>
    </w:p>
    <w:p w:rsidR="00FB6828" w:rsidRDefault="00FB6828">
      <w:pPr>
        <w:pStyle w:val="ListParagraph"/>
        <w:numPr>
          <w:ilvl w:val="0"/>
          <w:numId w:val="1"/>
        </w:numPr>
        <w:tabs>
          <w:tab w:val="left" w:pos="540"/>
          <w:tab w:val="left" w:pos="720"/>
        </w:tabs>
        <w:spacing w:line="480" w:lineRule="auto"/>
        <w:ind w:hanging="540"/>
        <w:pPrChange w:id="970" w:author="Hassaan Shahawy" w:date="2019-02-28T14:41:00Z">
          <w:pPr>
            <w:pStyle w:val="ListParagraph"/>
            <w:numPr>
              <w:numId w:val="1"/>
            </w:numPr>
            <w:tabs>
              <w:tab w:val="left" w:pos="540"/>
              <w:tab w:val="left" w:pos="720"/>
            </w:tabs>
            <w:ind w:hanging="540"/>
          </w:pPr>
        </w:pPrChange>
      </w:pPr>
      <w:r>
        <w:t>10:151 If muzara3a and the worker plants seeds, but then owner waters and cares for them all the way until they produce without the worker having told him to, then by qiyas the owner gets everything, but by istiḥsān they split.</w:t>
      </w:r>
    </w:p>
    <w:p w:rsidR="00FB6828" w:rsidRDefault="00FB6828">
      <w:pPr>
        <w:pStyle w:val="ListParagraph"/>
        <w:numPr>
          <w:ilvl w:val="0"/>
          <w:numId w:val="1"/>
        </w:numPr>
        <w:tabs>
          <w:tab w:val="left" w:pos="540"/>
          <w:tab w:val="left" w:pos="720"/>
        </w:tabs>
        <w:spacing w:line="480" w:lineRule="auto"/>
        <w:ind w:hanging="540"/>
        <w:pPrChange w:id="971" w:author="Hassaan Shahawy" w:date="2019-02-28T14:41:00Z">
          <w:pPr>
            <w:pStyle w:val="ListParagraph"/>
            <w:numPr>
              <w:numId w:val="1"/>
            </w:numPr>
            <w:tabs>
              <w:tab w:val="left" w:pos="540"/>
              <w:tab w:val="left" w:pos="720"/>
            </w:tabs>
            <w:ind w:hanging="540"/>
          </w:pPr>
        </w:pPrChange>
      </w:pPr>
      <w:r>
        <w:t xml:space="preserve">10:151 If owner of land plants seeds, but then another random man waters it without being told to and they grow, by qiyas that random man would get everything, but by istiḥsān it goes to owner. </w:t>
      </w:r>
    </w:p>
    <w:p w:rsidR="00FB6828" w:rsidRDefault="00FB6828">
      <w:pPr>
        <w:pStyle w:val="ListParagraph"/>
        <w:numPr>
          <w:ilvl w:val="0"/>
          <w:numId w:val="1"/>
        </w:numPr>
        <w:tabs>
          <w:tab w:val="left" w:pos="540"/>
          <w:tab w:val="left" w:pos="720"/>
        </w:tabs>
        <w:spacing w:line="480" w:lineRule="auto"/>
        <w:ind w:hanging="540"/>
        <w:pPrChange w:id="972" w:author="Hassaan Shahawy" w:date="2019-02-28T14:41:00Z">
          <w:pPr>
            <w:pStyle w:val="ListParagraph"/>
            <w:numPr>
              <w:numId w:val="1"/>
            </w:numPr>
            <w:tabs>
              <w:tab w:val="left" w:pos="540"/>
              <w:tab w:val="left" w:pos="720"/>
            </w:tabs>
            <w:ind w:hanging="540"/>
          </w:pPr>
        </w:pPrChange>
      </w:pPr>
      <w:r>
        <w:t xml:space="preserve">10:190 </w:t>
      </w:r>
      <w:r w:rsidR="00EA5418">
        <w:t xml:space="preserve">By istiḥsān maternal relatives can be </w:t>
      </w:r>
      <w:proofErr w:type="spellStart"/>
      <w:r w:rsidR="00EA5418">
        <w:t>walis</w:t>
      </w:r>
      <w:proofErr w:type="spellEnd"/>
      <w:r w:rsidR="00EA5418">
        <w:t xml:space="preserve"> to marry the minors, according to hadith reports. But </w:t>
      </w:r>
      <w:proofErr w:type="spellStart"/>
      <w:r w:rsidR="00EA5418">
        <w:t>shaybani</w:t>
      </w:r>
      <w:proofErr w:type="spellEnd"/>
      <w:r w:rsidR="00EA5418">
        <w:t xml:space="preserve"> said no </w:t>
      </w:r>
      <w:proofErr w:type="spellStart"/>
      <w:r w:rsidR="00EA5418">
        <w:t>wali</w:t>
      </w:r>
      <w:proofErr w:type="spellEnd"/>
      <w:r w:rsidR="00EA5418">
        <w:t xml:space="preserve"> has to be paternal, and you need </w:t>
      </w:r>
      <w:proofErr w:type="spellStart"/>
      <w:r w:rsidR="00EA5418">
        <w:t>wali</w:t>
      </w:r>
      <w:proofErr w:type="spellEnd"/>
      <w:r w:rsidR="00EA5418">
        <w:t xml:space="preserve"> to marry a minor. </w:t>
      </w:r>
    </w:p>
    <w:p w:rsidR="005C529F" w:rsidRDefault="005C529F">
      <w:pPr>
        <w:pStyle w:val="ListParagraph"/>
        <w:numPr>
          <w:ilvl w:val="0"/>
          <w:numId w:val="1"/>
        </w:numPr>
        <w:tabs>
          <w:tab w:val="left" w:pos="540"/>
          <w:tab w:val="left" w:pos="720"/>
        </w:tabs>
        <w:spacing w:line="480" w:lineRule="auto"/>
        <w:ind w:hanging="540"/>
        <w:rPr>
          <w:ins w:id="973" w:author="Hassaan Shahawy" w:date="2019-02-28T12:19:00Z"/>
        </w:rPr>
        <w:pPrChange w:id="974" w:author="Hassaan Shahawy" w:date="2019-02-28T14:41:00Z">
          <w:pPr>
            <w:pStyle w:val="ListParagraph"/>
            <w:numPr>
              <w:numId w:val="1"/>
            </w:numPr>
            <w:tabs>
              <w:tab w:val="left" w:pos="540"/>
              <w:tab w:val="left" w:pos="720"/>
            </w:tabs>
            <w:ind w:hanging="540"/>
          </w:pPr>
        </w:pPrChange>
      </w:pPr>
      <w:ins w:id="975" w:author="Hassaan Shahawy" w:date="2019-02-28T12:19:00Z">
        <w:r>
          <w:lastRenderedPageBreak/>
          <w:t>10:193</w:t>
        </w:r>
        <w:r w:rsidR="00987FEA">
          <w:t xml:space="preserve"> if </w:t>
        </w:r>
        <w:proofErr w:type="spellStart"/>
        <w:r w:rsidR="00987FEA">
          <w:t>wasi</w:t>
        </w:r>
        <w:proofErr w:type="spellEnd"/>
        <w:r w:rsidR="00987FEA">
          <w:t xml:space="preserve"> marries off orphan and he is his </w:t>
        </w:r>
        <w:proofErr w:type="spellStart"/>
        <w:r w:rsidR="00987FEA">
          <w:t>wali</w:t>
        </w:r>
        <w:proofErr w:type="spellEnd"/>
        <w:r w:rsidR="00987FEA">
          <w:t xml:space="preserve">, and he is </w:t>
        </w:r>
      </w:ins>
      <w:proofErr w:type="spellStart"/>
      <w:ins w:id="976" w:author="Hassaan Shahawy" w:date="2019-02-28T12:20:00Z">
        <w:r w:rsidR="00987FEA">
          <w:t>daamin</w:t>
        </w:r>
        <w:proofErr w:type="spellEnd"/>
        <w:r w:rsidR="00987FEA">
          <w:t xml:space="preserve"> for his </w:t>
        </w:r>
        <w:proofErr w:type="spellStart"/>
        <w:r w:rsidR="00987FEA">
          <w:t>mahr</w:t>
        </w:r>
        <w:proofErr w:type="spellEnd"/>
        <w:r w:rsidR="00987FEA">
          <w:t xml:space="preserve">, then </w:t>
        </w:r>
        <w:proofErr w:type="spellStart"/>
        <w:r w:rsidR="00987FEA">
          <w:t>wasi</w:t>
        </w:r>
        <w:proofErr w:type="spellEnd"/>
        <w:r w:rsidR="00987FEA">
          <w:t xml:space="preserve"> can go back on the orphan for the amount </w:t>
        </w:r>
        <w:proofErr w:type="spellStart"/>
        <w:r w:rsidR="00987FEA">
          <w:t>ie</w:t>
        </w:r>
        <w:proofErr w:type="spellEnd"/>
        <w:r w:rsidR="00987FEA">
          <w:t xml:space="preserve"> he has to pay it. and if he pays it after orphan dies, then we take the qiyas and don’t make just donor, whereas in case of father we take istiḥsān and make it just don</w:t>
        </w:r>
      </w:ins>
      <w:ins w:id="977" w:author="Hassaan Shahawy" w:date="2019-02-28T12:21:00Z">
        <w:r w:rsidR="00987FEA">
          <w:t xml:space="preserve">ation if he gives it while he’s alive. </w:t>
        </w:r>
      </w:ins>
    </w:p>
    <w:p w:rsidR="00EA5418" w:rsidRDefault="00EA5418">
      <w:pPr>
        <w:pStyle w:val="ListParagraph"/>
        <w:numPr>
          <w:ilvl w:val="0"/>
          <w:numId w:val="1"/>
        </w:numPr>
        <w:tabs>
          <w:tab w:val="left" w:pos="540"/>
          <w:tab w:val="left" w:pos="720"/>
        </w:tabs>
        <w:spacing w:line="480" w:lineRule="auto"/>
        <w:ind w:hanging="540"/>
        <w:pPrChange w:id="978" w:author="Hassaan Shahawy" w:date="2019-02-28T14:41:00Z">
          <w:pPr>
            <w:pStyle w:val="ListParagraph"/>
            <w:numPr>
              <w:numId w:val="1"/>
            </w:numPr>
            <w:tabs>
              <w:tab w:val="left" w:pos="540"/>
              <w:tab w:val="left" w:pos="720"/>
            </w:tabs>
            <w:ind w:hanging="540"/>
          </w:pPr>
        </w:pPrChange>
      </w:pPr>
      <w:r>
        <w:t xml:space="preserve">10:203 </w:t>
      </w:r>
      <w:r w:rsidR="00C30F73">
        <w:t xml:space="preserve">The father can accept the </w:t>
      </w:r>
      <w:proofErr w:type="spellStart"/>
      <w:r w:rsidR="00C30F73">
        <w:t>mahr</w:t>
      </w:r>
      <w:proofErr w:type="spellEnd"/>
      <w:r w:rsidR="00C30F73">
        <w:t xml:space="preserve"> on her behalf if she’s a virgin by istiḥsān. </w:t>
      </w:r>
    </w:p>
    <w:p w:rsidR="00C30F73" w:rsidRDefault="00C30F73">
      <w:pPr>
        <w:pStyle w:val="ListParagraph"/>
        <w:numPr>
          <w:ilvl w:val="0"/>
          <w:numId w:val="1"/>
        </w:numPr>
        <w:tabs>
          <w:tab w:val="left" w:pos="540"/>
          <w:tab w:val="left" w:pos="720"/>
        </w:tabs>
        <w:spacing w:line="480" w:lineRule="auto"/>
        <w:ind w:hanging="540"/>
        <w:pPrChange w:id="979" w:author="Hassaan Shahawy" w:date="2019-02-28T14:41:00Z">
          <w:pPr>
            <w:pStyle w:val="ListParagraph"/>
            <w:numPr>
              <w:numId w:val="1"/>
            </w:numPr>
            <w:tabs>
              <w:tab w:val="left" w:pos="540"/>
              <w:tab w:val="left" w:pos="720"/>
            </w:tabs>
            <w:ind w:hanging="540"/>
          </w:pPr>
        </w:pPrChange>
      </w:pPr>
      <w:r>
        <w:t>10:226</w:t>
      </w:r>
      <w:r w:rsidR="00927029">
        <w:t xml:space="preserve"> You can these random formulations for marriage because its customary. </w:t>
      </w:r>
    </w:p>
    <w:p w:rsidR="00927029" w:rsidRDefault="00927029">
      <w:pPr>
        <w:pStyle w:val="ListParagraph"/>
        <w:numPr>
          <w:ilvl w:val="0"/>
          <w:numId w:val="1"/>
        </w:numPr>
        <w:tabs>
          <w:tab w:val="left" w:pos="540"/>
          <w:tab w:val="left" w:pos="720"/>
        </w:tabs>
        <w:spacing w:line="480" w:lineRule="auto"/>
        <w:ind w:hanging="540"/>
        <w:pPrChange w:id="980" w:author="Hassaan Shahawy" w:date="2019-02-28T14:41:00Z">
          <w:pPr>
            <w:pStyle w:val="ListParagraph"/>
            <w:numPr>
              <w:numId w:val="1"/>
            </w:numPr>
            <w:tabs>
              <w:tab w:val="left" w:pos="540"/>
              <w:tab w:val="left" w:pos="720"/>
            </w:tabs>
            <w:ind w:hanging="540"/>
          </w:pPr>
        </w:pPrChange>
      </w:pPr>
      <w:r>
        <w:rPr>
          <w:rFonts w:hint="cs"/>
          <w:rtl/>
        </w:rPr>
        <w:t xml:space="preserve">10:228 </w:t>
      </w:r>
      <w:r>
        <w:t xml:space="preserve"> if both spouses die before </w:t>
      </w:r>
      <w:proofErr w:type="spellStart"/>
      <w:r>
        <w:t>mahr</w:t>
      </w:r>
      <w:proofErr w:type="spellEnd"/>
      <w:r>
        <w:t xml:space="preserve"> is paid, then wife’s inheritors claim the </w:t>
      </w:r>
      <w:proofErr w:type="spellStart"/>
      <w:r>
        <w:t>mahr</w:t>
      </w:r>
      <w:proofErr w:type="spellEnd"/>
      <w:r>
        <w:t xml:space="preserve">, and the husband’s inheritors deny it, by istiḥsān </w:t>
      </w:r>
      <w:proofErr w:type="spellStart"/>
      <w:r>
        <w:t>hanifa</w:t>
      </w:r>
      <w:proofErr w:type="spellEnd"/>
      <w:r>
        <w:t xml:space="preserve"> says no </w:t>
      </w:r>
      <w:proofErr w:type="spellStart"/>
      <w:r>
        <w:t>mahr</w:t>
      </w:r>
      <w:proofErr w:type="spellEnd"/>
      <w:r>
        <w:t xml:space="preserve"> unless </w:t>
      </w:r>
      <w:proofErr w:type="spellStart"/>
      <w:r>
        <w:t>theres</w:t>
      </w:r>
      <w:proofErr w:type="spellEnd"/>
      <w:r>
        <w:t xml:space="preserve"> evidence for the clear amount of the </w:t>
      </w:r>
      <w:proofErr w:type="spellStart"/>
      <w:r>
        <w:t>mahr</w:t>
      </w:r>
      <w:proofErr w:type="spellEnd"/>
      <w:r>
        <w:t xml:space="preserve">. But Y and M disagreed. </w:t>
      </w:r>
    </w:p>
    <w:p w:rsidR="00AB47A1" w:rsidRDefault="00AB47A1">
      <w:pPr>
        <w:pStyle w:val="ListParagraph"/>
        <w:numPr>
          <w:ilvl w:val="0"/>
          <w:numId w:val="1"/>
        </w:numPr>
        <w:tabs>
          <w:tab w:val="left" w:pos="540"/>
          <w:tab w:val="left" w:pos="720"/>
        </w:tabs>
        <w:spacing w:line="480" w:lineRule="auto"/>
        <w:ind w:hanging="540"/>
        <w:rPr>
          <w:ins w:id="981" w:author="Hassaan Shahawy" w:date="2019-02-27T13:45:00Z"/>
        </w:rPr>
        <w:pPrChange w:id="982" w:author="Hassaan Shahawy" w:date="2019-02-28T14:41:00Z">
          <w:pPr>
            <w:pStyle w:val="ListParagraph"/>
            <w:numPr>
              <w:numId w:val="1"/>
            </w:numPr>
            <w:tabs>
              <w:tab w:val="left" w:pos="540"/>
              <w:tab w:val="left" w:pos="720"/>
            </w:tabs>
            <w:ind w:hanging="540"/>
          </w:pPr>
        </w:pPrChange>
      </w:pPr>
      <w:ins w:id="983" w:author="Hassaan Shahawy" w:date="2019-02-27T13:45:00Z">
        <w:r>
          <w:t xml:space="preserve">10:254 if man marries woman and he’s </w:t>
        </w:r>
        <w:proofErr w:type="spellStart"/>
        <w:r>
          <w:t>mahjoob</w:t>
        </w:r>
        <w:proofErr w:type="spellEnd"/>
        <w:r w:rsidR="00D247DB">
          <w:t xml:space="preserve">, then has </w:t>
        </w:r>
        <w:proofErr w:type="spellStart"/>
        <w:r w:rsidR="00D247DB">
          <w:t>khalwa</w:t>
        </w:r>
      </w:ins>
      <w:proofErr w:type="spellEnd"/>
      <w:ins w:id="984" w:author="Hassaan Shahawy" w:date="2019-02-27T13:46:00Z">
        <w:r w:rsidR="00D247DB">
          <w:t xml:space="preserve">, then she gets half of </w:t>
        </w:r>
        <w:proofErr w:type="spellStart"/>
        <w:r w:rsidR="00D247DB">
          <w:t>mahr</w:t>
        </w:r>
        <w:proofErr w:type="spellEnd"/>
        <w:r w:rsidR="00D247DB">
          <w:t xml:space="preserve"> according to AY and M, and by istiḥsān she should also have 3idda, though qiyas is that no 3idda, because </w:t>
        </w:r>
        <w:proofErr w:type="spellStart"/>
        <w:r w:rsidR="00D247DB">
          <w:t>mahjoob</w:t>
        </w:r>
        <w:proofErr w:type="spellEnd"/>
        <w:r w:rsidR="00D247DB">
          <w:t xml:space="preserve"> cannot have relations, and she gets half </w:t>
        </w:r>
        <w:proofErr w:type="spellStart"/>
        <w:r w:rsidR="00D247DB">
          <w:t>mahr</w:t>
        </w:r>
        <w:proofErr w:type="spellEnd"/>
        <w:r w:rsidR="00D247DB">
          <w:t xml:space="preserve"> cause he </w:t>
        </w:r>
        <w:proofErr w:type="spellStart"/>
        <w:r w:rsidR="00D247DB">
          <w:t>cant</w:t>
        </w:r>
        <w:proofErr w:type="spellEnd"/>
        <w:r w:rsidR="00D247DB">
          <w:t xml:space="preserve"> have relations, </w:t>
        </w:r>
      </w:ins>
      <w:ins w:id="985" w:author="Hassaan Shahawy" w:date="2019-02-27T13:47:00Z">
        <w:r w:rsidR="00D247DB">
          <w:t xml:space="preserve">and this is not like case of 3inneen, because he could sometimes have relations, but </w:t>
        </w:r>
        <w:proofErr w:type="spellStart"/>
        <w:r w:rsidR="00D247DB">
          <w:t>mahjoob</w:t>
        </w:r>
        <w:proofErr w:type="spellEnd"/>
        <w:r w:rsidR="00D247DB">
          <w:t xml:space="preserve"> never can. But AH said he gets whole </w:t>
        </w:r>
        <w:proofErr w:type="spellStart"/>
        <w:r w:rsidR="00D247DB">
          <w:t>mahr</w:t>
        </w:r>
        <w:proofErr w:type="spellEnd"/>
        <w:r w:rsidR="005268A9">
          <w:t>, but this isn’t a disagreement on the istiḥsān case.</w:t>
        </w:r>
      </w:ins>
    </w:p>
    <w:p w:rsidR="00927029" w:rsidRDefault="00927029">
      <w:pPr>
        <w:pStyle w:val="ListParagraph"/>
        <w:numPr>
          <w:ilvl w:val="0"/>
          <w:numId w:val="1"/>
        </w:numPr>
        <w:tabs>
          <w:tab w:val="left" w:pos="540"/>
          <w:tab w:val="left" w:pos="720"/>
        </w:tabs>
        <w:spacing w:line="480" w:lineRule="auto"/>
        <w:ind w:hanging="540"/>
        <w:pPrChange w:id="986" w:author="Hassaan Shahawy" w:date="2019-02-28T14:41:00Z">
          <w:pPr>
            <w:pStyle w:val="ListParagraph"/>
            <w:numPr>
              <w:numId w:val="1"/>
            </w:numPr>
            <w:tabs>
              <w:tab w:val="left" w:pos="540"/>
              <w:tab w:val="left" w:pos="720"/>
            </w:tabs>
            <w:ind w:hanging="540"/>
          </w:pPr>
        </w:pPrChange>
      </w:pPr>
      <w:r>
        <w:t xml:space="preserve">10:276 </w:t>
      </w:r>
      <w:r w:rsidR="00AE2257">
        <w:t xml:space="preserve">If you try to marry off your slaves and they say they don’t want to be married, </w:t>
      </w:r>
      <w:proofErr w:type="spellStart"/>
      <w:r w:rsidR="00AE2257">
        <w:t>theyre</w:t>
      </w:r>
      <w:proofErr w:type="spellEnd"/>
      <w:r w:rsidR="00AE2257">
        <w:t xml:space="preserve"> still forced to. But if they actually say you’re lying then </w:t>
      </w:r>
      <w:proofErr w:type="spellStart"/>
      <w:r w:rsidR="00AE2257">
        <w:t>theyre</w:t>
      </w:r>
      <w:proofErr w:type="spellEnd"/>
      <w:r w:rsidR="00AE2257">
        <w:t xml:space="preserve"> not married. But Abu </w:t>
      </w:r>
      <w:proofErr w:type="spellStart"/>
      <w:r w:rsidR="00AE2257">
        <w:t>Hanifa</w:t>
      </w:r>
      <w:proofErr w:type="spellEnd"/>
      <w:r w:rsidR="00AE2257">
        <w:t xml:space="preserve"> says if the male slave claims owner is lying about having married him, then no marriage, but we don’t take the word of the female slave, and we believe him and say she’s married, even if she doesn’t want to be. </w:t>
      </w:r>
    </w:p>
    <w:p w:rsidR="00AE2257" w:rsidRDefault="00AE2257">
      <w:pPr>
        <w:pStyle w:val="ListParagraph"/>
        <w:numPr>
          <w:ilvl w:val="0"/>
          <w:numId w:val="1"/>
        </w:numPr>
        <w:tabs>
          <w:tab w:val="left" w:pos="540"/>
          <w:tab w:val="left" w:pos="720"/>
        </w:tabs>
        <w:spacing w:line="480" w:lineRule="auto"/>
        <w:ind w:hanging="540"/>
        <w:pPrChange w:id="987" w:author="Hassaan Shahawy" w:date="2019-02-28T14:41:00Z">
          <w:pPr>
            <w:pStyle w:val="ListParagraph"/>
            <w:numPr>
              <w:numId w:val="1"/>
            </w:numPr>
            <w:tabs>
              <w:tab w:val="left" w:pos="540"/>
              <w:tab w:val="left" w:pos="720"/>
            </w:tabs>
            <w:ind w:hanging="540"/>
          </w:pPr>
        </w:pPrChange>
      </w:pPr>
      <w:r>
        <w:t>10:28</w:t>
      </w:r>
      <w:r w:rsidR="00A407EE">
        <w:t xml:space="preserve">8 </w:t>
      </w:r>
      <w:r w:rsidR="002E5282">
        <w:t xml:space="preserve">Man marries woman then says she is my nursing sibling, then says no I made a mistake, then by istiḥsān </w:t>
      </w:r>
      <w:proofErr w:type="spellStart"/>
      <w:r w:rsidR="002E5282">
        <w:t>theyre</w:t>
      </w:r>
      <w:proofErr w:type="spellEnd"/>
      <w:r w:rsidR="002E5282">
        <w:t xml:space="preserve"> still married.</w:t>
      </w:r>
    </w:p>
    <w:p w:rsidR="002E5282" w:rsidRDefault="002E5282">
      <w:pPr>
        <w:pStyle w:val="ListParagraph"/>
        <w:numPr>
          <w:ilvl w:val="0"/>
          <w:numId w:val="1"/>
        </w:numPr>
        <w:tabs>
          <w:tab w:val="left" w:pos="540"/>
          <w:tab w:val="left" w:pos="720"/>
        </w:tabs>
        <w:spacing w:line="480" w:lineRule="auto"/>
        <w:ind w:hanging="540"/>
        <w:pPrChange w:id="988" w:author="Hassaan Shahawy" w:date="2019-02-28T14:41:00Z">
          <w:pPr>
            <w:pStyle w:val="ListParagraph"/>
            <w:numPr>
              <w:numId w:val="1"/>
            </w:numPr>
            <w:tabs>
              <w:tab w:val="left" w:pos="540"/>
              <w:tab w:val="left" w:pos="720"/>
            </w:tabs>
            <w:ind w:hanging="540"/>
          </w:pPr>
        </w:pPrChange>
      </w:pPr>
      <w:r>
        <w:lastRenderedPageBreak/>
        <w:t>10:28</w:t>
      </w:r>
      <w:r>
        <w:rPr>
          <w:rFonts w:hint="cs"/>
          <w:rtl/>
        </w:rPr>
        <w:t>9</w:t>
      </w:r>
      <w:r>
        <w:t xml:space="preserve"> if he says to slave this is my son or daughter, then slave is free, even if he says it was a mistake. Take the qiyas here not the istiḥsān. </w:t>
      </w:r>
    </w:p>
    <w:p w:rsidR="002E5282" w:rsidRDefault="002E5282">
      <w:pPr>
        <w:pStyle w:val="ListParagraph"/>
        <w:numPr>
          <w:ilvl w:val="0"/>
          <w:numId w:val="1"/>
        </w:numPr>
        <w:tabs>
          <w:tab w:val="left" w:pos="540"/>
          <w:tab w:val="left" w:pos="720"/>
        </w:tabs>
        <w:spacing w:line="480" w:lineRule="auto"/>
        <w:ind w:hanging="540"/>
        <w:pPrChange w:id="989" w:author="Hassaan Shahawy" w:date="2019-02-28T14:41:00Z">
          <w:pPr>
            <w:pStyle w:val="ListParagraph"/>
            <w:numPr>
              <w:numId w:val="1"/>
            </w:numPr>
            <w:tabs>
              <w:tab w:val="left" w:pos="540"/>
              <w:tab w:val="left" w:pos="720"/>
            </w:tabs>
            <w:ind w:hanging="540"/>
          </w:pPr>
        </w:pPrChange>
      </w:pPr>
      <w:r>
        <w:t xml:space="preserve">10:341 </w:t>
      </w:r>
      <w:r w:rsidR="008845CE">
        <w:t xml:space="preserve">Y and M say father can’t sell his </w:t>
      </w:r>
      <w:r w:rsidR="001E26D0">
        <w:t>adult</w:t>
      </w:r>
      <w:r w:rsidR="008845CE">
        <w:t xml:space="preserve"> son’s stuff, land or otherwise, to provide for himself. But H says he can in other than land. </w:t>
      </w:r>
    </w:p>
    <w:p w:rsidR="008845CE" w:rsidRDefault="008845CE">
      <w:pPr>
        <w:pStyle w:val="ListParagraph"/>
        <w:numPr>
          <w:ilvl w:val="0"/>
          <w:numId w:val="1"/>
        </w:numPr>
        <w:tabs>
          <w:tab w:val="left" w:pos="540"/>
          <w:tab w:val="left" w:pos="720"/>
        </w:tabs>
        <w:spacing w:line="480" w:lineRule="auto"/>
        <w:ind w:hanging="540"/>
        <w:pPrChange w:id="990" w:author="Hassaan Shahawy" w:date="2019-02-28T14:41:00Z">
          <w:pPr>
            <w:pStyle w:val="ListParagraph"/>
            <w:numPr>
              <w:numId w:val="1"/>
            </w:numPr>
            <w:tabs>
              <w:tab w:val="left" w:pos="540"/>
              <w:tab w:val="left" w:pos="720"/>
            </w:tabs>
            <w:ind w:hanging="540"/>
          </w:pPr>
        </w:pPrChange>
      </w:pPr>
      <w:r>
        <w:t xml:space="preserve">10:344 Dhimmi dad must pay Muslim son’s </w:t>
      </w:r>
      <w:proofErr w:type="spellStart"/>
      <w:r>
        <w:t>nafaqa</w:t>
      </w:r>
      <w:proofErr w:type="spellEnd"/>
      <w:r>
        <w:t xml:space="preserve">, even though by qiyas he wouldn’t have to. </w:t>
      </w:r>
    </w:p>
    <w:p w:rsidR="008845CE" w:rsidRDefault="008845CE">
      <w:pPr>
        <w:pStyle w:val="ListParagraph"/>
        <w:numPr>
          <w:ilvl w:val="0"/>
          <w:numId w:val="1"/>
        </w:numPr>
        <w:tabs>
          <w:tab w:val="left" w:pos="540"/>
          <w:tab w:val="left" w:pos="720"/>
        </w:tabs>
        <w:spacing w:line="480" w:lineRule="auto"/>
        <w:ind w:hanging="540"/>
        <w:pPrChange w:id="991" w:author="Hassaan Shahawy" w:date="2019-02-28T14:41:00Z">
          <w:pPr>
            <w:pStyle w:val="ListParagraph"/>
            <w:numPr>
              <w:numId w:val="1"/>
            </w:numPr>
            <w:tabs>
              <w:tab w:val="left" w:pos="540"/>
              <w:tab w:val="left" w:pos="720"/>
            </w:tabs>
            <w:ind w:hanging="540"/>
          </w:pPr>
        </w:pPrChange>
      </w:pPr>
      <w:r>
        <w:t xml:space="preserve">10:348 </w:t>
      </w:r>
      <w:r w:rsidR="00D741E6">
        <w:t xml:space="preserve">If woman gets </w:t>
      </w:r>
      <w:proofErr w:type="spellStart"/>
      <w:r w:rsidR="00D741E6">
        <w:t>nafaqa</w:t>
      </w:r>
      <w:proofErr w:type="spellEnd"/>
      <w:r w:rsidR="00D741E6">
        <w:t xml:space="preserve">, money or clothes, then dies midway through the period, by istiḥsān the entire amount of </w:t>
      </w:r>
      <w:proofErr w:type="spellStart"/>
      <w:r w:rsidR="00D741E6">
        <w:t>nafaqa</w:t>
      </w:r>
      <w:proofErr w:type="spellEnd"/>
      <w:r w:rsidR="00D741E6">
        <w:t xml:space="preserve"> goes to </w:t>
      </w:r>
      <w:proofErr w:type="spellStart"/>
      <w:r w:rsidR="00D741E6">
        <w:t>inehritors</w:t>
      </w:r>
      <w:proofErr w:type="spellEnd"/>
      <w:r w:rsidR="00D741E6">
        <w:t xml:space="preserve">, whereas Muhammad says nah just see how much of period for </w:t>
      </w:r>
      <w:proofErr w:type="spellStart"/>
      <w:r w:rsidR="00D741E6">
        <w:t>nafaqa</w:t>
      </w:r>
      <w:proofErr w:type="spellEnd"/>
      <w:r w:rsidR="00D741E6">
        <w:t xml:space="preserve"> she used, then rest goes back to husband. </w:t>
      </w:r>
    </w:p>
    <w:p w:rsidR="00D741E6" w:rsidRDefault="00D741E6">
      <w:pPr>
        <w:pStyle w:val="ListParagraph"/>
        <w:numPr>
          <w:ilvl w:val="0"/>
          <w:numId w:val="1"/>
        </w:numPr>
        <w:tabs>
          <w:tab w:val="left" w:pos="540"/>
          <w:tab w:val="left" w:pos="720"/>
        </w:tabs>
        <w:spacing w:line="480" w:lineRule="auto"/>
        <w:ind w:hanging="540"/>
        <w:pPrChange w:id="992" w:author="Hassaan Shahawy" w:date="2019-02-28T14:41:00Z">
          <w:pPr>
            <w:pStyle w:val="ListParagraph"/>
            <w:numPr>
              <w:numId w:val="1"/>
            </w:numPr>
            <w:tabs>
              <w:tab w:val="left" w:pos="540"/>
              <w:tab w:val="left" w:pos="720"/>
            </w:tabs>
            <w:ind w:hanging="540"/>
          </w:pPr>
        </w:pPrChange>
      </w:pPr>
      <w:r>
        <w:t xml:space="preserve">10:374 Any kafala in which other party isn’t present is invalid, except that Abu </w:t>
      </w:r>
      <w:proofErr w:type="spellStart"/>
      <w:r>
        <w:t>Hanifa</w:t>
      </w:r>
      <w:proofErr w:type="spellEnd"/>
      <w:r>
        <w:t xml:space="preserve"> said only in one case by istiḥsān, on deathbed when person says to his heirs be liable for my debt, but the debtors aren’t there. </w:t>
      </w:r>
    </w:p>
    <w:p w:rsidR="00C02A4F" w:rsidRDefault="00D741E6">
      <w:pPr>
        <w:pStyle w:val="ListParagraph"/>
        <w:numPr>
          <w:ilvl w:val="0"/>
          <w:numId w:val="1"/>
        </w:numPr>
        <w:tabs>
          <w:tab w:val="left" w:pos="540"/>
          <w:tab w:val="left" w:pos="720"/>
        </w:tabs>
        <w:spacing w:line="480" w:lineRule="auto"/>
        <w:ind w:hanging="540"/>
        <w:pPrChange w:id="993" w:author="Hassaan Shahawy" w:date="2019-02-28T14:41:00Z">
          <w:pPr>
            <w:pStyle w:val="ListParagraph"/>
            <w:numPr>
              <w:numId w:val="1"/>
            </w:numPr>
            <w:tabs>
              <w:tab w:val="left" w:pos="540"/>
              <w:tab w:val="left" w:pos="720"/>
            </w:tabs>
            <w:ind w:hanging="540"/>
          </w:pPr>
        </w:pPrChange>
      </w:pPr>
      <w:r>
        <w:t xml:space="preserve">10:407 </w:t>
      </w:r>
      <w:r w:rsidR="007235D8">
        <w:t xml:space="preserve">If </w:t>
      </w:r>
      <w:proofErr w:type="spellStart"/>
      <w:r w:rsidR="007235D8">
        <w:t>kafeel</w:t>
      </w:r>
      <w:proofErr w:type="spellEnd"/>
      <w:r w:rsidR="007235D8">
        <w:t xml:space="preserve"> says I’m responsible for whatever X confesses to, then X confesses to certain amount and </w:t>
      </w:r>
      <w:proofErr w:type="spellStart"/>
      <w:r w:rsidR="007235D8">
        <w:t>kafeel</w:t>
      </w:r>
      <w:proofErr w:type="spellEnd"/>
      <w:r w:rsidR="007235D8">
        <w:t xml:space="preserve"> says no </w:t>
      </w:r>
      <w:proofErr w:type="spellStart"/>
      <w:r w:rsidR="007235D8">
        <w:t>youre</w:t>
      </w:r>
      <w:proofErr w:type="spellEnd"/>
      <w:r w:rsidR="007235D8">
        <w:t xml:space="preserve"> only liable for this lower amount, we don’t believe the </w:t>
      </w:r>
      <w:proofErr w:type="spellStart"/>
      <w:r w:rsidR="007235D8">
        <w:t>kafeel</w:t>
      </w:r>
      <w:proofErr w:type="spellEnd"/>
      <w:r w:rsidR="007235D8">
        <w:t xml:space="preserve"> cause of self-interest it seems, take istiḥsān not qiyas which would normally take his testimony.</w:t>
      </w:r>
      <w:r w:rsidR="00723A86">
        <w:t xml:space="preserve"> </w:t>
      </w:r>
      <w:r w:rsidR="00723A86">
        <w:rPr>
          <w:b/>
          <w:bCs/>
        </w:rPr>
        <w:t xml:space="preserve">Remember between this and next were a bunch, including some citing </w:t>
      </w:r>
      <w:proofErr w:type="spellStart"/>
      <w:r w:rsidR="00723A86">
        <w:rPr>
          <w:b/>
          <w:bCs/>
        </w:rPr>
        <w:t>abu</w:t>
      </w:r>
      <w:proofErr w:type="spellEnd"/>
      <w:r w:rsidR="00723A86">
        <w:rPr>
          <w:b/>
          <w:bCs/>
        </w:rPr>
        <w:t xml:space="preserve"> </w:t>
      </w:r>
      <w:proofErr w:type="spellStart"/>
      <w:r w:rsidR="00723A86">
        <w:rPr>
          <w:b/>
          <w:bCs/>
        </w:rPr>
        <w:t>hanifa</w:t>
      </w:r>
      <w:proofErr w:type="spellEnd"/>
      <w:r w:rsidR="00723A86">
        <w:rPr>
          <w:b/>
          <w:bCs/>
        </w:rPr>
        <w:t xml:space="preserve"> to make that point stronger</w:t>
      </w:r>
    </w:p>
    <w:p w:rsidR="00F14AEE" w:rsidRDefault="00F14AEE">
      <w:pPr>
        <w:pStyle w:val="ListParagraph"/>
        <w:numPr>
          <w:ilvl w:val="0"/>
          <w:numId w:val="1"/>
        </w:numPr>
        <w:tabs>
          <w:tab w:val="left" w:pos="540"/>
          <w:tab w:val="left" w:pos="720"/>
        </w:tabs>
        <w:spacing w:line="480" w:lineRule="auto"/>
        <w:ind w:hanging="540"/>
        <w:rPr>
          <w:ins w:id="994" w:author="Hassaan Shahawy" w:date="2019-02-27T11:53:00Z"/>
        </w:rPr>
        <w:pPrChange w:id="995" w:author="Hassaan Shahawy" w:date="2019-02-28T14:41:00Z">
          <w:pPr>
            <w:pStyle w:val="ListParagraph"/>
            <w:numPr>
              <w:numId w:val="1"/>
            </w:numPr>
            <w:tabs>
              <w:tab w:val="left" w:pos="540"/>
              <w:tab w:val="left" w:pos="720"/>
            </w:tabs>
            <w:ind w:hanging="540"/>
          </w:pPr>
        </w:pPrChange>
      </w:pPr>
      <w:ins w:id="996" w:author="Hassaan Shahawy" w:date="2019-02-27T11:53:00Z">
        <w:r>
          <w:t>10:409</w:t>
        </w:r>
      </w:ins>
      <w:ins w:id="997" w:author="Hassaan Shahawy" w:date="2019-02-27T12:28:00Z">
        <w:r w:rsidR="00DD4B22">
          <w:t xml:space="preserve"> </w:t>
        </w:r>
      </w:ins>
      <w:ins w:id="998" w:author="Hassaan Shahawy" w:date="2019-02-27T12:59:00Z">
        <w:r w:rsidR="00EF1FED">
          <w:t>if man claims against slave money, and slave d</w:t>
        </w:r>
        <w:r w:rsidR="00A46A93">
          <w:t xml:space="preserve">enies it, then gives him as a </w:t>
        </w:r>
        <w:proofErr w:type="spellStart"/>
        <w:r w:rsidR="00A46A93">
          <w:t>kafeel</w:t>
        </w:r>
        <w:proofErr w:type="spellEnd"/>
        <w:r w:rsidR="00A46A93">
          <w:t xml:space="preserve"> for himself, that’s fine. </w:t>
        </w:r>
      </w:ins>
      <w:ins w:id="999" w:author="Hassaan Shahawy" w:date="2019-02-27T13:00:00Z">
        <w:r w:rsidR="00A46A93">
          <w:t>And if a man asks a trading slave to buy him something for a certain amount but doesn’t pay him that amount, and slave buys it, that is valid for the slave stuck with it, he must then follow the man for his money. And this and kafala are equal in qiyas, but istiḥsān here.</w:t>
        </w:r>
      </w:ins>
    </w:p>
    <w:p w:rsidR="00877D55" w:rsidRDefault="00877D55">
      <w:pPr>
        <w:pStyle w:val="ListParagraph"/>
        <w:numPr>
          <w:ilvl w:val="0"/>
          <w:numId w:val="1"/>
        </w:numPr>
        <w:tabs>
          <w:tab w:val="left" w:pos="540"/>
          <w:tab w:val="left" w:pos="720"/>
        </w:tabs>
        <w:spacing w:line="480" w:lineRule="auto"/>
        <w:ind w:hanging="540"/>
        <w:rPr>
          <w:ins w:id="1000" w:author="Hassaan Shahawy" w:date="2019-02-28T12:21:00Z"/>
        </w:rPr>
        <w:pPrChange w:id="1001" w:author="Hassaan Shahawy" w:date="2019-02-28T14:41:00Z">
          <w:pPr>
            <w:pStyle w:val="ListParagraph"/>
            <w:numPr>
              <w:numId w:val="1"/>
            </w:numPr>
            <w:tabs>
              <w:tab w:val="left" w:pos="540"/>
              <w:tab w:val="left" w:pos="720"/>
            </w:tabs>
            <w:ind w:hanging="540"/>
          </w:pPr>
        </w:pPrChange>
      </w:pPr>
      <w:ins w:id="1002" w:author="Hassaan Shahawy" w:date="2019-02-28T12:21:00Z">
        <w:r>
          <w:lastRenderedPageBreak/>
          <w:t>10:</w:t>
        </w:r>
      </w:ins>
      <w:ins w:id="1003" w:author="Hassaan Shahawy" w:date="2019-02-28T12:22:00Z">
        <w:r>
          <w:t xml:space="preserve">526 </w:t>
        </w:r>
      </w:ins>
      <w:ins w:id="1004" w:author="Hassaan Shahawy" w:date="2019-02-28T12:29:00Z">
        <w:r w:rsidR="005D6BB8">
          <w:t>If man curses someone out</w:t>
        </w:r>
        <w:r w:rsidR="00F71F8E">
          <w:t xml:space="preserve">, and is found guilty, but </w:t>
        </w:r>
        <w:proofErr w:type="spellStart"/>
        <w:r w:rsidR="00F71F8E">
          <w:t>hes</w:t>
        </w:r>
        <w:proofErr w:type="spellEnd"/>
        <w:r w:rsidR="00F71F8E">
          <w:t xml:space="preserve"> an upright man and this is the first time he’s done something like this, istiḥsān that he not be punishes, with hadith, avoid punishing upright people except in the </w:t>
        </w:r>
        <w:proofErr w:type="spellStart"/>
        <w:r w:rsidR="00F71F8E">
          <w:t>hadd</w:t>
        </w:r>
        <w:proofErr w:type="spellEnd"/>
        <w:r w:rsidR="00F71F8E">
          <w:t>.</w:t>
        </w:r>
      </w:ins>
    </w:p>
    <w:p w:rsidR="00F14AEE" w:rsidRDefault="00F14AEE">
      <w:pPr>
        <w:pStyle w:val="ListParagraph"/>
        <w:numPr>
          <w:ilvl w:val="0"/>
          <w:numId w:val="1"/>
        </w:numPr>
        <w:tabs>
          <w:tab w:val="left" w:pos="540"/>
          <w:tab w:val="left" w:pos="720"/>
        </w:tabs>
        <w:spacing w:line="480" w:lineRule="auto"/>
        <w:ind w:hanging="540"/>
        <w:rPr>
          <w:ins w:id="1005" w:author="Hassaan Shahawy" w:date="2019-02-27T11:53:00Z"/>
        </w:rPr>
        <w:pPrChange w:id="1006" w:author="Hassaan Shahawy" w:date="2019-02-28T14:41:00Z">
          <w:pPr>
            <w:pStyle w:val="ListParagraph"/>
            <w:numPr>
              <w:numId w:val="1"/>
            </w:numPr>
            <w:tabs>
              <w:tab w:val="left" w:pos="540"/>
              <w:tab w:val="left" w:pos="720"/>
            </w:tabs>
            <w:ind w:hanging="540"/>
          </w:pPr>
        </w:pPrChange>
      </w:pPr>
      <w:ins w:id="1007" w:author="Hassaan Shahawy" w:date="2019-02-27T11:53:00Z">
        <w:r>
          <w:t>10:597</w:t>
        </w:r>
      </w:ins>
      <w:ins w:id="1008" w:author="Hassaan Shahawy" w:date="2019-02-27T13:01:00Z">
        <w:r w:rsidR="00A46A93">
          <w:t xml:space="preserve"> </w:t>
        </w:r>
      </w:ins>
      <w:ins w:id="1009" w:author="Hassaan Shahawy" w:date="2019-02-27T13:02:00Z">
        <w:r w:rsidR="00B65237">
          <w:rPr>
            <w:lang w:bidi="ar-EG"/>
          </w:rPr>
          <w:t>if a wall is connected to one of their houses</w:t>
        </w:r>
      </w:ins>
      <w:ins w:id="1010" w:author="Hassaan Shahawy" w:date="2019-02-27T13:03:00Z">
        <w:r w:rsidR="00B65237">
          <w:rPr>
            <w:lang w:bidi="ar-EG"/>
          </w:rPr>
          <w:t xml:space="preserve"> and it is known as such, then well is judged to be his. But if other has supports up on that wall, he gets the places where his supports are, and the owner of the wall cant move them. So if one of them has many supports and another only one support, </w:t>
        </w:r>
      </w:ins>
      <w:ins w:id="1011" w:author="Hassaan Shahawy" w:date="2019-02-27T13:04:00Z">
        <w:r w:rsidR="00B65237">
          <w:rPr>
            <w:lang w:bidi="ar-EG"/>
          </w:rPr>
          <w:t xml:space="preserve">AH says about that, each of them gets the area that they have. And if one of them has supports and the other more supports, then they split wall half </w:t>
        </w:r>
        <w:proofErr w:type="spellStart"/>
        <w:r w:rsidR="00B65237">
          <w:rPr>
            <w:lang w:bidi="ar-EG"/>
          </w:rPr>
          <w:t>half</w:t>
        </w:r>
        <w:proofErr w:type="spellEnd"/>
        <w:r w:rsidR="00B65237">
          <w:rPr>
            <w:lang w:bidi="ar-EG"/>
          </w:rPr>
          <w:t xml:space="preserve">, but if </w:t>
        </w:r>
        <w:proofErr w:type="spellStart"/>
        <w:r w:rsidR="00B65237">
          <w:rPr>
            <w:lang w:bidi="ar-EG"/>
          </w:rPr>
          <w:t>theres</w:t>
        </w:r>
        <w:proofErr w:type="spellEnd"/>
        <w:r w:rsidR="00B65237">
          <w:rPr>
            <w:lang w:bidi="ar-EG"/>
          </w:rPr>
          <w:t xml:space="preserve"> only one support or whatever then you use istiḥsān.</w:t>
        </w:r>
      </w:ins>
    </w:p>
    <w:p w:rsidR="001C4DDF" w:rsidRDefault="001C4DDF">
      <w:pPr>
        <w:pStyle w:val="ListParagraph"/>
        <w:numPr>
          <w:ilvl w:val="0"/>
          <w:numId w:val="1"/>
        </w:numPr>
        <w:tabs>
          <w:tab w:val="left" w:pos="540"/>
          <w:tab w:val="left" w:pos="720"/>
        </w:tabs>
        <w:spacing w:line="480" w:lineRule="auto"/>
        <w:ind w:hanging="540"/>
        <w:rPr>
          <w:ins w:id="1012" w:author="Hassaan Shahawy" w:date="2019-02-28T12:34:00Z"/>
        </w:rPr>
        <w:pPrChange w:id="1013" w:author="Hassaan Shahawy" w:date="2019-02-28T14:41:00Z">
          <w:pPr>
            <w:pStyle w:val="ListParagraph"/>
            <w:numPr>
              <w:numId w:val="1"/>
            </w:numPr>
            <w:tabs>
              <w:tab w:val="left" w:pos="540"/>
              <w:tab w:val="left" w:pos="720"/>
            </w:tabs>
            <w:ind w:hanging="540"/>
          </w:pPr>
        </w:pPrChange>
      </w:pPr>
      <w:ins w:id="1014" w:author="Hassaan Shahawy" w:date="2019-02-28T12:29:00Z">
        <w:r>
          <w:t xml:space="preserve">11:6 </w:t>
        </w:r>
      </w:ins>
      <w:ins w:id="1015" w:author="Hassaan Shahawy" w:date="2019-02-28T12:34:00Z">
        <w:r w:rsidR="008E362C">
          <w:t>if slave and woman co-owned, they agree that slave serves one, servant serves other, and each of them pays the upkeep of the one serving them, that’s valid by istiḥsān.</w:t>
        </w:r>
      </w:ins>
    </w:p>
    <w:p w:rsidR="008E362C" w:rsidRDefault="008E362C">
      <w:pPr>
        <w:pStyle w:val="ListParagraph"/>
        <w:numPr>
          <w:ilvl w:val="0"/>
          <w:numId w:val="1"/>
        </w:numPr>
        <w:tabs>
          <w:tab w:val="left" w:pos="540"/>
          <w:tab w:val="left" w:pos="720"/>
        </w:tabs>
        <w:spacing w:line="480" w:lineRule="auto"/>
        <w:ind w:hanging="540"/>
        <w:rPr>
          <w:ins w:id="1016" w:author="Hassaan Shahawy" w:date="2019-02-28T12:29:00Z"/>
        </w:rPr>
        <w:pPrChange w:id="1017" w:author="Hassaan Shahawy" w:date="2019-02-28T14:41:00Z">
          <w:pPr>
            <w:pStyle w:val="ListParagraph"/>
            <w:numPr>
              <w:numId w:val="1"/>
            </w:numPr>
            <w:tabs>
              <w:tab w:val="left" w:pos="540"/>
              <w:tab w:val="left" w:pos="720"/>
            </w:tabs>
            <w:ind w:hanging="540"/>
          </w:pPr>
        </w:pPrChange>
      </w:pPr>
      <w:ins w:id="1018" w:author="Hassaan Shahawy" w:date="2019-02-28T12:35:00Z">
        <w:r>
          <w:t>11:6 same premise above, if they each stipulate that the other must provide the clothing, invalid, because clothing doesn’t have a time. But if they set a time that is known, valid by istiḥsān.</w:t>
        </w:r>
      </w:ins>
    </w:p>
    <w:p w:rsidR="00C02A4F" w:rsidRDefault="00C02A4F">
      <w:pPr>
        <w:pStyle w:val="ListParagraph"/>
        <w:numPr>
          <w:ilvl w:val="0"/>
          <w:numId w:val="1"/>
        </w:numPr>
        <w:tabs>
          <w:tab w:val="left" w:pos="540"/>
          <w:tab w:val="left" w:pos="720"/>
        </w:tabs>
        <w:spacing w:line="480" w:lineRule="auto"/>
        <w:ind w:hanging="540"/>
        <w:pPrChange w:id="1019" w:author="Hassaan Shahawy" w:date="2019-02-28T14:41:00Z">
          <w:pPr>
            <w:pStyle w:val="ListParagraph"/>
            <w:numPr>
              <w:numId w:val="1"/>
            </w:numPr>
            <w:tabs>
              <w:tab w:val="left" w:pos="540"/>
              <w:tab w:val="left" w:pos="720"/>
            </w:tabs>
            <w:ind w:hanging="540"/>
          </w:pPr>
        </w:pPrChange>
      </w:pPr>
      <w:r>
        <w:t xml:space="preserve">11:31 If someone cut another’s hand then says we can do </w:t>
      </w:r>
      <w:proofErr w:type="spellStart"/>
      <w:r>
        <w:t>sulh</w:t>
      </w:r>
      <w:proofErr w:type="spellEnd"/>
      <w:r>
        <w:t xml:space="preserve"> instead, Abu </w:t>
      </w:r>
      <w:proofErr w:type="spellStart"/>
      <w:r>
        <w:t>Hanifa</w:t>
      </w:r>
      <w:proofErr w:type="spellEnd"/>
      <w:r>
        <w:t xml:space="preserve"> said, if the person is healthy then </w:t>
      </w:r>
      <w:proofErr w:type="spellStart"/>
      <w:r>
        <w:t>sulh</w:t>
      </w:r>
      <w:proofErr w:type="spellEnd"/>
      <w:r>
        <w:t xml:space="preserve"> is ok, but if person died from the wound the </w:t>
      </w:r>
      <w:proofErr w:type="spellStart"/>
      <w:r>
        <w:t>sulh</w:t>
      </w:r>
      <w:proofErr w:type="spellEnd"/>
      <w:r>
        <w:t xml:space="preserve"> not ok and he should get </w:t>
      </w:r>
      <w:proofErr w:type="spellStart"/>
      <w:r>
        <w:t>qisas</w:t>
      </w:r>
      <w:proofErr w:type="spellEnd"/>
      <w:r>
        <w:t xml:space="preserve">. However, by istiḥsān, we idraa2 the </w:t>
      </w:r>
      <w:proofErr w:type="spellStart"/>
      <w:r>
        <w:t>qisas</w:t>
      </w:r>
      <w:proofErr w:type="spellEnd"/>
      <w:r>
        <w:t xml:space="preserve"> from him, and he just has to pay </w:t>
      </w:r>
      <w:proofErr w:type="spellStart"/>
      <w:r>
        <w:t>diya</w:t>
      </w:r>
      <w:proofErr w:type="spellEnd"/>
      <w:r>
        <w:t xml:space="preserve">. </w:t>
      </w:r>
    </w:p>
    <w:p w:rsidR="00241715" w:rsidRDefault="00241715">
      <w:pPr>
        <w:pStyle w:val="ListParagraph"/>
        <w:numPr>
          <w:ilvl w:val="0"/>
          <w:numId w:val="1"/>
        </w:numPr>
        <w:tabs>
          <w:tab w:val="left" w:pos="540"/>
          <w:tab w:val="left" w:pos="720"/>
        </w:tabs>
        <w:spacing w:line="480" w:lineRule="auto"/>
        <w:ind w:hanging="540"/>
        <w:rPr>
          <w:ins w:id="1020" w:author="Hassaan Shahawy" w:date="2019-02-28T14:02:00Z"/>
        </w:rPr>
        <w:pPrChange w:id="1021" w:author="Hassaan Shahawy" w:date="2019-02-28T14:41:00Z">
          <w:pPr>
            <w:pStyle w:val="ListParagraph"/>
            <w:numPr>
              <w:numId w:val="1"/>
            </w:numPr>
            <w:tabs>
              <w:tab w:val="left" w:pos="540"/>
              <w:tab w:val="left" w:pos="720"/>
            </w:tabs>
            <w:ind w:hanging="540"/>
          </w:pPr>
        </w:pPrChange>
      </w:pPr>
      <w:ins w:id="1022" w:author="Hassaan Shahawy" w:date="2019-02-28T14:02:00Z">
        <w:r>
          <w:t xml:space="preserve">11:55 </w:t>
        </w:r>
        <w:r w:rsidR="007249D6">
          <w:t xml:space="preserve">if man owed man dirhams, </w:t>
        </w:r>
      </w:ins>
      <w:ins w:id="1023" w:author="Hassaan Shahawy" w:date="2019-02-28T14:03:00Z">
        <w:r w:rsidR="007249D6">
          <w:t xml:space="preserve">but neither knows how much, so they do </w:t>
        </w:r>
        <w:proofErr w:type="spellStart"/>
        <w:r w:rsidR="007249D6">
          <w:t>sulh</w:t>
        </w:r>
        <w:proofErr w:type="spellEnd"/>
        <w:r w:rsidR="007249D6">
          <w:t xml:space="preserve"> on a thobe, that’s fine. But if they do </w:t>
        </w:r>
        <w:proofErr w:type="spellStart"/>
        <w:r w:rsidR="007249D6">
          <w:t>sulh</w:t>
        </w:r>
        <w:proofErr w:type="spellEnd"/>
        <w:r w:rsidR="007249D6">
          <w:t xml:space="preserve"> on dirhams by qiyas not ok (for ribā), but istiḥsān abandon qiyas its ok. </w:t>
        </w:r>
      </w:ins>
    </w:p>
    <w:p w:rsidR="00F34634" w:rsidRDefault="00796A5D">
      <w:pPr>
        <w:pStyle w:val="ListParagraph"/>
        <w:numPr>
          <w:ilvl w:val="0"/>
          <w:numId w:val="1"/>
        </w:numPr>
        <w:tabs>
          <w:tab w:val="left" w:pos="540"/>
          <w:tab w:val="left" w:pos="720"/>
        </w:tabs>
        <w:spacing w:line="480" w:lineRule="auto"/>
        <w:ind w:hanging="540"/>
        <w:pPrChange w:id="1024" w:author="Hassaan Shahawy" w:date="2019-02-28T14:41:00Z">
          <w:pPr>
            <w:pStyle w:val="ListParagraph"/>
            <w:numPr>
              <w:numId w:val="1"/>
            </w:numPr>
            <w:tabs>
              <w:tab w:val="left" w:pos="540"/>
              <w:tab w:val="left" w:pos="720"/>
            </w:tabs>
            <w:ind w:hanging="540"/>
          </w:pPr>
        </w:pPrChange>
      </w:pPr>
      <w:r>
        <w:rPr>
          <w:rFonts w:hint="cs"/>
          <w:rtl/>
        </w:rPr>
        <w:t>11:83</w:t>
      </w:r>
      <w:r>
        <w:t xml:space="preserve"> if </w:t>
      </w:r>
      <w:r w:rsidR="00F34634">
        <w:t xml:space="preserve">the person who is </w:t>
      </w:r>
      <w:proofErr w:type="spellStart"/>
      <w:r w:rsidR="00F34634">
        <w:t>receipient</w:t>
      </w:r>
      <w:proofErr w:type="spellEnd"/>
      <w:r w:rsidR="00F34634">
        <w:t xml:space="preserve"> of </w:t>
      </w:r>
      <w:proofErr w:type="spellStart"/>
      <w:r w:rsidR="00F34634">
        <w:t>salam</w:t>
      </w:r>
      <w:proofErr w:type="spellEnd"/>
      <w:r w:rsidR="00F34634">
        <w:t xml:space="preserve"> purchase of a slave has already sold that slave, but then they do </w:t>
      </w:r>
      <w:proofErr w:type="spellStart"/>
      <w:r w:rsidR="00F34634">
        <w:t>sulh</w:t>
      </w:r>
      <w:proofErr w:type="spellEnd"/>
      <w:r w:rsidR="00F34634">
        <w:t xml:space="preserve"> and original owner says give me the principle (</w:t>
      </w:r>
      <w:proofErr w:type="spellStart"/>
      <w:r w:rsidR="00F34634">
        <w:t>ie</w:t>
      </w:r>
      <w:proofErr w:type="spellEnd"/>
      <w:r w:rsidR="00F34634">
        <w:t xml:space="preserve"> slave) back, </w:t>
      </w:r>
      <w:r w:rsidR="00F34634">
        <w:lastRenderedPageBreak/>
        <w:t>then guy just pays value. Similarly if it was a gift with an exchange, or without an exchange, by qiyas, but by istiḥsān we say no the guy who sold that gift doesn’t owe anything</w:t>
      </w:r>
    </w:p>
    <w:p w:rsidR="00C37BBE" w:rsidRDefault="00C37BBE">
      <w:pPr>
        <w:pStyle w:val="ListParagraph"/>
        <w:numPr>
          <w:ilvl w:val="0"/>
          <w:numId w:val="1"/>
        </w:numPr>
        <w:tabs>
          <w:tab w:val="left" w:pos="540"/>
          <w:tab w:val="left" w:pos="720"/>
        </w:tabs>
        <w:spacing w:line="480" w:lineRule="auto"/>
        <w:ind w:hanging="540"/>
        <w:rPr>
          <w:ins w:id="1025" w:author="Hassaan Shahawy" w:date="2019-02-28T12:35:00Z"/>
        </w:rPr>
        <w:pPrChange w:id="1026" w:author="Hassaan Shahawy" w:date="2019-02-28T14:41:00Z">
          <w:pPr>
            <w:pStyle w:val="ListParagraph"/>
            <w:numPr>
              <w:numId w:val="1"/>
            </w:numPr>
            <w:tabs>
              <w:tab w:val="left" w:pos="540"/>
              <w:tab w:val="left" w:pos="720"/>
            </w:tabs>
            <w:ind w:hanging="540"/>
          </w:pPr>
        </w:pPrChange>
      </w:pPr>
      <w:ins w:id="1027" w:author="Hassaan Shahawy" w:date="2019-02-28T12:35:00Z">
        <w:r>
          <w:t xml:space="preserve">11:98 </w:t>
        </w:r>
      </w:ins>
      <w:ins w:id="1028" w:author="Hassaan Shahawy" w:date="2019-02-28T12:40:00Z">
        <w:r w:rsidR="00B771C7">
          <w:t xml:space="preserve">if </w:t>
        </w:r>
        <w:proofErr w:type="spellStart"/>
        <w:r w:rsidR="00B771C7">
          <w:t>ghassib</w:t>
        </w:r>
        <w:proofErr w:type="spellEnd"/>
        <w:r w:rsidR="00B771C7">
          <w:t xml:space="preserve"> confesses to taking dirhams</w:t>
        </w:r>
        <w:r w:rsidR="009C57E3">
          <w:t xml:space="preserve"> and </w:t>
        </w:r>
        <w:proofErr w:type="spellStart"/>
        <w:r w:rsidR="009C57E3">
          <w:t>hinta</w:t>
        </w:r>
        <w:proofErr w:type="spellEnd"/>
        <w:r w:rsidR="009C57E3">
          <w:t xml:space="preserve"> </w:t>
        </w:r>
      </w:ins>
      <w:ins w:id="1029" w:author="Hassaan Shahawy" w:date="2019-02-28T12:41:00Z">
        <w:r w:rsidR="009C57E3">
          <w:t>and</w:t>
        </w:r>
      </w:ins>
      <w:ins w:id="1030" w:author="Hassaan Shahawy" w:date="2019-02-28T12:40:00Z">
        <w:r w:rsidR="009C57E3">
          <w:t xml:space="preserve"> </w:t>
        </w:r>
        <w:proofErr w:type="spellStart"/>
        <w:r w:rsidR="009C57E3">
          <w:t>theyre</w:t>
        </w:r>
        <w:proofErr w:type="spellEnd"/>
        <w:r w:rsidR="009C57E3">
          <w:t xml:space="preserve"> in his hands and can be taken back, then he does </w:t>
        </w:r>
        <w:proofErr w:type="spellStart"/>
        <w:r w:rsidR="009C57E3">
          <w:t>sulh</w:t>
        </w:r>
        <w:proofErr w:type="spellEnd"/>
        <w:r w:rsidR="009C57E3">
          <w:t xml:space="preserve"> for half of it</w:t>
        </w:r>
      </w:ins>
      <w:ins w:id="1031" w:author="Hassaan Shahawy" w:date="2019-02-28T12:41:00Z">
        <w:r w:rsidR="009C57E3">
          <w:t xml:space="preserve"> on that he’s not liable for rest, then this is like first case by qiyas, but istiḥsān here that </w:t>
        </w:r>
        <w:proofErr w:type="spellStart"/>
        <w:r w:rsidR="009C57E3">
          <w:t>sulh</w:t>
        </w:r>
        <w:proofErr w:type="spellEnd"/>
        <w:r w:rsidR="009C57E3">
          <w:t xml:space="preserve"> not ok, and it all must go back to original person.</w:t>
        </w:r>
      </w:ins>
      <w:ins w:id="1032" w:author="Hassaan Shahawy" w:date="2019-02-28T12:42:00Z">
        <w:r w:rsidR="009C57E3">
          <w:t xml:space="preserve"> First case was with the </w:t>
        </w:r>
        <w:proofErr w:type="spellStart"/>
        <w:r w:rsidR="009C57E3">
          <w:t>ghaasib</w:t>
        </w:r>
        <w:proofErr w:type="spellEnd"/>
        <w:r w:rsidR="009C57E3">
          <w:t xml:space="preserve"> denying it.</w:t>
        </w:r>
      </w:ins>
    </w:p>
    <w:p w:rsidR="00F34634" w:rsidRDefault="00F34634">
      <w:pPr>
        <w:pStyle w:val="ListParagraph"/>
        <w:numPr>
          <w:ilvl w:val="0"/>
          <w:numId w:val="1"/>
        </w:numPr>
        <w:tabs>
          <w:tab w:val="left" w:pos="540"/>
          <w:tab w:val="left" w:pos="720"/>
        </w:tabs>
        <w:spacing w:line="480" w:lineRule="auto"/>
        <w:ind w:hanging="540"/>
        <w:pPrChange w:id="1033" w:author="Hassaan Shahawy" w:date="2019-02-28T14:41:00Z">
          <w:pPr>
            <w:pStyle w:val="ListParagraph"/>
            <w:numPr>
              <w:numId w:val="1"/>
            </w:numPr>
            <w:tabs>
              <w:tab w:val="left" w:pos="540"/>
              <w:tab w:val="left" w:pos="720"/>
            </w:tabs>
            <w:ind w:hanging="540"/>
          </w:pPr>
        </w:pPrChange>
      </w:pPr>
      <w:r>
        <w:t xml:space="preserve">11:166 </w:t>
      </w:r>
      <w:r w:rsidR="00601C09">
        <w:t xml:space="preserve">and the </w:t>
      </w:r>
      <w:proofErr w:type="spellStart"/>
      <w:r w:rsidR="00601C09">
        <w:t>mukatabs</w:t>
      </w:r>
      <w:proofErr w:type="spellEnd"/>
      <w:r w:rsidR="00601C09">
        <w:t xml:space="preserve"> </w:t>
      </w:r>
      <w:proofErr w:type="spellStart"/>
      <w:r w:rsidR="00601C09">
        <w:t>sulh</w:t>
      </w:r>
      <w:proofErr w:type="spellEnd"/>
      <w:r w:rsidR="00601C09">
        <w:t xml:space="preserve"> is permissible as long as it doesn’t decrease anything in wealth that he has established for himself, unless </w:t>
      </w:r>
      <w:proofErr w:type="spellStart"/>
      <w:r w:rsidR="00601C09">
        <w:t>theres</w:t>
      </w:r>
      <w:proofErr w:type="spellEnd"/>
      <w:r w:rsidR="00601C09">
        <w:t xml:space="preserve"> a 3ayb, in which case by istiḥsān he can have a decrease in it</w:t>
      </w:r>
    </w:p>
    <w:p w:rsidR="00601C09" w:rsidRDefault="00601C09">
      <w:pPr>
        <w:pStyle w:val="ListParagraph"/>
        <w:tabs>
          <w:tab w:val="left" w:pos="540"/>
          <w:tab w:val="left" w:pos="720"/>
        </w:tabs>
        <w:spacing w:line="480" w:lineRule="auto"/>
        <w:pPrChange w:id="1034" w:author="Hassaan Shahawy" w:date="2019-02-28T14:41:00Z">
          <w:pPr>
            <w:pStyle w:val="ListParagraph"/>
            <w:numPr>
              <w:numId w:val="1"/>
            </w:numPr>
            <w:tabs>
              <w:tab w:val="left" w:pos="540"/>
              <w:tab w:val="left" w:pos="720"/>
            </w:tabs>
            <w:ind w:hanging="540"/>
          </w:pPr>
        </w:pPrChange>
      </w:pPr>
      <w:r>
        <w:t xml:space="preserve">11:167 </w:t>
      </w:r>
      <w:r w:rsidR="0099513F">
        <w:t xml:space="preserve">slave cant </w:t>
      </w:r>
      <w:r w:rsidR="00596498">
        <w:t xml:space="preserve">forgive a debt, and if slave sells someone a servant, then buyer says </w:t>
      </w:r>
      <w:proofErr w:type="spellStart"/>
      <w:r w:rsidR="00596498">
        <w:t>theres</w:t>
      </w:r>
      <w:proofErr w:type="spellEnd"/>
      <w:r w:rsidR="00596498">
        <w:t xml:space="preserve"> a flaw, so they do </w:t>
      </w:r>
      <w:proofErr w:type="spellStart"/>
      <w:r w:rsidR="00596498">
        <w:t>sulh</w:t>
      </w:r>
      <w:proofErr w:type="spellEnd"/>
      <w:r w:rsidR="00596498">
        <w:t xml:space="preserve"> that slave forgives a certain portion of the price, then by istiḥsān that’s ok, only for the 3ayb, nothing else</w:t>
      </w:r>
    </w:p>
    <w:p w:rsidR="00596498" w:rsidRDefault="00596498">
      <w:pPr>
        <w:pStyle w:val="ListParagraph"/>
        <w:numPr>
          <w:ilvl w:val="0"/>
          <w:numId w:val="1"/>
        </w:numPr>
        <w:tabs>
          <w:tab w:val="left" w:pos="540"/>
          <w:tab w:val="left" w:pos="720"/>
        </w:tabs>
        <w:spacing w:line="480" w:lineRule="auto"/>
        <w:ind w:hanging="540"/>
        <w:pPrChange w:id="1035" w:author="Hassaan Shahawy" w:date="2019-02-28T14:41:00Z">
          <w:pPr>
            <w:pStyle w:val="ListParagraph"/>
            <w:numPr>
              <w:numId w:val="1"/>
            </w:numPr>
            <w:tabs>
              <w:tab w:val="left" w:pos="540"/>
              <w:tab w:val="left" w:pos="720"/>
            </w:tabs>
            <w:ind w:hanging="540"/>
          </w:pPr>
        </w:pPrChange>
      </w:pPr>
      <w:r>
        <w:t xml:space="preserve">11:189 </w:t>
      </w:r>
      <w:r w:rsidR="000C2BD1">
        <w:t xml:space="preserve">if x makes y wakil concerning a house that he’s made a claim on then y makes </w:t>
      </w:r>
      <w:proofErr w:type="spellStart"/>
      <w:r w:rsidR="000C2BD1">
        <w:t>sulh</w:t>
      </w:r>
      <w:proofErr w:type="spellEnd"/>
      <w:r w:rsidR="000C2BD1">
        <w:t xml:space="preserve"> for that house on 100 dirhams then its permissible, and if he didn’t mention the name of x at all then by istiḥsān its still good</w:t>
      </w:r>
    </w:p>
    <w:p w:rsidR="009B66BC" w:rsidRDefault="000C2BD1" w:rsidP="009B66BC">
      <w:pPr>
        <w:pStyle w:val="ListParagraph"/>
        <w:numPr>
          <w:ilvl w:val="0"/>
          <w:numId w:val="1"/>
        </w:numPr>
        <w:tabs>
          <w:tab w:val="left" w:pos="540"/>
          <w:tab w:val="left" w:pos="720"/>
        </w:tabs>
        <w:spacing w:line="480" w:lineRule="auto"/>
        <w:ind w:hanging="540"/>
      </w:pPr>
      <w:r>
        <w:t xml:space="preserve">11:198 </w:t>
      </w:r>
      <w:r w:rsidR="00943B73">
        <w:t>if x buys a slave from y</w:t>
      </w:r>
      <w:r w:rsidR="008C17C1">
        <w:t xml:space="preserve"> and takes him and pays, then complains of a flaw, then agree to a judge to judge between them, that’s fine. And y cant then make a claim against the person he himself bought the slave from, whether regarding that flaw or something else, if the hakam then returns the slave to him, because y accepted that slave without the judgement of a judge, but rather accepted him as a </w:t>
      </w:r>
      <w:proofErr w:type="spellStart"/>
      <w:r w:rsidR="008C17C1">
        <w:t>sulh</w:t>
      </w:r>
      <w:proofErr w:type="spellEnd"/>
      <w:r w:rsidR="008C17C1">
        <w:t xml:space="preserve">. So if they all agree to this, so x returns it to y, then y returns it to z his supplier, that’s fine by istiḥsān, because by qiyas y </w:t>
      </w:r>
      <w:r w:rsidR="008C17C1">
        <w:lastRenderedPageBreak/>
        <w:t xml:space="preserve">shouldn’t have been able to return to z, because he accepted him as a </w:t>
      </w:r>
      <w:proofErr w:type="spellStart"/>
      <w:r w:rsidR="008C17C1">
        <w:t>sulh</w:t>
      </w:r>
      <w:proofErr w:type="spellEnd"/>
      <w:r w:rsidR="008C17C1">
        <w:t xml:space="preserve"> without judgement of a judge, but I abandon qiyas here dur to z’s consent to this. </w:t>
      </w:r>
    </w:p>
    <w:p w:rsidR="008C17C1" w:rsidRDefault="008C17C1" w:rsidP="009B66BC">
      <w:pPr>
        <w:pStyle w:val="ListParagraph"/>
        <w:numPr>
          <w:ilvl w:val="0"/>
          <w:numId w:val="1"/>
        </w:numPr>
        <w:tabs>
          <w:tab w:val="left" w:pos="540"/>
          <w:tab w:val="left" w:pos="720"/>
        </w:tabs>
        <w:spacing w:line="480" w:lineRule="auto"/>
        <w:ind w:hanging="540"/>
      </w:pPr>
      <w:r>
        <w:t xml:space="preserve">11:198 and if z disputes the ruling after slave returned to y, and go to a judge concerning that </w:t>
      </w:r>
      <w:proofErr w:type="spellStart"/>
      <w:r>
        <w:t>ayb</w:t>
      </w:r>
      <w:proofErr w:type="spellEnd"/>
      <w:r>
        <w:t xml:space="preserve"> (basically z saying it must have originated with y not him), then by qiyas judge cant return slave to z for same reason as above since it was a </w:t>
      </w:r>
      <w:proofErr w:type="spellStart"/>
      <w:r>
        <w:t>sulh</w:t>
      </w:r>
      <w:proofErr w:type="spellEnd"/>
      <w:r>
        <w:t xml:space="preserve"> without the judgement of a judge, but by istiḥsān again judge as if he accepted it without judgement of a judge.</w:t>
      </w:r>
    </w:p>
    <w:p w:rsidR="008C17C1" w:rsidRDefault="008C17C1">
      <w:pPr>
        <w:pStyle w:val="ListParagraph"/>
        <w:numPr>
          <w:ilvl w:val="0"/>
          <w:numId w:val="1"/>
        </w:numPr>
        <w:tabs>
          <w:tab w:val="left" w:pos="540"/>
          <w:tab w:val="left" w:pos="720"/>
        </w:tabs>
        <w:spacing w:line="480" w:lineRule="auto"/>
        <w:ind w:hanging="540"/>
        <w:pPrChange w:id="1036" w:author="Hassaan Shahawy" w:date="2019-02-28T14:41:00Z">
          <w:pPr>
            <w:pStyle w:val="ListParagraph"/>
            <w:numPr>
              <w:numId w:val="1"/>
            </w:numPr>
            <w:tabs>
              <w:tab w:val="left" w:pos="540"/>
              <w:tab w:val="left" w:pos="720"/>
            </w:tabs>
            <w:ind w:hanging="540"/>
          </w:pPr>
        </w:pPrChange>
      </w:pPr>
      <w:r>
        <w:t xml:space="preserve">11:226 </w:t>
      </w:r>
      <w:r w:rsidR="00D965ED">
        <w:t xml:space="preserve">and if x makes a claim to house of y and z, then appoints a as lawyer, then y and z swear that x actually appointed a to represent them, its not permissible. Similarly if their sons or father or wives swear. But if they swear that a man died and gave a </w:t>
      </w:r>
      <w:proofErr w:type="spellStart"/>
      <w:r w:rsidR="00D965ED">
        <w:t>wasiyya</w:t>
      </w:r>
      <w:proofErr w:type="spellEnd"/>
      <w:r w:rsidR="00D965ED">
        <w:t xml:space="preserve"> to a then that is permissible, but </w:t>
      </w:r>
      <w:proofErr w:type="spellStart"/>
      <w:r w:rsidR="00D965ED">
        <w:t>wasiyya</w:t>
      </w:r>
      <w:proofErr w:type="spellEnd"/>
      <w:r w:rsidR="00D965ED">
        <w:t xml:space="preserve"> here not like </w:t>
      </w:r>
      <w:proofErr w:type="spellStart"/>
      <w:r w:rsidR="00D965ED">
        <w:t>wakaala</w:t>
      </w:r>
      <w:proofErr w:type="spellEnd"/>
      <w:r w:rsidR="00D965ED">
        <w:t xml:space="preserve">. Don’t you see that I allow testimony of the sons of a dead man concerning his </w:t>
      </w:r>
      <w:proofErr w:type="spellStart"/>
      <w:r w:rsidR="00D965ED">
        <w:t>wasiyya</w:t>
      </w:r>
      <w:proofErr w:type="spellEnd"/>
      <w:r w:rsidR="00D965ED">
        <w:t xml:space="preserve"> and the testimony of the debtors, whether it was for or against themselves. But none of this works in </w:t>
      </w:r>
      <w:proofErr w:type="spellStart"/>
      <w:r w:rsidR="00D965ED">
        <w:t>wakaala</w:t>
      </w:r>
      <w:proofErr w:type="spellEnd"/>
      <w:r w:rsidR="00D965ED">
        <w:t>. I use istiḥsān here and abandon qiyas.</w:t>
      </w:r>
    </w:p>
    <w:p w:rsidR="00D965ED" w:rsidRDefault="000B3900">
      <w:pPr>
        <w:pStyle w:val="ListParagraph"/>
        <w:numPr>
          <w:ilvl w:val="0"/>
          <w:numId w:val="1"/>
        </w:numPr>
        <w:tabs>
          <w:tab w:val="left" w:pos="540"/>
          <w:tab w:val="left" w:pos="720"/>
        </w:tabs>
        <w:spacing w:line="480" w:lineRule="auto"/>
        <w:ind w:hanging="540"/>
        <w:pPrChange w:id="1037" w:author="Hassaan Shahawy" w:date="2019-02-28T14:41:00Z">
          <w:pPr>
            <w:pStyle w:val="ListParagraph"/>
            <w:numPr>
              <w:numId w:val="1"/>
            </w:numPr>
            <w:tabs>
              <w:tab w:val="left" w:pos="540"/>
              <w:tab w:val="left" w:pos="720"/>
            </w:tabs>
            <w:ind w:hanging="540"/>
          </w:pPr>
        </w:pPrChange>
      </w:pPr>
      <w:r>
        <w:t xml:space="preserve">11:246 </w:t>
      </w:r>
      <w:r w:rsidR="0082194B">
        <w:t xml:space="preserve">if two </w:t>
      </w:r>
      <w:proofErr w:type="spellStart"/>
      <w:r w:rsidR="0082194B">
        <w:t>wasis</w:t>
      </w:r>
      <w:proofErr w:type="spellEnd"/>
      <w:r w:rsidR="0082194B">
        <w:t xml:space="preserve"> are appointed, one </w:t>
      </w:r>
      <w:proofErr w:type="spellStart"/>
      <w:r w:rsidR="0082194B">
        <w:t>cant</w:t>
      </w:r>
      <w:proofErr w:type="spellEnd"/>
      <w:r w:rsidR="0082194B">
        <w:t xml:space="preserve"> do anything </w:t>
      </w:r>
      <w:r w:rsidR="009B0252">
        <w:t>without first coordinating with other, except in clothes and food for the orphans care by istiḥsān according to AH and M, but AY says any action by either is fine always (so avoids the istiḥsān emergence entirely)</w:t>
      </w:r>
    </w:p>
    <w:p w:rsidR="009B0252" w:rsidRDefault="009B0252">
      <w:pPr>
        <w:pStyle w:val="ListParagraph"/>
        <w:numPr>
          <w:ilvl w:val="0"/>
          <w:numId w:val="1"/>
        </w:numPr>
        <w:tabs>
          <w:tab w:val="left" w:pos="540"/>
          <w:tab w:val="left" w:pos="720"/>
        </w:tabs>
        <w:spacing w:line="480" w:lineRule="auto"/>
        <w:ind w:hanging="540"/>
        <w:pPrChange w:id="1038" w:author="Hassaan Shahawy" w:date="2019-02-28T14:41:00Z">
          <w:pPr>
            <w:pStyle w:val="ListParagraph"/>
            <w:numPr>
              <w:numId w:val="1"/>
            </w:numPr>
            <w:tabs>
              <w:tab w:val="left" w:pos="540"/>
              <w:tab w:val="left" w:pos="720"/>
            </w:tabs>
            <w:ind w:hanging="540"/>
          </w:pPr>
        </w:pPrChange>
      </w:pPr>
      <w:r>
        <w:t>11:24</w:t>
      </w:r>
      <w:r w:rsidR="00905AA8">
        <w:t xml:space="preserve">6 and if a man’s </w:t>
      </w:r>
      <w:proofErr w:type="spellStart"/>
      <w:r w:rsidR="00905AA8">
        <w:t>newphew</w:t>
      </w:r>
      <w:proofErr w:type="spellEnd"/>
      <w:r w:rsidR="00905AA8">
        <w:t xml:space="preserve"> or cousin or other relative is in his </w:t>
      </w:r>
      <w:proofErr w:type="spellStart"/>
      <w:r w:rsidR="00905AA8">
        <w:t>hijr</w:t>
      </w:r>
      <w:proofErr w:type="spellEnd"/>
      <w:r w:rsidR="00905AA8">
        <w:t xml:space="preserve">, </w:t>
      </w:r>
      <w:r w:rsidR="00AB0FEE">
        <w:t>he cannot make purchases on his behalf nor negotiate his rights, but by istiḥsān he can accept gifts or charity on kids behalf by istiḥsān</w:t>
      </w:r>
    </w:p>
    <w:p w:rsidR="00AB0FEE" w:rsidRDefault="00AB0FEE">
      <w:pPr>
        <w:pStyle w:val="ListParagraph"/>
        <w:numPr>
          <w:ilvl w:val="0"/>
          <w:numId w:val="1"/>
        </w:numPr>
        <w:tabs>
          <w:tab w:val="left" w:pos="540"/>
          <w:tab w:val="left" w:pos="720"/>
        </w:tabs>
        <w:spacing w:line="480" w:lineRule="auto"/>
        <w:ind w:hanging="540"/>
        <w:pPrChange w:id="1039" w:author="Hassaan Shahawy" w:date="2019-02-28T14:41:00Z">
          <w:pPr>
            <w:pStyle w:val="ListParagraph"/>
            <w:numPr>
              <w:numId w:val="1"/>
            </w:numPr>
            <w:tabs>
              <w:tab w:val="left" w:pos="540"/>
              <w:tab w:val="left" w:pos="720"/>
            </w:tabs>
            <w:ind w:hanging="540"/>
          </w:pPr>
        </w:pPrChange>
      </w:pPr>
      <w:r>
        <w:t>11:246-7, and he cannot hire the boy out to labor for a wage by qiyas, although by istiḥsān its ok if it’s a mahram relationship and the boy is still young</w:t>
      </w:r>
    </w:p>
    <w:p w:rsidR="00AB0FEE" w:rsidRDefault="00AB0FEE">
      <w:pPr>
        <w:pStyle w:val="ListParagraph"/>
        <w:numPr>
          <w:ilvl w:val="0"/>
          <w:numId w:val="1"/>
        </w:numPr>
        <w:tabs>
          <w:tab w:val="left" w:pos="540"/>
          <w:tab w:val="left" w:pos="720"/>
        </w:tabs>
        <w:spacing w:line="480" w:lineRule="auto"/>
        <w:ind w:hanging="540"/>
        <w:pPrChange w:id="1040" w:author="Hassaan Shahawy" w:date="2019-02-28T14:41:00Z">
          <w:pPr>
            <w:pStyle w:val="ListParagraph"/>
            <w:numPr>
              <w:numId w:val="1"/>
            </w:numPr>
            <w:tabs>
              <w:tab w:val="left" w:pos="540"/>
              <w:tab w:val="left" w:pos="720"/>
            </w:tabs>
            <w:ind w:hanging="540"/>
          </w:pPr>
        </w:pPrChange>
      </w:pPr>
      <w:r>
        <w:lastRenderedPageBreak/>
        <w:t xml:space="preserve">11:260 if father commands son buy me some food, so boy buys </w:t>
      </w:r>
      <w:proofErr w:type="spellStart"/>
      <w:r>
        <w:t>hinta</w:t>
      </w:r>
      <w:proofErr w:type="spellEnd"/>
      <w:r>
        <w:t xml:space="preserve"> then that sale is fully valid and applied to the father, but if he </w:t>
      </w:r>
      <w:proofErr w:type="spellStart"/>
      <w:r>
        <w:t>boughts</w:t>
      </w:r>
      <w:proofErr w:type="spellEnd"/>
      <w:r>
        <w:t xml:space="preserve"> meat or fruit then it is not immediately valid by istiḥsān </w:t>
      </w:r>
    </w:p>
    <w:p w:rsidR="00AB0FEE" w:rsidRDefault="00AB0FEE">
      <w:pPr>
        <w:pStyle w:val="ListParagraph"/>
        <w:numPr>
          <w:ilvl w:val="0"/>
          <w:numId w:val="1"/>
        </w:numPr>
        <w:tabs>
          <w:tab w:val="left" w:pos="540"/>
          <w:tab w:val="left" w:pos="720"/>
        </w:tabs>
        <w:spacing w:line="480" w:lineRule="auto"/>
        <w:ind w:hanging="540"/>
        <w:pPrChange w:id="1041" w:author="Hassaan Shahawy" w:date="2019-02-28T14:41:00Z">
          <w:pPr>
            <w:pStyle w:val="ListParagraph"/>
            <w:numPr>
              <w:numId w:val="1"/>
            </w:numPr>
            <w:tabs>
              <w:tab w:val="left" w:pos="540"/>
              <w:tab w:val="left" w:pos="720"/>
            </w:tabs>
            <w:ind w:hanging="540"/>
          </w:pPr>
        </w:pPrChange>
      </w:pPr>
      <w:r>
        <w:t xml:space="preserve">11:262 </w:t>
      </w:r>
      <w:r w:rsidR="00C4206D">
        <w:t xml:space="preserve">a man makes another man </w:t>
      </w:r>
      <w:proofErr w:type="spellStart"/>
      <w:r w:rsidR="00C4206D">
        <w:t>wasi</w:t>
      </w:r>
      <w:proofErr w:type="spellEnd"/>
      <w:r w:rsidR="00C4206D">
        <w:t xml:space="preserve">, and he has dependent minors, then man can sell anything other than property to spend on those dependents, </w:t>
      </w:r>
      <w:r w:rsidR="00C606D0">
        <w:t>by istiḥsān, and cant trade for them, but by istiḥsān can buy food and clothes</w:t>
      </w:r>
    </w:p>
    <w:p w:rsidR="00C606D0" w:rsidRDefault="00C606D0">
      <w:pPr>
        <w:pStyle w:val="ListParagraph"/>
        <w:numPr>
          <w:ilvl w:val="0"/>
          <w:numId w:val="1"/>
        </w:numPr>
        <w:tabs>
          <w:tab w:val="left" w:pos="540"/>
          <w:tab w:val="left" w:pos="720"/>
        </w:tabs>
        <w:spacing w:line="480" w:lineRule="auto"/>
        <w:ind w:hanging="540"/>
        <w:pPrChange w:id="1042" w:author="Hassaan Shahawy" w:date="2019-02-28T14:41:00Z">
          <w:pPr>
            <w:pStyle w:val="ListParagraph"/>
            <w:numPr>
              <w:numId w:val="1"/>
            </w:numPr>
            <w:tabs>
              <w:tab w:val="left" w:pos="540"/>
              <w:tab w:val="left" w:pos="720"/>
            </w:tabs>
            <w:ind w:hanging="540"/>
          </w:pPr>
        </w:pPrChange>
      </w:pPr>
      <w:r>
        <w:t xml:space="preserve">11:277 </w:t>
      </w:r>
      <w:r w:rsidR="001034A3">
        <w:t xml:space="preserve">if wakil sells slave on behalf of someone then says I sold him but I lost the amount, </w:t>
      </w:r>
      <w:r w:rsidR="00BE35AD">
        <w:t xml:space="preserve">and that someone had died, then wakil must provide evidence he sold solve during that person’s life, and if he </w:t>
      </w:r>
      <w:proofErr w:type="spellStart"/>
      <w:r w:rsidR="00BE35AD">
        <w:t>cant</w:t>
      </w:r>
      <w:proofErr w:type="spellEnd"/>
      <w:r w:rsidR="00BE35AD">
        <w:t>, then sale undone, slave returned to heirs, and the buyer goes to wakil for the amount. But if you cant find the slave, then you believe the wakil with an oath. Istiḥsān here and abandon qiyas.</w:t>
      </w:r>
    </w:p>
    <w:p w:rsidR="0090493B" w:rsidRDefault="0090493B">
      <w:pPr>
        <w:pStyle w:val="ListParagraph"/>
        <w:numPr>
          <w:ilvl w:val="0"/>
          <w:numId w:val="1"/>
        </w:numPr>
        <w:tabs>
          <w:tab w:val="left" w:pos="540"/>
          <w:tab w:val="left" w:pos="720"/>
        </w:tabs>
        <w:spacing w:line="480" w:lineRule="auto"/>
        <w:ind w:hanging="540"/>
        <w:rPr>
          <w:ins w:id="1043" w:author="Hassaan Shahawy" w:date="2019-02-28T14:04:00Z"/>
        </w:rPr>
        <w:pPrChange w:id="1044" w:author="Hassaan Shahawy" w:date="2019-02-28T14:41:00Z">
          <w:pPr>
            <w:pStyle w:val="ListParagraph"/>
            <w:numPr>
              <w:numId w:val="1"/>
            </w:numPr>
            <w:tabs>
              <w:tab w:val="left" w:pos="540"/>
              <w:tab w:val="left" w:pos="720"/>
            </w:tabs>
            <w:ind w:hanging="540"/>
          </w:pPr>
        </w:pPrChange>
      </w:pPr>
      <w:ins w:id="1045" w:author="Hassaan Shahawy" w:date="2019-02-28T14:04:00Z">
        <w:r>
          <w:rPr>
            <w:rFonts w:hint="cs"/>
            <w:rtl/>
          </w:rPr>
          <w:t>11:282</w:t>
        </w:r>
        <w:r>
          <w:t xml:space="preserve"> if man makes y wakil to sell cloth in </w:t>
        </w:r>
        <w:proofErr w:type="spellStart"/>
        <w:r>
          <w:t>kufa</w:t>
        </w:r>
        <w:proofErr w:type="spellEnd"/>
        <w:r>
          <w:t xml:space="preserve">, but he sells it in </w:t>
        </w:r>
        <w:proofErr w:type="spellStart"/>
        <w:r>
          <w:t>basra</w:t>
        </w:r>
        <w:proofErr w:type="spellEnd"/>
        <w:r>
          <w:t xml:space="preserve">, </w:t>
        </w:r>
      </w:ins>
      <w:ins w:id="1046" w:author="Hassaan Shahawy" w:date="2019-02-28T14:05:00Z">
        <w:r>
          <w:t xml:space="preserve">by qiyas </w:t>
        </w:r>
        <w:proofErr w:type="spellStart"/>
        <w:r>
          <w:t>hes</w:t>
        </w:r>
        <w:proofErr w:type="spellEnd"/>
        <w:r>
          <w:t xml:space="preserve"> not liable, but by istiḥsān he’s liable abandon qiyas. </w:t>
        </w:r>
      </w:ins>
    </w:p>
    <w:p w:rsidR="00FC643E" w:rsidRDefault="00FC643E">
      <w:pPr>
        <w:pStyle w:val="ListParagraph"/>
        <w:numPr>
          <w:ilvl w:val="0"/>
          <w:numId w:val="1"/>
        </w:numPr>
        <w:tabs>
          <w:tab w:val="left" w:pos="540"/>
          <w:tab w:val="left" w:pos="720"/>
        </w:tabs>
        <w:spacing w:line="480" w:lineRule="auto"/>
        <w:ind w:hanging="540"/>
        <w:rPr>
          <w:ins w:id="1047" w:author="Hassaan Shahawy" w:date="2019-02-28T12:42:00Z"/>
        </w:rPr>
        <w:pPrChange w:id="1048" w:author="Hassaan Shahawy" w:date="2019-02-28T14:41:00Z">
          <w:pPr>
            <w:pStyle w:val="ListParagraph"/>
            <w:numPr>
              <w:numId w:val="1"/>
            </w:numPr>
            <w:tabs>
              <w:tab w:val="left" w:pos="540"/>
              <w:tab w:val="left" w:pos="720"/>
            </w:tabs>
            <w:ind w:hanging="540"/>
          </w:pPr>
        </w:pPrChange>
      </w:pPr>
      <w:ins w:id="1049" w:author="Hassaan Shahawy" w:date="2019-02-28T12:42:00Z">
        <w:r>
          <w:t>11:282</w:t>
        </w:r>
      </w:ins>
      <w:ins w:id="1050" w:author="Hassaan Shahawy" w:date="2019-02-28T12:43:00Z">
        <w:r>
          <w:t xml:space="preserve"> if x says I have made either y or z wakil to sell this thing, so one of them sells it, by qiyas its invalid, but ok by istiḥsān. Similar cases is when he says whichever of you </w:t>
        </w:r>
      </w:ins>
      <w:ins w:id="1051" w:author="Hassaan Shahawy" w:date="2019-02-28T12:44:00Z">
        <w:r>
          <w:t>sells it is ok, so relates to that case.</w:t>
        </w:r>
      </w:ins>
    </w:p>
    <w:p w:rsidR="00BE35AD" w:rsidRDefault="00BE35AD">
      <w:pPr>
        <w:pStyle w:val="ListParagraph"/>
        <w:numPr>
          <w:ilvl w:val="0"/>
          <w:numId w:val="1"/>
        </w:numPr>
        <w:tabs>
          <w:tab w:val="left" w:pos="540"/>
          <w:tab w:val="left" w:pos="720"/>
        </w:tabs>
        <w:spacing w:line="480" w:lineRule="auto"/>
        <w:ind w:hanging="540"/>
        <w:pPrChange w:id="1052" w:author="Hassaan Shahawy" w:date="2019-02-28T14:41:00Z">
          <w:pPr>
            <w:pStyle w:val="ListParagraph"/>
            <w:numPr>
              <w:numId w:val="1"/>
            </w:numPr>
            <w:tabs>
              <w:tab w:val="left" w:pos="540"/>
              <w:tab w:val="left" w:pos="720"/>
            </w:tabs>
            <w:ind w:hanging="540"/>
          </w:pPr>
        </w:pPrChange>
      </w:pPr>
      <w:r>
        <w:t xml:space="preserve">11:283 </w:t>
      </w:r>
      <w:r w:rsidR="000D0E86">
        <w:t xml:space="preserve">if x gives y something and says sells this with condition of </w:t>
      </w:r>
      <w:proofErr w:type="spellStart"/>
      <w:r w:rsidR="000D0E86">
        <w:t>khiyar</w:t>
      </w:r>
      <w:proofErr w:type="spellEnd"/>
      <w:r w:rsidR="000D0E86">
        <w:t xml:space="preserve"> for a month, but y only gives </w:t>
      </w:r>
      <w:proofErr w:type="spellStart"/>
      <w:r w:rsidR="000D0E86">
        <w:t>khiyar</w:t>
      </w:r>
      <w:proofErr w:type="spellEnd"/>
      <w:r w:rsidR="000D0E86">
        <w:t xml:space="preserve"> of 3 days, then by istiḥsān its valid, by qiyas of AH’s opinion, but by AY and M its not permissible, and this is because for AH </w:t>
      </w:r>
      <w:proofErr w:type="spellStart"/>
      <w:r w:rsidR="000D0E86">
        <w:t>khiyar</w:t>
      </w:r>
      <w:proofErr w:type="spellEnd"/>
      <w:r w:rsidR="000D0E86">
        <w:t xml:space="preserve"> of month is invalid (so stipulation was invalid and is ignored), whereas for AY and M one month is valid</w:t>
      </w:r>
    </w:p>
    <w:p w:rsidR="00A7767A" w:rsidRDefault="000D0E86">
      <w:pPr>
        <w:pStyle w:val="ListParagraph"/>
        <w:numPr>
          <w:ilvl w:val="0"/>
          <w:numId w:val="1"/>
        </w:numPr>
        <w:tabs>
          <w:tab w:val="left" w:pos="540"/>
          <w:tab w:val="left" w:pos="720"/>
        </w:tabs>
        <w:spacing w:line="480" w:lineRule="auto"/>
        <w:ind w:hanging="540"/>
        <w:pPrChange w:id="1053" w:author="Hassaan Shahawy" w:date="2019-02-28T14:41:00Z">
          <w:pPr>
            <w:pStyle w:val="ListParagraph"/>
            <w:numPr>
              <w:numId w:val="1"/>
            </w:numPr>
            <w:tabs>
              <w:tab w:val="left" w:pos="540"/>
              <w:tab w:val="left" w:pos="720"/>
            </w:tabs>
            <w:ind w:hanging="540"/>
          </w:pPr>
        </w:pPrChange>
      </w:pPr>
      <w:r>
        <w:t xml:space="preserve">11:283, if x makes y wakil saying sell this for me with a </w:t>
      </w:r>
      <w:proofErr w:type="spellStart"/>
      <w:r>
        <w:t>fasid</w:t>
      </w:r>
      <w:proofErr w:type="spellEnd"/>
      <w:r>
        <w:t xml:space="preserve"> sale, but then he sells it a valid sale, then the sale is valid, abandon qiyas here and take istiḥsān. This is AY opinion. And M said not valid</w:t>
      </w:r>
      <w:ins w:id="1054" w:author="Hassaan Shahawy" w:date="2019-02-28T14:05:00Z">
        <w:r w:rsidR="00A7767A">
          <w:t>.</w:t>
        </w:r>
      </w:ins>
      <w:del w:id="1055" w:author="Hassaan Shahawy" w:date="2019-02-28T14:05:00Z">
        <w:r w:rsidDel="00A7767A">
          <w:delText>.</w:delText>
        </w:r>
      </w:del>
    </w:p>
    <w:p w:rsidR="000D0E86" w:rsidRDefault="000D0E86">
      <w:pPr>
        <w:pStyle w:val="ListParagraph"/>
        <w:numPr>
          <w:ilvl w:val="0"/>
          <w:numId w:val="1"/>
        </w:numPr>
        <w:tabs>
          <w:tab w:val="left" w:pos="540"/>
          <w:tab w:val="left" w:pos="720"/>
        </w:tabs>
        <w:spacing w:line="480" w:lineRule="auto"/>
        <w:ind w:hanging="540"/>
        <w:pPrChange w:id="1056" w:author="Hassaan Shahawy" w:date="2019-02-28T14:41:00Z">
          <w:pPr>
            <w:pStyle w:val="ListParagraph"/>
            <w:numPr>
              <w:numId w:val="1"/>
            </w:numPr>
            <w:tabs>
              <w:tab w:val="left" w:pos="540"/>
              <w:tab w:val="left" w:pos="720"/>
            </w:tabs>
            <w:ind w:hanging="540"/>
          </w:pPr>
        </w:pPrChange>
      </w:pPr>
      <w:r>
        <w:lastRenderedPageBreak/>
        <w:t xml:space="preserve">11:284 </w:t>
      </w:r>
      <w:r w:rsidR="00E811D9">
        <w:t>if x makes y wakil and says sell this at the price z sold it for, if z had sold some for 40 and some for 50, and y sells it all for 40, by istiḥsān that’s valid</w:t>
      </w:r>
    </w:p>
    <w:p w:rsidR="00E811D9" w:rsidRDefault="00E811D9">
      <w:pPr>
        <w:pStyle w:val="ListParagraph"/>
        <w:numPr>
          <w:ilvl w:val="0"/>
          <w:numId w:val="1"/>
        </w:numPr>
        <w:tabs>
          <w:tab w:val="left" w:pos="540"/>
          <w:tab w:val="left" w:pos="720"/>
        </w:tabs>
        <w:spacing w:line="480" w:lineRule="auto"/>
        <w:ind w:hanging="540"/>
        <w:pPrChange w:id="1057" w:author="Hassaan Shahawy" w:date="2019-02-28T14:41:00Z">
          <w:pPr>
            <w:pStyle w:val="ListParagraph"/>
            <w:numPr>
              <w:numId w:val="1"/>
            </w:numPr>
            <w:tabs>
              <w:tab w:val="left" w:pos="540"/>
              <w:tab w:val="left" w:pos="720"/>
            </w:tabs>
            <w:ind w:hanging="540"/>
          </w:pPr>
        </w:pPrChange>
      </w:pPr>
      <w:r>
        <w:t xml:space="preserve">11:289 if x makes y wakil to buy him </w:t>
      </w:r>
      <w:proofErr w:type="spellStart"/>
      <w:r>
        <w:t>hinta</w:t>
      </w:r>
      <w:proofErr w:type="spellEnd"/>
      <w:r>
        <w:t xml:space="preserve"> from the Euphrates, so he does that then rents an animal and carries it </w:t>
      </w:r>
      <w:r w:rsidR="005F5043">
        <w:t>on the animal, buy qiyas this rental does not apply to the command, but by istiḥsān its part of it</w:t>
      </w:r>
    </w:p>
    <w:p w:rsidR="005F5043" w:rsidRDefault="005F5043">
      <w:pPr>
        <w:pStyle w:val="ListParagraph"/>
        <w:numPr>
          <w:ilvl w:val="1"/>
          <w:numId w:val="1"/>
        </w:numPr>
        <w:tabs>
          <w:tab w:val="left" w:pos="540"/>
          <w:tab w:val="left" w:pos="720"/>
        </w:tabs>
        <w:spacing w:line="480" w:lineRule="auto"/>
        <w:pPrChange w:id="1058" w:author="Hassaan Shahawy" w:date="2019-02-28T14:41:00Z">
          <w:pPr>
            <w:pStyle w:val="ListParagraph"/>
            <w:numPr>
              <w:ilvl w:val="1"/>
              <w:numId w:val="1"/>
            </w:numPr>
            <w:tabs>
              <w:tab w:val="left" w:pos="540"/>
              <w:tab w:val="left" w:pos="720"/>
            </w:tabs>
            <w:ind w:left="1440" w:hanging="360"/>
          </w:pPr>
        </w:pPrChange>
      </w:pPr>
      <w:r>
        <w:t xml:space="preserve">Interesting seeing a different meaning of </w:t>
      </w:r>
      <w:proofErr w:type="spellStart"/>
      <w:r>
        <w:t>yajuz</w:t>
      </w:r>
      <w:proofErr w:type="spellEnd"/>
      <w:r>
        <w:t xml:space="preserve"> here very important, see above also</w:t>
      </w:r>
    </w:p>
    <w:p w:rsidR="005F5043" w:rsidRDefault="005F5043">
      <w:pPr>
        <w:pStyle w:val="ListParagraph"/>
        <w:numPr>
          <w:ilvl w:val="0"/>
          <w:numId w:val="1"/>
        </w:numPr>
        <w:tabs>
          <w:tab w:val="left" w:pos="360"/>
          <w:tab w:val="left" w:pos="540"/>
        </w:tabs>
        <w:spacing w:line="480" w:lineRule="auto"/>
        <w:ind w:hanging="540"/>
        <w:pPrChange w:id="1059" w:author="Hassaan Shahawy" w:date="2019-02-28T14:41:00Z">
          <w:pPr>
            <w:pStyle w:val="ListParagraph"/>
            <w:numPr>
              <w:numId w:val="1"/>
            </w:numPr>
            <w:tabs>
              <w:tab w:val="left" w:pos="360"/>
              <w:tab w:val="left" w:pos="540"/>
            </w:tabs>
            <w:ind w:hanging="540"/>
          </w:pPr>
        </w:pPrChange>
      </w:pPr>
      <w:r>
        <w:t xml:space="preserve">11:299 </w:t>
      </w:r>
      <w:r w:rsidR="00BB68F6">
        <w:t xml:space="preserve">if x makes y wakil to buy slave z, then y buys z, then </w:t>
      </w:r>
      <w:r w:rsidR="00464A1E">
        <w:t xml:space="preserve">z gets </w:t>
      </w:r>
      <w:proofErr w:type="spellStart"/>
      <w:r w:rsidR="00464A1E">
        <w:t>ayb</w:t>
      </w:r>
      <w:proofErr w:type="spellEnd"/>
      <w:r w:rsidR="00464A1E">
        <w:t xml:space="preserve"> while y still has him, then y has choice, he can do </w:t>
      </w:r>
      <w:proofErr w:type="spellStart"/>
      <w:r w:rsidR="00464A1E">
        <w:t>faskh</w:t>
      </w:r>
      <w:proofErr w:type="spellEnd"/>
      <w:r w:rsidR="00464A1E">
        <w:t xml:space="preserve"> of bay3, or he can take him and certify the sale. If the 3ayb is something that doesn’t prevent z from being useful, then x is stuck with z. but if it’s a 3ayb that makes z useless, then y is stuck with him but x doesn’t have to take him unless he wants him. By qiyas these are equal, but istiḥsān here and abandon qiyas. </w:t>
      </w:r>
    </w:p>
    <w:p w:rsidR="00464A1E" w:rsidRDefault="00464A1E">
      <w:pPr>
        <w:pStyle w:val="ListParagraph"/>
        <w:numPr>
          <w:ilvl w:val="0"/>
          <w:numId w:val="1"/>
        </w:numPr>
        <w:tabs>
          <w:tab w:val="left" w:pos="360"/>
          <w:tab w:val="left" w:pos="540"/>
        </w:tabs>
        <w:spacing w:line="480" w:lineRule="auto"/>
        <w:ind w:hanging="540"/>
        <w:pPrChange w:id="1060" w:author="Hassaan Shahawy" w:date="2019-02-28T14:41:00Z">
          <w:pPr>
            <w:pStyle w:val="ListParagraph"/>
            <w:numPr>
              <w:numId w:val="1"/>
            </w:numPr>
            <w:tabs>
              <w:tab w:val="left" w:pos="360"/>
              <w:tab w:val="left" w:pos="540"/>
            </w:tabs>
            <w:ind w:hanging="540"/>
          </w:pPr>
        </w:pPrChange>
      </w:pPr>
      <w:r>
        <w:t xml:space="preserve">11:305 </w:t>
      </w:r>
      <w:r w:rsidR="0094473A">
        <w:t xml:space="preserve">if x makes y wakil </w:t>
      </w:r>
      <w:r w:rsidR="00C24A51">
        <w:t xml:space="preserve">and gives him money to buy food, then y accepts the money, then that is valid and y must buy x food, by qiyas of AH and M, but qiyas of AY says wakil cannot do </w:t>
      </w:r>
      <w:proofErr w:type="spellStart"/>
      <w:r w:rsidR="00C24A51">
        <w:t>ibra</w:t>
      </w:r>
      <w:proofErr w:type="spellEnd"/>
      <w:r w:rsidR="00C24A51">
        <w:t xml:space="preserve">’ or </w:t>
      </w:r>
      <w:proofErr w:type="spellStart"/>
      <w:r w:rsidR="00C24A51">
        <w:t>hiba</w:t>
      </w:r>
      <w:proofErr w:type="spellEnd"/>
      <w:r w:rsidR="00C24A51">
        <w:t xml:space="preserve"> or leaving it or delaying it, and that x can go back to him for his food, ay used istiḥsān in this and abandoned qiyas</w:t>
      </w:r>
    </w:p>
    <w:p w:rsidR="00C24A51" w:rsidRDefault="00C24A51">
      <w:pPr>
        <w:pStyle w:val="ListParagraph"/>
        <w:numPr>
          <w:ilvl w:val="0"/>
          <w:numId w:val="1"/>
        </w:numPr>
        <w:tabs>
          <w:tab w:val="left" w:pos="360"/>
          <w:tab w:val="left" w:pos="540"/>
        </w:tabs>
        <w:spacing w:line="480" w:lineRule="auto"/>
        <w:ind w:hanging="540"/>
        <w:pPrChange w:id="1061" w:author="Hassaan Shahawy" w:date="2019-02-28T14:41:00Z">
          <w:pPr>
            <w:pStyle w:val="ListParagraph"/>
            <w:numPr>
              <w:numId w:val="1"/>
            </w:numPr>
            <w:tabs>
              <w:tab w:val="left" w:pos="360"/>
              <w:tab w:val="left" w:pos="540"/>
            </w:tabs>
            <w:ind w:hanging="540"/>
          </w:pPr>
        </w:pPrChange>
      </w:pPr>
      <w:r>
        <w:t>11:306</w:t>
      </w:r>
      <w:r w:rsidR="00EA4A42">
        <w:t xml:space="preserve"> x makes y wakil to buy food, to us food = </w:t>
      </w:r>
      <w:proofErr w:type="spellStart"/>
      <w:r w:rsidR="00EA4A42">
        <w:t>hinta</w:t>
      </w:r>
      <w:proofErr w:type="spellEnd"/>
      <w:r w:rsidR="00EA4A42">
        <w:t xml:space="preserve">, by </w:t>
      </w:r>
      <w:proofErr w:type="spellStart"/>
      <w:r w:rsidR="00EA4A42">
        <w:t>istihsan</w:t>
      </w:r>
      <w:proofErr w:type="spellEnd"/>
      <w:r w:rsidR="00EA4A42">
        <w:t>.</w:t>
      </w:r>
    </w:p>
    <w:p w:rsidR="00EA4A42" w:rsidRDefault="00EA4A42">
      <w:pPr>
        <w:pStyle w:val="ListParagraph"/>
        <w:numPr>
          <w:ilvl w:val="1"/>
          <w:numId w:val="1"/>
        </w:numPr>
        <w:tabs>
          <w:tab w:val="left" w:pos="360"/>
          <w:tab w:val="left" w:pos="540"/>
        </w:tabs>
        <w:spacing w:line="480" w:lineRule="auto"/>
        <w:pPrChange w:id="1062" w:author="Hassaan Shahawy" w:date="2019-02-28T14:41:00Z">
          <w:pPr>
            <w:pStyle w:val="ListParagraph"/>
            <w:numPr>
              <w:ilvl w:val="1"/>
              <w:numId w:val="1"/>
            </w:numPr>
            <w:tabs>
              <w:tab w:val="left" w:pos="360"/>
              <w:tab w:val="left" w:pos="540"/>
            </w:tabs>
            <w:ind w:left="1440" w:hanging="360"/>
          </w:pPr>
        </w:pPrChange>
      </w:pPr>
      <w:r>
        <w:t>Like limit setting, but definition setting?</w:t>
      </w:r>
    </w:p>
    <w:p w:rsidR="00EA4A42" w:rsidRDefault="00F57687">
      <w:pPr>
        <w:pStyle w:val="ListParagraph"/>
        <w:numPr>
          <w:ilvl w:val="0"/>
          <w:numId w:val="1"/>
        </w:numPr>
        <w:tabs>
          <w:tab w:val="left" w:pos="360"/>
          <w:tab w:val="left" w:pos="540"/>
        </w:tabs>
        <w:spacing w:line="480" w:lineRule="auto"/>
        <w:ind w:hanging="540"/>
        <w:pPrChange w:id="1063" w:author="Hassaan Shahawy" w:date="2019-02-28T14:41:00Z">
          <w:pPr>
            <w:pStyle w:val="ListParagraph"/>
            <w:numPr>
              <w:numId w:val="1"/>
            </w:numPr>
            <w:tabs>
              <w:tab w:val="left" w:pos="360"/>
              <w:tab w:val="left" w:pos="540"/>
            </w:tabs>
            <w:ind w:hanging="540"/>
          </w:pPr>
        </w:pPrChange>
      </w:pPr>
      <w:r>
        <w:t xml:space="preserve">11:313 if x makes y wakil in his debt and doesn’t say fi </w:t>
      </w:r>
      <w:proofErr w:type="spellStart"/>
      <w:r>
        <w:t>qabdihi</w:t>
      </w:r>
      <w:proofErr w:type="spellEnd"/>
      <w:r>
        <w:t xml:space="preserve"> he is still wakil fi </w:t>
      </w:r>
      <w:proofErr w:type="spellStart"/>
      <w:r>
        <w:t>qabdihi</w:t>
      </w:r>
      <w:proofErr w:type="spellEnd"/>
      <w:r>
        <w:t>, by istiḥsān</w:t>
      </w:r>
    </w:p>
    <w:p w:rsidR="00A7767A" w:rsidRDefault="00A7767A">
      <w:pPr>
        <w:pStyle w:val="ListParagraph"/>
        <w:numPr>
          <w:ilvl w:val="0"/>
          <w:numId w:val="1"/>
        </w:numPr>
        <w:tabs>
          <w:tab w:val="left" w:pos="360"/>
          <w:tab w:val="left" w:pos="540"/>
        </w:tabs>
        <w:spacing w:line="480" w:lineRule="auto"/>
        <w:ind w:hanging="540"/>
      </w:pPr>
      <w:ins w:id="1064" w:author="Hassaan Shahawy" w:date="2019-02-28T14:06:00Z">
        <w:r>
          <w:t xml:space="preserve">11:321 </w:t>
        </w:r>
      </w:ins>
      <w:ins w:id="1065" w:author="Hassaan Shahawy" w:date="2019-02-28T14:27:00Z">
        <w:r w:rsidR="007D2A9A">
          <w:t xml:space="preserve">if x makes y wakil to collect debt </w:t>
        </w:r>
      </w:ins>
      <w:ins w:id="1066" w:author="Hassaan Shahawy" w:date="2019-02-28T14:28:00Z">
        <w:r w:rsidR="007D2A9A">
          <w:t xml:space="preserve">then wakil collects it but finds its not good quality or not valid currency like torn bills basically so returns it then by qiyas he’s </w:t>
        </w:r>
        <w:proofErr w:type="spellStart"/>
        <w:r w:rsidR="007D2A9A">
          <w:t>liably</w:t>
        </w:r>
        <w:proofErr w:type="spellEnd"/>
        <w:r w:rsidR="007D2A9A">
          <w:t xml:space="preserve">, but istiḥsān abandon qiyas he’s not liable. </w:t>
        </w:r>
      </w:ins>
    </w:p>
    <w:p w:rsidR="00D64D46" w:rsidRDefault="00D64D46" w:rsidP="00D64D46">
      <w:pPr>
        <w:pStyle w:val="ListParagraph"/>
        <w:numPr>
          <w:ilvl w:val="0"/>
          <w:numId w:val="1"/>
        </w:numPr>
        <w:tabs>
          <w:tab w:val="left" w:pos="360"/>
          <w:tab w:val="left" w:pos="540"/>
        </w:tabs>
        <w:spacing w:line="480" w:lineRule="auto"/>
        <w:ind w:hanging="540"/>
        <w:rPr>
          <w:ins w:id="1067" w:author="Hassaan Shahawy" w:date="2019-02-28T14:06:00Z"/>
        </w:rPr>
      </w:pPr>
      <w:r>
        <w:lastRenderedPageBreak/>
        <w:t>11:321</w:t>
      </w:r>
      <w:r w:rsidR="00BA5298">
        <w:t xml:space="preserve"> if x makes y wakil to pick up a bunch of his </w:t>
      </w:r>
      <w:proofErr w:type="spellStart"/>
      <w:r w:rsidR="00BA5298">
        <w:t>hinta</w:t>
      </w:r>
      <w:proofErr w:type="spellEnd"/>
      <w:r w:rsidR="00BA5298">
        <w:t xml:space="preserve"> from someone, then y rents an animal to carry the </w:t>
      </w:r>
      <w:proofErr w:type="spellStart"/>
      <w:r w:rsidR="00BA5298">
        <w:t>hinta</w:t>
      </w:r>
      <w:proofErr w:type="spellEnd"/>
      <w:r w:rsidR="00BA5298">
        <w:t xml:space="preserve">, x doesn’t have to pay the rental, y is </w:t>
      </w:r>
      <w:proofErr w:type="spellStart"/>
      <w:r w:rsidR="00BA5298">
        <w:t>mutatawwi</w:t>
      </w:r>
      <w:proofErr w:type="spellEnd"/>
      <w:r w:rsidR="00BA5298">
        <w:t xml:space="preserve">’. But if its in the same city and y picked it up from the food people and brought it to x’s house, then </w:t>
      </w:r>
      <w:proofErr w:type="spellStart"/>
      <w:r w:rsidR="00BA5298">
        <w:t>ya</w:t>
      </w:r>
      <w:proofErr w:type="spellEnd"/>
      <w:r w:rsidR="00BA5298">
        <w:t xml:space="preserve"> x should pay rental.</w:t>
      </w:r>
    </w:p>
    <w:p w:rsidR="00F57687" w:rsidRDefault="00F57687">
      <w:pPr>
        <w:pStyle w:val="ListParagraph"/>
        <w:numPr>
          <w:ilvl w:val="0"/>
          <w:numId w:val="1"/>
        </w:numPr>
        <w:tabs>
          <w:tab w:val="left" w:pos="360"/>
          <w:tab w:val="left" w:pos="540"/>
        </w:tabs>
        <w:spacing w:line="480" w:lineRule="auto"/>
        <w:ind w:hanging="540"/>
        <w:pPrChange w:id="1068" w:author="Hassaan Shahawy" w:date="2019-02-28T14:41:00Z">
          <w:pPr>
            <w:pStyle w:val="ListParagraph"/>
            <w:numPr>
              <w:numId w:val="1"/>
            </w:numPr>
            <w:tabs>
              <w:tab w:val="left" w:pos="360"/>
              <w:tab w:val="left" w:pos="540"/>
            </w:tabs>
            <w:ind w:hanging="540"/>
          </w:pPr>
        </w:pPrChange>
      </w:pPr>
      <w:r>
        <w:t xml:space="preserve">11:328 </w:t>
      </w:r>
      <w:r w:rsidR="0092140F">
        <w:t xml:space="preserve">and if x makes y and z wakils to pay to a 1000 dirhams and he gives them the 1000, then y pays it without z there, then by qiyas y is liable, but by istiḥsān he’s not liable. </w:t>
      </w:r>
    </w:p>
    <w:p w:rsidR="0092140F" w:rsidRDefault="0092140F">
      <w:pPr>
        <w:pStyle w:val="ListParagraph"/>
        <w:numPr>
          <w:ilvl w:val="0"/>
          <w:numId w:val="1"/>
        </w:numPr>
        <w:tabs>
          <w:tab w:val="left" w:pos="360"/>
          <w:tab w:val="left" w:pos="540"/>
        </w:tabs>
        <w:spacing w:line="480" w:lineRule="auto"/>
        <w:ind w:hanging="540"/>
        <w:pPrChange w:id="1069" w:author="Hassaan Shahawy" w:date="2019-02-28T14:41:00Z">
          <w:pPr>
            <w:pStyle w:val="ListParagraph"/>
            <w:numPr>
              <w:numId w:val="1"/>
            </w:numPr>
            <w:tabs>
              <w:tab w:val="left" w:pos="360"/>
              <w:tab w:val="left" w:pos="540"/>
            </w:tabs>
            <w:ind w:hanging="540"/>
          </w:pPr>
        </w:pPrChange>
      </w:pPr>
      <w:r>
        <w:t>11:328 and if y and z make another man b wakil to pay a, they are both liable by qiyas, but by istiḥsān not liable</w:t>
      </w:r>
    </w:p>
    <w:p w:rsidR="00FC643E" w:rsidRDefault="00FC643E">
      <w:pPr>
        <w:pStyle w:val="ListParagraph"/>
        <w:numPr>
          <w:ilvl w:val="0"/>
          <w:numId w:val="1"/>
        </w:numPr>
        <w:tabs>
          <w:tab w:val="left" w:pos="360"/>
          <w:tab w:val="left" w:pos="540"/>
        </w:tabs>
        <w:spacing w:line="480" w:lineRule="auto"/>
        <w:ind w:hanging="540"/>
        <w:rPr>
          <w:ins w:id="1070" w:author="Hassaan Shahawy" w:date="2019-02-28T12:42:00Z"/>
        </w:rPr>
        <w:pPrChange w:id="1071" w:author="Hassaan Shahawy" w:date="2019-02-28T14:41:00Z">
          <w:pPr>
            <w:pStyle w:val="ListParagraph"/>
            <w:numPr>
              <w:numId w:val="1"/>
            </w:numPr>
            <w:tabs>
              <w:tab w:val="left" w:pos="360"/>
              <w:tab w:val="left" w:pos="540"/>
            </w:tabs>
            <w:ind w:hanging="540"/>
          </w:pPr>
        </w:pPrChange>
      </w:pPr>
      <w:ins w:id="1072" w:author="Hassaan Shahawy" w:date="2019-02-28T12:42:00Z">
        <w:r>
          <w:t>11:337</w:t>
        </w:r>
      </w:ins>
      <w:ins w:id="1073" w:author="Hassaan Shahawy" w:date="2019-02-28T12:45:00Z">
        <w:r w:rsidR="00863FF0">
          <w:rPr>
            <w:rFonts w:hint="cs"/>
            <w:rtl/>
          </w:rPr>
          <w:t xml:space="preserve"> </w:t>
        </w:r>
        <w:r w:rsidR="00863FF0">
          <w:t xml:space="preserve"> x makes y wakil to make slave z </w:t>
        </w:r>
        <w:proofErr w:type="spellStart"/>
        <w:r w:rsidR="00863FF0">
          <w:t>rahn</w:t>
        </w:r>
        <w:proofErr w:type="spellEnd"/>
        <w:r w:rsidR="00863FF0">
          <w:t xml:space="preserve"> to person a, but he does it to person b, not ok. And if it goes to plan, but they record it as a purchase, but then both z and a confess its </w:t>
        </w:r>
        <w:proofErr w:type="spellStart"/>
        <w:r w:rsidR="00863FF0">
          <w:t>rahn</w:t>
        </w:r>
        <w:proofErr w:type="spellEnd"/>
        <w:r w:rsidR="00863FF0">
          <w:t xml:space="preserve">, </w:t>
        </w:r>
      </w:ins>
      <w:ins w:id="1074" w:author="Hassaan Shahawy" w:date="2019-02-28T12:46:00Z">
        <w:r w:rsidR="00863FF0">
          <w:t xml:space="preserve">but was just called a purchase for sum3a (reputation? Or just convention), then istiḥsān it’s a </w:t>
        </w:r>
        <w:proofErr w:type="spellStart"/>
        <w:r w:rsidR="00863FF0">
          <w:t>rahn</w:t>
        </w:r>
        <w:proofErr w:type="spellEnd"/>
        <w:r w:rsidR="00863FF0">
          <w:t xml:space="preserve">, but by qiyas not a </w:t>
        </w:r>
        <w:proofErr w:type="spellStart"/>
        <w:r w:rsidR="00863FF0">
          <w:t>rahn</w:t>
        </w:r>
        <w:proofErr w:type="spellEnd"/>
        <w:r w:rsidR="00863FF0">
          <w:t>, invalid.</w:t>
        </w:r>
      </w:ins>
    </w:p>
    <w:p w:rsidR="007D2A9A" w:rsidRDefault="007D2A9A">
      <w:pPr>
        <w:pStyle w:val="ListParagraph"/>
        <w:numPr>
          <w:ilvl w:val="0"/>
          <w:numId w:val="1"/>
        </w:numPr>
        <w:tabs>
          <w:tab w:val="left" w:pos="360"/>
          <w:tab w:val="left" w:pos="540"/>
        </w:tabs>
        <w:spacing w:line="480" w:lineRule="auto"/>
        <w:ind w:hanging="540"/>
        <w:rPr>
          <w:ins w:id="1075" w:author="Hassaan Shahawy" w:date="2019-02-28T14:29:00Z"/>
        </w:rPr>
        <w:pPrChange w:id="1076" w:author="Hassaan Shahawy" w:date="2019-02-28T14:41:00Z">
          <w:pPr>
            <w:pStyle w:val="ListParagraph"/>
            <w:numPr>
              <w:numId w:val="1"/>
            </w:numPr>
            <w:tabs>
              <w:tab w:val="left" w:pos="360"/>
              <w:tab w:val="left" w:pos="540"/>
            </w:tabs>
            <w:ind w:hanging="540"/>
          </w:pPr>
        </w:pPrChange>
      </w:pPr>
      <w:ins w:id="1077" w:author="Hassaan Shahawy" w:date="2019-02-28T14:29:00Z">
        <w:r>
          <w:t xml:space="preserve">11:343 </w:t>
        </w:r>
        <w:r w:rsidR="002B4063">
          <w:t>if x makes y wakil to pick up item in trust, but man</w:t>
        </w:r>
      </w:ins>
      <w:ins w:id="1078" w:author="Hassaan Shahawy" w:date="2019-02-28T14:30:00Z">
        <w:r w:rsidR="002B4063">
          <w:t xml:space="preserve"> z keeping it in trust loses it to a, so z gets another item like it from a, then y cant pick it up. And similarly everything weighed or measured by qiyas, except abandon qiyas and istiḥsān for wakil to pick it up, and its not similar to case of value of slave. </w:t>
        </w:r>
      </w:ins>
    </w:p>
    <w:p w:rsidR="002C6F4E" w:rsidRDefault="0092140F" w:rsidP="002C6F4E">
      <w:pPr>
        <w:pStyle w:val="ListParagraph"/>
        <w:numPr>
          <w:ilvl w:val="0"/>
          <w:numId w:val="1"/>
        </w:numPr>
        <w:tabs>
          <w:tab w:val="left" w:pos="360"/>
          <w:tab w:val="left" w:pos="540"/>
        </w:tabs>
        <w:spacing w:line="480" w:lineRule="auto"/>
        <w:ind w:hanging="540"/>
      </w:pPr>
      <w:r>
        <w:t>11:344 x makes y wakil to pick up trust that z has, so x tells y pick it up today, then y is allowed to pick it up the next day, istiḥsān here abandon qiyas, just as if he said pick it up this hour. And if he said pick it up when a is there, and he picks it up without him there, that’s ok too</w:t>
      </w:r>
    </w:p>
    <w:p w:rsidR="005F66EF" w:rsidRDefault="005F66EF">
      <w:pPr>
        <w:pStyle w:val="ListParagraph"/>
        <w:numPr>
          <w:ilvl w:val="0"/>
          <w:numId w:val="1"/>
        </w:numPr>
        <w:tabs>
          <w:tab w:val="left" w:pos="360"/>
          <w:tab w:val="left" w:pos="540"/>
        </w:tabs>
        <w:spacing w:line="480" w:lineRule="auto"/>
        <w:ind w:hanging="540"/>
        <w:pPrChange w:id="1079" w:author="Hassaan Shahawy" w:date="2019-02-28T14:41:00Z">
          <w:pPr>
            <w:pStyle w:val="ListParagraph"/>
            <w:numPr>
              <w:numId w:val="1"/>
            </w:numPr>
            <w:tabs>
              <w:tab w:val="left" w:pos="360"/>
              <w:tab w:val="left" w:pos="540"/>
            </w:tabs>
            <w:ind w:hanging="540"/>
          </w:pPr>
        </w:pPrChange>
      </w:pPr>
      <w:r>
        <w:t xml:space="preserve">11:371 </w:t>
      </w:r>
      <w:r w:rsidR="003077D6">
        <w:t xml:space="preserve">x and y partners in 3inaan in a specific trade or a servant or an animal or a home, so x makes z a wakil to sell it, that’s not ok. But if x and y are in a trade and they both </w:t>
      </w:r>
      <w:r w:rsidR="003077D6">
        <w:lastRenderedPageBreak/>
        <w:t xml:space="preserve">buy and sell, then that </w:t>
      </w:r>
      <w:proofErr w:type="spellStart"/>
      <w:r w:rsidR="003077D6">
        <w:t>wakala</w:t>
      </w:r>
      <w:proofErr w:type="spellEnd"/>
      <w:r w:rsidR="003077D6">
        <w:t xml:space="preserve"> is valid for him and his companion too, by istiḥsān abandoning qiyas here. </w:t>
      </w:r>
    </w:p>
    <w:p w:rsidR="00D604F7" w:rsidRDefault="00D604F7">
      <w:pPr>
        <w:pStyle w:val="ListParagraph"/>
        <w:numPr>
          <w:ilvl w:val="0"/>
          <w:numId w:val="1"/>
        </w:numPr>
        <w:tabs>
          <w:tab w:val="left" w:pos="360"/>
          <w:tab w:val="left" w:pos="540"/>
        </w:tabs>
        <w:spacing w:line="480" w:lineRule="auto"/>
        <w:ind w:hanging="540"/>
        <w:rPr>
          <w:ins w:id="1080" w:author="Hassaan Shahawy" w:date="2019-02-28T14:31:00Z"/>
        </w:rPr>
        <w:pPrChange w:id="1081" w:author="Hassaan Shahawy" w:date="2019-02-28T14:41:00Z">
          <w:pPr>
            <w:pStyle w:val="ListParagraph"/>
            <w:numPr>
              <w:numId w:val="1"/>
            </w:numPr>
            <w:tabs>
              <w:tab w:val="left" w:pos="360"/>
              <w:tab w:val="left" w:pos="540"/>
            </w:tabs>
            <w:ind w:hanging="540"/>
          </w:pPr>
        </w:pPrChange>
      </w:pPr>
      <w:ins w:id="1082" w:author="Hassaan Shahawy" w:date="2019-02-28T14:31:00Z">
        <w:r>
          <w:t xml:space="preserve">11:381 if slave x appoints wakil y to buy him or rent laborers, </w:t>
        </w:r>
      </w:ins>
      <w:ins w:id="1083" w:author="Hassaan Shahawy" w:date="2019-02-28T14:32:00Z">
        <w:r>
          <w:t xml:space="preserve">then his owner sells him to two men who permit him to trade, y is no longer wakil. Then if he appoints y wakil again, then one owner sells him to the other, and he permits him to trade, by qiyas the </w:t>
        </w:r>
        <w:proofErr w:type="spellStart"/>
        <w:r>
          <w:t>wakala</w:t>
        </w:r>
        <w:proofErr w:type="spellEnd"/>
        <w:r>
          <w:t xml:space="preserve"> should maintain for the half that hasn’t been sold</w:t>
        </w:r>
      </w:ins>
      <w:ins w:id="1084" w:author="Hassaan Shahawy" w:date="2019-02-28T14:33:00Z">
        <w:r>
          <w:t xml:space="preserve">, and not for half that has been sold, but abandon qiyas and istiḥsān that whole </w:t>
        </w:r>
        <w:proofErr w:type="spellStart"/>
        <w:r>
          <w:t>wakala</w:t>
        </w:r>
        <w:proofErr w:type="spellEnd"/>
        <w:r>
          <w:t xml:space="preserve"> is still valid.</w:t>
        </w:r>
      </w:ins>
    </w:p>
    <w:p w:rsidR="004460A6" w:rsidRDefault="004460A6">
      <w:pPr>
        <w:pStyle w:val="ListParagraph"/>
        <w:numPr>
          <w:ilvl w:val="0"/>
          <w:numId w:val="1"/>
        </w:numPr>
        <w:tabs>
          <w:tab w:val="left" w:pos="360"/>
          <w:tab w:val="left" w:pos="540"/>
        </w:tabs>
        <w:spacing w:line="480" w:lineRule="auto"/>
        <w:ind w:hanging="540"/>
        <w:pPrChange w:id="1085" w:author="Hassaan Shahawy" w:date="2019-02-28T14:41:00Z">
          <w:pPr>
            <w:pStyle w:val="ListParagraph"/>
            <w:numPr>
              <w:numId w:val="1"/>
            </w:numPr>
            <w:tabs>
              <w:tab w:val="left" w:pos="360"/>
              <w:tab w:val="left" w:pos="540"/>
            </w:tabs>
            <w:ind w:hanging="540"/>
          </w:pPr>
        </w:pPrChange>
      </w:pPr>
      <w:r>
        <w:t xml:space="preserve">11:381 if slave owned by two and is </w:t>
      </w:r>
      <w:proofErr w:type="spellStart"/>
      <w:r>
        <w:t>mahjoor</w:t>
      </w:r>
      <w:proofErr w:type="spellEnd"/>
      <w:r>
        <w:t xml:space="preserve">, then a man makes slave wakil to buy him something, then </w:t>
      </w:r>
      <w:proofErr w:type="spellStart"/>
      <w:r>
        <w:t>hes</w:t>
      </w:r>
      <w:proofErr w:type="spellEnd"/>
      <w:r>
        <w:t xml:space="preserve"> freed or his owners make him ma2dhoon, then he buys the thing, its valid, by istiḥsān and abandon qiyas</w:t>
      </w:r>
    </w:p>
    <w:p w:rsidR="004460A6" w:rsidRDefault="004460A6">
      <w:pPr>
        <w:pStyle w:val="ListParagraph"/>
        <w:numPr>
          <w:ilvl w:val="0"/>
          <w:numId w:val="1"/>
        </w:numPr>
        <w:tabs>
          <w:tab w:val="left" w:pos="360"/>
          <w:tab w:val="left" w:pos="540"/>
        </w:tabs>
        <w:spacing w:line="480" w:lineRule="auto"/>
        <w:ind w:hanging="540"/>
        <w:pPrChange w:id="1086" w:author="Hassaan Shahawy" w:date="2019-02-28T14:41:00Z">
          <w:pPr>
            <w:pStyle w:val="ListParagraph"/>
            <w:numPr>
              <w:numId w:val="1"/>
            </w:numPr>
            <w:tabs>
              <w:tab w:val="left" w:pos="360"/>
              <w:tab w:val="left" w:pos="540"/>
            </w:tabs>
            <w:ind w:hanging="540"/>
          </w:pPr>
        </w:pPrChange>
      </w:pPr>
      <w:r>
        <w:t xml:space="preserve">11:384 if </w:t>
      </w:r>
      <w:proofErr w:type="spellStart"/>
      <w:r>
        <w:t>muwakkil</w:t>
      </w:r>
      <w:proofErr w:type="spellEnd"/>
      <w:r>
        <w:t xml:space="preserve"> is insane for an hour or goes unconscious, the </w:t>
      </w:r>
      <w:proofErr w:type="spellStart"/>
      <w:r>
        <w:t>wakala</w:t>
      </w:r>
      <w:proofErr w:type="spellEnd"/>
      <w:r>
        <w:t xml:space="preserve"> still valid</w:t>
      </w:r>
    </w:p>
    <w:p w:rsidR="004460A6" w:rsidRDefault="004460A6">
      <w:pPr>
        <w:pStyle w:val="ListParagraph"/>
        <w:numPr>
          <w:ilvl w:val="1"/>
          <w:numId w:val="1"/>
        </w:numPr>
        <w:tabs>
          <w:tab w:val="left" w:pos="360"/>
          <w:tab w:val="left" w:pos="540"/>
        </w:tabs>
        <w:spacing w:line="480" w:lineRule="auto"/>
        <w:pPrChange w:id="1087" w:author="Hassaan Shahawy" w:date="2019-02-28T14:41:00Z">
          <w:pPr>
            <w:pStyle w:val="ListParagraph"/>
            <w:numPr>
              <w:ilvl w:val="1"/>
              <w:numId w:val="1"/>
            </w:numPr>
            <w:tabs>
              <w:tab w:val="left" w:pos="360"/>
              <w:tab w:val="left" w:pos="540"/>
            </w:tabs>
            <w:ind w:left="1440" w:hanging="360"/>
          </w:pPr>
        </w:pPrChange>
      </w:pPr>
      <w:r>
        <w:t>Istiḥsān here and I don’t see it the same as the first</w:t>
      </w:r>
    </w:p>
    <w:p w:rsidR="004460A6" w:rsidRDefault="004460A6">
      <w:pPr>
        <w:pStyle w:val="ListParagraph"/>
        <w:numPr>
          <w:ilvl w:val="0"/>
          <w:numId w:val="1"/>
        </w:numPr>
        <w:tabs>
          <w:tab w:val="left" w:pos="360"/>
          <w:tab w:val="left" w:pos="540"/>
        </w:tabs>
        <w:spacing w:line="480" w:lineRule="auto"/>
        <w:ind w:hanging="540"/>
        <w:pPrChange w:id="1088" w:author="Hassaan Shahawy" w:date="2019-02-28T14:41:00Z">
          <w:pPr>
            <w:pStyle w:val="ListParagraph"/>
            <w:numPr>
              <w:numId w:val="1"/>
            </w:numPr>
            <w:tabs>
              <w:tab w:val="left" w:pos="360"/>
              <w:tab w:val="left" w:pos="540"/>
            </w:tabs>
            <w:ind w:hanging="540"/>
          </w:pPr>
        </w:pPrChange>
      </w:pPr>
      <w:r>
        <w:t>11:385</w:t>
      </w:r>
      <w:r w:rsidR="00BF18D3">
        <w:t xml:space="preserve"> if slave is co-owned, and one owner gives him mukātaba chance, then its valid as long as other owner doesn’t reject, so if </w:t>
      </w:r>
      <w:proofErr w:type="spellStart"/>
      <w:r w:rsidR="00BF18D3">
        <w:t>mukatab</w:t>
      </w:r>
      <w:proofErr w:type="spellEnd"/>
      <w:r w:rsidR="00BF18D3">
        <w:t xml:space="preserve"> then appoints a wakil, then its valid in the </w:t>
      </w:r>
      <w:proofErr w:type="spellStart"/>
      <w:r w:rsidR="00BF18D3">
        <w:t>nasib</w:t>
      </w:r>
      <w:proofErr w:type="spellEnd"/>
      <w:r w:rsidR="00BF18D3">
        <w:t xml:space="preserve"> of the owner who gave him mukātaba, then if the other owner also gives him a mukātaba, then the wakil remains a wakil as he was, and by qiyas the wakil could not extend to the share of the other owner, but by istiḥsān here we permit it and it becomes to both owners, and abandon qiyas and use istiḥsān here</w:t>
      </w:r>
    </w:p>
    <w:p w:rsidR="00BF18D3" w:rsidRDefault="00BF18D3">
      <w:pPr>
        <w:pStyle w:val="ListParagraph"/>
        <w:numPr>
          <w:ilvl w:val="0"/>
          <w:numId w:val="1"/>
        </w:numPr>
        <w:tabs>
          <w:tab w:val="left" w:pos="360"/>
          <w:tab w:val="left" w:pos="540"/>
        </w:tabs>
        <w:spacing w:line="480" w:lineRule="auto"/>
        <w:ind w:hanging="540"/>
        <w:pPrChange w:id="1089" w:author="Hassaan Shahawy" w:date="2019-02-28T14:41:00Z">
          <w:pPr>
            <w:pStyle w:val="ListParagraph"/>
            <w:numPr>
              <w:numId w:val="1"/>
            </w:numPr>
            <w:tabs>
              <w:tab w:val="left" w:pos="360"/>
              <w:tab w:val="left" w:pos="540"/>
            </w:tabs>
            <w:ind w:hanging="540"/>
          </w:pPr>
        </w:pPrChange>
      </w:pPr>
      <w:r>
        <w:t xml:space="preserve">11:385 and if a </w:t>
      </w:r>
      <w:proofErr w:type="spellStart"/>
      <w:r>
        <w:t>mahjoor</w:t>
      </w:r>
      <w:proofErr w:type="spellEnd"/>
      <w:r>
        <w:t xml:space="preserve"> slave appoints wakil to buy something, then owner makes him </w:t>
      </w:r>
      <w:proofErr w:type="spellStart"/>
      <w:r>
        <w:t>mukatab</w:t>
      </w:r>
      <w:proofErr w:type="spellEnd"/>
      <w:r>
        <w:t xml:space="preserve">, then wakil acts, by qiyas its invalid, but by istiḥsān its cool, and similarly if he was set free </w:t>
      </w:r>
    </w:p>
    <w:p w:rsidR="00D604F7" w:rsidRDefault="00D604F7">
      <w:pPr>
        <w:pStyle w:val="ListParagraph"/>
        <w:numPr>
          <w:ilvl w:val="0"/>
          <w:numId w:val="1"/>
        </w:numPr>
        <w:tabs>
          <w:tab w:val="left" w:pos="360"/>
          <w:tab w:val="left" w:pos="540"/>
        </w:tabs>
        <w:spacing w:line="480" w:lineRule="auto"/>
        <w:ind w:hanging="540"/>
        <w:rPr>
          <w:ins w:id="1090" w:author="Hassaan Shahawy" w:date="2019-02-28T14:33:00Z"/>
        </w:rPr>
        <w:pPrChange w:id="1091" w:author="Hassaan Shahawy" w:date="2019-02-28T14:41:00Z">
          <w:pPr>
            <w:pStyle w:val="ListParagraph"/>
            <w:numPr>
              <w:numId w:val="1"/>
            </w:numPr>
            <w:tabs>
              <w:tab w:val="left" w:pos="360"/>
              <w:tab w:val="left" w:pos="540"/>
            </w:tabs>
            <w:ind w:hanging="540"/>
          </w:pPr>
        </w:pPrChange>
      </w:pPr>
      <w:ins w:id="1092" w:author="Hassaan Shahawy" w:date="2019-02-28T14:33:00Z">
        <w:r>
          <w:lastRenderedPageBreak/>
          <w:t xml:space="preserve">11:391 x makes y wakil to marry him to woman </w:t>
        </w:r>
      </w:ins>
      <w:ins w:id="1093" w:author="Hassaan Shahawy" w:date="2019-02-28T14:34:00Z">
        <w:r>
          <w:t xml:space="preserve">and doesn’t say who, so y does but </w:t>
        </w:r>
        <w:proofErr w:type="spellStart"/>
        <w:r>
          <w:t>shes</w:t>
        </w:r>
        <w:proofErr w:type="spellEnd"/>
        <w:r>
          <w:t xml:space="preserve"> not kuf2, by qiyas its valid, but istiḥsān abandon qiyas its not valid unless x agrees, and this is opinion of </w:t>
        </w:r>
        <w:proofErr w:type="spellStart"/>
        <w:r>
          <w:t>ya’qub</w:t>
        </w:r>
        <w:proofErr w:type="spellEnd"/>
        <w:r>
          <w:t xml:space="preserve"> and M. but AH says its find. </w:t>
        </w:r>
      </w:ins>
    </w:p>
    <w:p w:rsidR="00BF18D3" w:rsidRDefault="00BF18D3">
      <w:pPr>
        <w:pStyle w:val="ListParagraph"/>
        <w:numPr>
          <w:ilvl w:val="0"/>
          <w:numId w:val="1"/>
        </w:numPr>
        <w:tabs>
          <w:tab w:val="left" w:pos="360"/>
          <w:tab w:val="left" w:pos="540"/>
        </w:tabs>
        <w:spacing w:line="480" w:lineRule="auto"/>
        <w:ind w:hanging="540"/>
        <w:pPrChange w:id="1094" w:author="Hassaan Shahawy" w:date="2019-02-28T14:41:00Z">
          <w:pPr>
            <w:pStyle w:val="ListParagraph"/>
            <w:numPr>
              <w:numId w:val="1"/>
            </w:numPr>
            <w:tabs>
              <w:tab w:val="left" w:pos="360"/>
              <w:tab w:val="left" w:pos="540"/>
            </w:tabs>
            <w:ind w:hanging="540"/>
          </w:pPr>
        </w:pPrChange>
      </w:pPr>
      <w:r>
        <w:t>11:399</w:t>
      </w:r>
      <w:r w:rsidR="00EC6E4C">
        <w:t xml:space="preserve"> </w:t>
      </w:r>
      <w:r w:rsidR="00D6146D">
        <w:t xml:space="preserve">if x makes y wakil to marry him to a woman, and doesn’t name the </w:t>
      </w:r>
      <w:proofErr w:type="spellStart"/>
      <w:r w:rsidR="00D6146D">
        <w:t>mahr</w:t>
      </w:r>
      <w:proofErr w:type="spellEnd"/>
      <w:r w:rsidR="00D6146D">
        <w:t xml:space="preserve">, then </w:t>
      </w:r>
      <w:proofErr w:type="spellStart"/>
      <w:r w:rsidR="00D6146D">
        <w:t>mahr</w:t>
      </w:r>
      <w:proofErr w:type="spellEnd"/>
      <w:r w:rsidR="00D6146D">
        <w:t xml:space="preserve"> is named as one of x’s houses, by qiyas </w:t>
      </w:r>
      <w:proofErr w:type="spellStart"/>
      <w:r w:rsidR="00D6146D">
        <w:t>batil</w:t>
      </w:r>
      <w:proofErr w:type="spellEnd"/>
      <w:r w:rsidR="00D6146D">
        <w:t>, because wakil opposed the command, but by istiḥsān marriage valid, and x has choice, give over the house or give the value</w:t>
      </w:r>
    </w:p>
    <w:p w:rsidR="00D6146D" w:rsidRDefault="00D6146D">
      <w:pPr>
        <w:pStyle w:val="ListParagraph"/>
        <w:tabs>
          <w:tab w:val="left" w:pos="360"/>
          <w:tab w:val="left" w:pos="540"/>
        </w:tabs>
        <w:spacing w:line="480" w:lineRule="auto"/>
        <w:pPrChange w:id="1095" w:author="Hassaan Shahawy" w:date="2019-02-28T14:41:00Z">
          <w:pPr>
            <w:pStyle w:val="ListParagraph"/>
            <w:numPr>
              <w:numId w:val="1"/>
            </w:numPr>
            <w:tabs>
              <w:tab w:val="left" w:pos="360"/>
              <w:tab w:val="left" w:pos="540"/>
            </w:tabs>
            <w:ind w:hanging="540"/>
          </w:pPr>
        </w:pPrChange>
      </w:pPr>
      <w:r>
        <w:t xml:space="preserve">11:413 ruling like 330, if husband x makes y wakil for divorce, but if x falls in position where he cant get divorced then y no longer wakil. But if he just sleeps or unconscious for hour or insane for hour, the wakil still wakil, and this isn’t going insane fully, in qiyas equal, but istiḥsān that if the period is long then </w:t>
      </w:r>
      <w:proofErr w:type="spellStart"/>
      <w:r>
        <w:t>wakala</w:t>
      </w:r>
      <w:proofErr w:type="spellEnd"/>
      <w:r>
        <w:t xml:space="preserve"> invalid (so now the istiḥsān position is the extended time?) </w:t>
      </w:r>
      <w:r w:rsidRPr="003E06C8">
        <w:rPr>
          <w:b/>
          <w:bCs/>
        </w:rPr>
        <w:t>not like 330</w:t>
      </w:r>
    </w:p>
    <w:p w:rsidR="00D604F7" w:rsidRDefault="00D604F7">
      <w:pPr>
        <w:pStyle w:val="ListParagraph"/>
        <w:numPr>
          <w:ilvl w:val="0"/>
          <w:numId w:val="1"/>
        </w:numPr>
        <w:tabs>
          <w:tab w:val="left" w:pos="360"/>
          <w:tab w:val="left" w:pos="540"/>
        </w:tabs>
        <w:spacing w:line="480" w:lineRule="auto"/>
        <w:ind w:hanging="540"/>
        <w:rPr>
          <w:ins w:id="1096" w:author="Hassaan Shahawy" w:date="2019-02-28T14:35:00Z"/>
        </w:rPr>
        <w:pPrChange w:id="1097" w:author="Hassaan Shahawy" w:date="2019-02-28T14:41:00Z">
          <w:pPr>
            <w:pStyle w:val="ListParagraph"/>
            <w:numPr>
              <w:numId w:val="1"/>
            </w:numPr>
            <w:tabs>
              <w:tab w:val="left" w:pos="360"/>
              <w:tab w:val="left" w:pos="540"/>
            </w:tabs>
            <w:ind w:hanging="540"/>
          </w:pPr>
        </w:pPrChange>
      </w:pPr>
      <w:ins w:id="1098" w:author="Hassaan Shahawy" w:date="2019-02-28T14:35:00Z">
        <w:r>
          <w:t xml:space="preserve">11:416 </w:t>
        </w:r>
        <w:r w:rsidR="004F240E">
          <w:t xml:space="preserve">x makes y wakil to divorce his wife but y doesn’t say he accepts it, but doesn’t reject it, </w:t>
        </w:r>
      </w:ins>
      <w:ins w:id="1099" w:author="Hassaan Shahawy" w:date="2019-02-28T14:36:00Z">
        <w:r w:rsidR="004F240E">
          <w:t xml:space="preserve">until he then tells her she’s divorced, by qiyas divorce doesn’t </w:t>
        </w:r>
        <w:proofErr w:type="spellStart"/>
        <w:r w:rsidR="004F240E">
          <w:t>cound</w:t>
        </w:r>
        <w:proofErr w:type="spellEnd"/>
        <w:r w:rsidR="004F240E">
          <w:t xml:space="preserve">, but abandon qiyas and istiḥsān, and consider his pronouncing divorce acceptance of his </w:t>
        </w:r>
        <w:proofErr w:type="spellStart"/>
        <w:r w:rsidR="004F240E">
          <w:t>wakala</w:t>
        </w:r>
        <w:proofErr w:type="spellEnd"/>
        <w:r w:rsidR="004F240E">
          <w:t>.</w:t>
        </w:r>
      </w:ins>
    </w:p>
    <w:p w:rsidR="00D6146D" w:rsidRDefault="00D6146D">
      <w:pPr>
        <w:pStyle w:val="ListParagraph"/>
        <w:numPr>
          <w:ilvl w:val="0"/>
          <w:numId w:val="1"/>
        </w:numPr>
        <w:tabs>
          <w:tab w:val="left" w:pos="360"/>
          <w:tab w:val="left" w:pos="540"/>
        </w:tabs>
        <w:spacing w:line="480" w:lineRule="auto"/>
        <w:ind w:hanging="540"/>
        <w:pPrChange w:id="1100" w:author="Hassaan Shahawy" w:date="2019-02-28T14:41:00Z">
          <w:pPr>
            <w:pStyle w:val="ListParagraph"/>
            <w:numPr>
              <w:numId w:val="1"/>
            </w:numPr>
            <w:tabs>
              <w:tab w:val="left" w:pos="360"/>
              <w:tab w:val="left" w:pos="540"/>
            </w:tabs>
            <w:ind w:hanging="540"/>
          </w:pPr>
        </w:pPrChange>
      </w:pPr>
      <w:r>
        <w:t xml:space="preserve">11:440 abandon qiyas here, that if the x makes y wakil to rent land from z, then y dies, by qiyas </w:t>
      </w:r>
      <w:proofErr w:type="spellStart"/>
      <w:r>
        <w:t>ijara</w:t>
      </w:r>
      <w:proofErr w:type="spellEnd"/>
      <w:r>
        <w:t xml:space="preserve"> is over, but abandon qiyas and say by istiḥsān its valid</w:t>
      </w:r>
    </w:p>
    <w:p w:rsidR="00D6146D" w:rsidRDefault="000B0AF8">
      <w:pPr>
        <w:pStyle w:val="ListParagraph"/>
        <w:numPr>
          <w:ilvl w:val="0"/>
          <w:numId w:val="1"/>
        </w:numPr>
        <w:tabs>
          <w:tab w:val="left" w:pos="360"/>
          <w:tab w:val="left" w:pos="540"/>
        </w:tabs>
        <w:spacing w:line="480" w:lineRule="auto"/>
        <w:ind w:hanging="540"/>
        <w:pPrChange w:id="1101" w:author="Hassaan Shahawy" w:date="2019-02-28T14:41:00Z">
          <w:pPr>
            <w:pStyle w:val="ListParagraph"/>
            <w:numPr>
              <w:numId w:val="1"/>
            </w:numPr>
            <w:tabs>
              <w:tab w:val="left" w:pos="360"/>
              <w:tab w:val="left" w:pos="540"/>
            </w:tabs>
            <w:ind w:hanging="540"/>
          </w:pPr>
        </w:pPrChange>
      </w:pPr>
      <w:r>
        <w:t>11:440 if y takes back loan from z, if land is still in hands of z then yes all undone, but if he had given land over to x and y, then y disputed it, nope, abandon qiyas here take istiḥsān</w:t>
      </w:r>
    </w:p>
    <w:p w:rsidR="00FC643E" w:rsidRDefault="00FC643E">
      <w:pPr>
        <w:pStyle w:val="ListParagraph"/>
        <w:tabs>
          <w:tab w:val="left" w:pos="360"/>
          <w:tab w:val="left" w:pos="540"/>
        </w:tabs>
        <w:spacing w:line="480" w:lineRule="auto"/>
        <w:rPr>
          <w:ins w:id="1102" w:author="Hassaan Shahawy" w:date="2019-02-28T12:42:00Z"/>
        </w:rPr>
        <w:pPrChange w:id="1103" w:author="Hassaan Shahawy" w:date="2019-02-28T14:41:00Z">
          <w:pPr>
            <w:pStyle w:val="ListParagraph"/>
            <w:numPr>
              <w:numId w:val="1"/>
            </w:numPr>
            <w:tabs>
              <w:tab w:val="left" w:pos="360"/>
              <w:tab w:val="left" w:pos="540"/>
            </w:tabs>
            <w:ind w:hanging="540"/>
          </w:pPr>
        </w:pPrChange>
      </w:pPr>
      <w:ins w:id="1104" w:author="Hassaan Shahawy" w:date="2019-02-28T12:42:00Z">
        <w:r>
          <w:t>11:442</w:t>
        </w:r>
      </w:ins>
      <w:ins w:id="1105" w:author="Hassaan Shahawy" w:date="2019-02-28T12:48:00Z">
        <w:r w:rsidR="001F0F01">
          <w:t xml:space="preserve"> if man is wakil to </w:t>
        </w:r>
        <w:proofErr w:type="spellStart"/>
        <w:r w:rsidR="001F0F01">
          <w:t>sh</w:t>
        </w:r>
      </w:ins>
      <w:ins w:id="1106" w:author="Hassaan Shahawy" w:date="2019-02-28T12:49:00Z">
        <w:r w:rsidR="001F0F01">
          <w:t>afi</w:t>
        </w:r>
        <w:proofErr w:type="spellEnd"/>
        <w:r w:rsidR="001F0F01">
          <w:t xml:space="preserve">’ and confesses that his party gave it up, only valid in front of judge, invalid in front of anyone else by istiḥsān. </w:t>
        </w:r>
        <w:r w:rsidR="001F0F01">
          <w:rPr>
            <w:b/>
            <w:bCs/>
          </w:rPr>
          <w:t>Identical to above somewhere</w:t>
        </w:r>
      </w:ins>
    </w:p>
    <w:p w:rsidR="000B0AF8" w:rsidRDefault="000B0AF8">
      <w:pPr>
        <w:pStyle w:val="ListParagraph"/>
        <w:tabs>
          <w:tab w:val="left" w:pos="360"/>
          <w:tab w:val="left" w:pos="540"/>
        </w:tabs>
        <w:spacing w:line="480" w:lineRule="auto"/>
        <w:pPrChange w:id="1107" w:author="Hassaan Shahawy" w:date="2019-02-28T14:41:00Z">
          <w:pPr>
            <w:pStyle w:val="ListParagraph"/>
            <w:numPr>
              <w:numId w:val="1"/>
            </w:numPr>
            <w:tabs>
              <w:tab w:val="left" w:pos="360"/>
              <w:tab w:val="left" w:pos="540"/>
            </w:tabs>
            <w:ind w:hanging="540"/>
          </w:pPr>
        </w:pPrChange>
      </w:pPr>
      <w:r>
        <w:lastRenderedPageBreak/>
        <w:t xml:space="preserve">11:445 like </w:t>
      </w:r>
      <w:r w:rsidRPr="003E06C8">
        <w:rPr>
          <w:b/>
          <w:bCs/>
        </w:rPr>
        <w:t>above ruling</w:t>
      </w:r>
      <w:r>
        <w:t>, if cant find slave anymore, and wakil y says I sold the slave during life of x, then you trust him with oath, by istiḥsān here abandon qiyas</w:t>
      </w:r>
    </w:p>
    <w:p w:rsidR="004F240E" w:rsidRDefault="004F240E">
      <w:pPr>
        <w:pStyle w:val="ListParagraph"/>
        <w:tabs>
          <w:tab w:val="left" w:pos="360"/>
          <w:tab w:val="left" w:pos="540"/>
        </w:tabs>
        <w:spacing w:line="480" w:lineRule="auto"/>
        <w:rPr>
          <w:ins w:id="1108" w:author="Hassaan Shahawy" w:date="2019-02-28T14:36:00Z"/>
        </w:rPr>
        <w:pPrChange w:id="1109" w:author="Hassaan Shahawy" w:date="2019-02-28T14:41:00Z">
          <w:pPr>
            <w:pStyle w:val="ListParagraph"/>
            <w:numPr>
              <w:numId w:val="1"/>
            </w:numPr>
            <w:tabs>
              <w:tab w:val="left" w:pos="360"/>
              <w:tab w:val="left" w:pos="540"/>
            </w:tabs>
            <w:ind w:hanging="540"/>
          </w:pPr>
        </w:pPrChange>
      </w:pPr>
      <w:ins w:id="1110" w:author="Hassaan Shahawy" w:date="2019-02-28T14:36:00Z">
        <w:r>
          <w:t xml:space="preserve">11:446 </w:t>
        </w:r>
        <w:r w:rsidR="00F966D3">
          <w:t xml:space="preserve">one of two </w:t>
        </w:r>
        <w:proofErr w:type="spellStart"/>
        <w:r w:rsidR="00F966D3">
          <w:t>shafi</w:t>
        </w:r>
      </w:ins>
      <w:ins w:id="1111" w:author="Hassaan Shahawy" w:date="2019-02-28T14:37:00Z">
        <w:r w:rsidR="00F966D3">
          <w:t>’s</w:t>
        </w:r>
        <w:proofErr w:type="spellEnd"/>
        <w:r w:rsidR="00F966D3">
          <w:t xml:space="preserve"> makes the buyer wakil, </w:t>
        </w:r>
        <w:proofErr w:type="spellStart"/>
        <w:r w:rsidR="00F966D3">
          <w:t>cant</w:t>
        </w:r>
        <w:proofErr w:type="spellEnd"/>
        <w:r w:rsidR="00F966D3">
          <w:t xml:space="preserve"> have that, nor can seller, </w:t>
        </w:r>
        <w:r w:rsidR="00F966D3">
          <w:rPr>
            <w:b/>
            <w:bCs/>
          </w:rPr>
          <w:t>identical to somewhere else</w:t>
        </w:r>
        <w:r w:rsidR="006B00A9">
          <w:rPr>
            <w:b/>
            <w:bCs/>
          </w:rPr>
          <w:t xml:space="preserve">, </w:t>
        </w:r>
        <w:r w:rsidR="006B00A9">
          <w:t xml:space="preserve">someone cant be wakil for a transaction negating their own transaction by </w:t>
        </w:r>
        <w:proofErr w:type="spellStart"/>
        <w:r w:rsidR="006B00A9">
          <w:t>istihsan</w:t>
        </w:r>
      </w:ins>
      <w:proofErr w:type="spellEnd"/>
    </w:p>
    <w:p w:rsidR="000B0AF8" w:rsidRDefault="000B0AF8">
      <w:pPr>
        <w:pStyle w:val="ListParagraph"/>
        <w:numPr>
          <w:ilvl w:val="0"/>
          <w:numId w:val="1"/>
        </w:numPr>
        <w:tabs>
          <w:tab w:val="left" w:pos="360"/>
          <w:tab w:val="left" w:pos="540"/>
        </w:tabs>
        <w:spacing w:line="480" w:lineRule="auto"/>
        <w:ind w:hanging="540"/>
        <w:pPrChange w:id="1112" w:author="Hassaan Shahawy" w:date="2019-02-28T14:41:00Z">
          <w:pPr>
            <w:pStyle w:val="ListParagraph"/>
            <w:numPr>
              <w:numId w:val="1"/>
            </w:numPr>
            <w:tabs>
              <w:tab w:val="left" w:pos="360"/>
              <w:tab w:val="left" w:pos="540"/>
            </w:tabs>
            <w:ind w:hanging="540"/>
          </w:pPr>
        </w:pPrChange>
      </w:pPr>
      <w:r>
        <w:t xml:space="preserve">11:453 if wakil y is </w:t>
      </w:r>
      <w:proofErr w:type="spellStart"/>
      <w:r>
        <w:t>harbi</w:t>
      </w:r>
      <w:proofErr w:type="spellEnd"/>
      <w:r>
        <w:t xml:space="preserve"> with </w:t>
      </w:r>
      <w:proofErr w:type="spellStart"/>
      <w:r>
        <w:t>aman</w:t>
      </w:r>
      <w:proofErr w:type="spellEnd"/>
      <w:r>
        <w:t xml:space="preserve">, then goes back to </w:t>
      </w:r>
      <w:proofErr w:type="spellStart"/>
      <w:r>
        <w:t>dar</w:t>
      </w:r>
      <w:proofErr w:type="spellEnd"/>
      <w:r>
        <w:t xml:space="preserve"> al-</w:t>
      </w:r>
      <w:proofErr w:type="spellStart"/>
      <w:r>
        <w:t>harb</w:t>
      </w:r>
      <w:proofErr w:type="spellEnd"/>
      <w:r>
        <w:t xml:space="preserve">, if </w:t>
      </w:r>
      <w:proofErr w:type="spellStart"/>
      <w:r>
        <w:t>muwakkil</w:t>
      </w:r>
      <w:proofErr w:type="spellEnd"/>
      <w:r>
        <w:t xml:space="preserve"> x was also </w:t>
      </w:r>
      <w:proofErr w:type="spellStart"/>
      <w:r>
        <w:t>harbi</w:t>
      </w:r>
      <w:proofErr w:type="spellEnd"/>
      <w:r>
        <w:t xml:space="preserve"> from </w:t>
      </w:r>
      <w:proofErr w:type="spellStart"/>
      <w:r>
        <w:t>dar</w:t>
      </w:r>
      <w:proofErr w:type="spellEnd"/>
      <w:r>
        <w:t xml:space="preserve"> </w:t>
      </w:r>
      <w:proofErr w:type="spellStart"/>
      <w:r>
        <w:t>harb</w:t>
      </w:r>
      <w:proofErr w:type="spellEnd"/>
      <w:r>
        <w:t xml:space="preserve">, then </w:t>
      </w:r>
      <w:proofErr w:type="spellStart"/>
      <w:r>
        <w:t>wakala</w:t>
      </w:r>
      <w:proofErr w:type="spellEnd"/>
      <w:r>
        <w:t xml:space="preserve"> maintains, by istiḥsān abandon qiyas</w:t>
      </w:r>
    </w:p>
    <w:p w:rsidR="000B0AF8" w:rsidRDefault="000B0AF8">
      <w:pPr>
        <w:pStyle w:val="ListParagraph"/>
        <w:numPr>
          <w:ilvl w:val="0"/>
          <w:numId w:val="1"/>
        </w:numPr>
        <w:tabs>
          <w:tab w:val="left" w:pos="360"/>
          <w:tab w:val="left" w:pos="540"/>
        </w:tabs>
        <w:spacing w:line="480" w:lineRule="auto"/>
        <w:ind w:hanging="540"/>
        <w:pPrChange w:id="1113" w:author="Hassaan Shahawy" w:date="2019-02-28T14:41:00Z">
          <w:pPr>
            <w:pStyle w:val="ListParagraph"/>
            <w:numPr>
              <w:numId w:val="1"/>
            </w:numPr>
            <w:tabs>
              <w:tab w:val="left" w:pos="360"/>
              <w:tab w:val="left" w:pos="540"/>
            </w:tabs>
            <w:ind w:hanging="540"/>
          </w:pPr>
        </w:pPrChange>
      </w:pPr>
      <w:r>
        <w:t xml:space="preserve">11:454 and if </w:t>
      </w:r>
      <w:proofErr w:type="spellStart"/>
      <w:r>
        <w:t>harbi</w:t>
      </w:r>
      <w:proofErr w:type="spellEnd"/>
      <w:r>
        <w:t xml:space="preserve"> with </w:t>
      </w:r>
      <w:proofErr w:type="spellStart"/>
      <w:r>
        <w:t>aman</w:t>
      </w:r>
      <w:proofErr w:type="spellEnd"/>
      <w:r>
        <w:t xml:space="preserve"> x makes another </w:t>
      </w:r>
      <w:proofErr w:type="spellStart"/>
      <w:r>
        <w:t>harbi</w:t>
      </w:r>
      <w:proofErr w:type="spellEnd"/>
      <w:r>
        <w:t xml:space="preserve"> with </w:t>
      </w:r>
      <w:proofErr w:type="spellStart"/>
      <w:r>
        <w:t>aman</w:t>
      </w:r>
      <w:proofErr w:type="spellEnd"/>
      <w:r>
        <w:t xml:space="preserve"> y wakil for a claim, then x goes back to </w:t>
      </w:r>
      <w:proofErr w:type="spellStart"/>
      <w:r>
        <w:t>dar</w:t>
      </w:r>
      <w:proofErr w:type="spellEnd"/>
      <w:r>
        <w:t xml:space="preserve"> </w:t>
      </w:r>
      <w:proofErr w:type="spellStart"/>
      <w:r>
        <w:t>harb</w:t>
      </w:r>
      <w:proofErr w:type="spellEnd"/>
      <w:r>
        <w:t xml:space="preserve">, and y still there, then if y is claiming a right of x’s, then you still accept it, and if y being claimed against, you still accept </w:t>
      </w:r>
      <w:proofErr w:type="spellStart"/>
      <w:r>
        <w:t>wakala</w:t>
      </w:r>
      <w:proofErr w:type="spellEnd"/>
      <w:r>
        <w:t xml:space="preserve"> in istiḥsān, though by qiyas it would cut off, and we </w:t>
      </w:r>
      <w:r>
        <w:rPr>
          <w:b/>
          <w:bCs/>
        </w:rPr>
        <w:t xml:space="preserve">take qiyas </w:t>
      </w:r>
      <w:r>
        <w:t>here</w:t>
      </w:r>
    </w:p>
    <w:p w:rsidR="000B0AF8" w:rsidRDefault="000B0AF8">
      <w:pPr>
        <w:pStyle w:val="ListParagraph"/>
        <w:numPr>
          <w:ilvl w:val="0"/>
          <w:numId w:val="1"/>
        </w:numPr>
        <w:tabs>
          <w:tab w:val="left" w:pos="360"/>
          <w:tab w:val="left" w:pos="540"/>
        </w:tabs>
        <w:spacing w:line="480" w:lineRule="auto"/>
        <w:ind w:hanging="540"/>
        <w:pPrChange w:id="1114" w:author="Hassaan Shahawy" w:date="2019-02-28T14:41:00Z">
          <w:pPr>
            <w:pStyle w:val="ListParagraph"/>
            <w:numPr>
              <w:numId w:val="1"/>
            </w:numPr>
            <w:tabs>
              <w:tab w:val="left" w:pos="360"/>
              <w:tab w:val="left" w:pos="540"/>
            </w:tabs>
            <w:ind w:hanging="540"/>
          </w:pPr>
        </w:pPrChange>
      </w:pPr>
      <w:r>
        <w:t xml:space="preserve">11:471 </w:t>
      </w:r>
      <w:r w:rsidR="00B125E8">
        <w:t xml:space="preserve">if x makes y wakil to do </w:t>
      </w:r>
      <w:proofErr w:type="spellStart"/>
      <w:r w:rsidR="00B125E8">
        <w:t>sulh</w:t>
      </w:r>
      <w:proofErr w:type="spellEnd"/>
      <w:r w:rsidR="00B125E8">
        <w:t xml:space="preserve"> of a certain thing, but </w:t>
      </w:r>
      <w:proofErr w:type="spellStart"/>
      <w:r w:rsidR="00B125E8">
        <w:t>ya</w:t>
      </w:r>
      <w:proofErr w:type="spellEnd"/>
      <w:r w:rsidR="00B125E8">
        <w:t xml:space="preserve"> does </w:t>
      </w:r>
      <w:proofErr w:type="spellStart"/>
      <w:r w:rsidR="00B125E8">
        <w:t>sulh</w:t>
      </w:r>
      <w:proofErr w:type="spellEnd"/>
      <w:r w:rsidR="00B125E8">
        <w:t xml:space="preserve"> for something else of nicer quality,</w:t>
      </w:r>
      <w:r w:rsidR="00BA309B">
        <w:t xml:space="preserve"> wakil is now liable for it, but not x. but if he agrees for something cheaper, then yes applies to x. </w:t>
      </w:r>
    </w:p>
    <w:p w:rsidR="00BA309B" w:rsidRDefault="00BA309B">
      <w:pPr>
        <w:pStyle w:val="ListParagraph"/>
        <w:numPr>
          <w:ilvl w:val="1"/>
          <w:numId w:val="1"/>
        </w:numPr>
        <w:tabs>
          <w:tab w:val="left" w:pos="360"/>
          <w:tab w:val="left" w:pos="540"/>
        </w:tabs>
        <w:spacing w:line="480" w:lineRule="auto"/>
        <w:pPrChange w:id="1115" w:author="Hassaan Shahawy" w:date="2019-02-28T14:41:00Z">
          <w:pPr>
            <w:pStyle w:val="ListParagraph"/>
            <w:numPr>
              <w:ilvl w:val="1"/>
              <w:numId w:val="1"/>
            </w:numPr>
            <w:tabs>
              <w:tab w:val="left" w:pos="360"/>
              <w:tab w:val="left" w:pos="540"/>
            </w:tabs>
            <w:ind w:left="1440" w:hanging="360"/>
          </w:pPr>
        </w:pPrChange>
      </w:pPr>
      <w:r>
        <w:t xml:space="preserve">Again usage of </w:t>
      </w:r>
      <w:proofErr w:type="spellStart"/>
      <w:r>
        <w:t>jaaza</w:t>
      </w:r>
      <w:proofErr w:type="spellEnd"/>
      <w:r>
        <w:t xml:space="preserve"> 3ala for you’re stuck with</w:t>
      </w:r>
    </w:p>
    <w:p w:rsidR="00BA309B" w:rsidRDefault="00BA309B">
      <w:pPr>
        <w:pStyle w:val="ListParagraph"/>
        <w:numPr>
          <w:ilvl w:val="1"/>
          <w:numId w:val="1"/>
        </w:numPr>
        <w:tabs>
          <w:tab w:val="left" w:pos="360"/>
          <w:tab w:val="left" w:pos="540"/>
        </w:tabs>
        <w:spacing w:line="480" w:lineRule="auto"/>
        <w:pPrChange w:id="1116" w:author="Hassaan Shahawy" w:date="2019-02-28T14:41:00Z">
          <w:pPr>
            <w:pStyle w:val="ListParagraph"/>
            <w:numPr>
              <w:ilvl w:val="1"/>
              <w:numId w:val="1"/>
            </w:numPr>
            <w:tabs>
              <w:tab w:val="left" w:pos="360"/>
              <w:tab w:val="left" w:pos="540"/>
            </w:tabs>
            <w:ind w:left="1440" w:hanging="360"/>
          </w:pPr>
        </w:pPrChange>
      </w:pPr>
      <w:r>
        <w:t xml:space="preserve">And if </w:t>
      </w:r>
      <w:proofErr w:type="spellStart"/>
      <w:r>
        <w:t>kurr</w:t>
      </w:r>
      <w:proofErr w:type="spellEnd"/>
      <w:r>
        <w:t xml:space="preserve"> </w:t>
      </w:r>
      <w:proofErr w:type="spellStart"/>
      <w:r>
        <w:t>hinta</w:t>
      </w:r>
      <w:proofErr w:type="spellEnd"/>
      <w:r>
        <w:t xml:space="preserve"> of average quality, by istiḥsān yes he must, abandon qiyas</w:t>
      </w:r>
    </w:p>
    <w:p w:rsidR="00BA309B" w:rsidRDefault="00BA309B">
      <w:pPr>
        <w:pStyle w:val="ListParagraph"/>
        <w:numPr>
          <w:ilvl w:val="0"/>
          <w:numId w:val="1"/>
        </w:numPr>
        <w:tabs>
          <w:tab w:val="left" w:pos="360"/>
          <w:tab w:val="left" w:pos="540"/>
        </w:tabs>
        <w:spacing w:line="480" w:lineRule="auto"/>
        <w:ind w:hanging="540"/>
        <w:pPrChange w:id="1117" w:author="Hassaan Shahawy" w:date="2019-02-28T14:41:00Z">
          <w:pPr>
            <w:pStyle w:val="ListParagraph"/>
            <w:numPr>
              <w:numId w:val="1"/>
            </w:numPr>
            <w:tabs>
              <w:tab w:val="left" w:pos="360"/>
              <w:tab w:val="left" w:pos="540"/>
            </w:tabs>
            <w:ind w:hanging="540"/>
          </w:pPr>
        </w:pPrChange>
      </w:pPr>
      <w:r>
        <w:t xml:space="preserve">11:489 if man who must pay </w:t>
      </w:r>
      <w:proofErr w:type="spellStart"/>
      <w:r>
        <w:t>diya</w:t>
      </w:r>
      <w:proofErr w:type="spellEnd"/>
      <w:r>
        <w:t xml:space="preserve">? Gives it to x and y to pay it for him, its fine. And if the </w:t>
      </w:r>
      <w:proofErr w:type="spellStart"/>
      <w:r>
        <w:t>talib</w:t>
      </w:r>
      <w:proofErr w:type="spellEnd"/>
      <w:r>
        <w:t xml:space="preserve"> does </w:t>
      </w:r>
      <w:proofErr w:type="spellStart"/>
      <w:r>
        <w:t>sulh</w:t>
      </w:r>
      <w:proofErr w:type="spellEnd"/>
      <w:r>
        <w:t xml:space="preserve"> that’s fine, and x and y are mutatawwi3 in that because they opposed, and they must return he money to x. and if they paid dirhams other than the ones that they were paid then by qiyas it’s the same, but by istiḥsān they can keep the money.</w:t>
      </w:r>
    </w:p>
    <w:p w:rsidR="00BA309B" w:rsidRDefault="00BA309B">
      <w:pPr>
        <w:pStyle w:val="ListParagraph"/>
        <w:numPr>
          <w:ilvl w:val="0"/>
          <w:numId w:val="1"/>
        </w:numPr>
        <w:tabs>
          <w:tab w:val="left" w:pos="360"/>
          <w:tab w:val="left" w:pos="540"/>
        </w:tabs>
        <w:spacing w:line="480" w:lineRule="auto"/>
        <w:ind w:hanging="540"/>
        <w:pPrChange w:id="1118" w:author="Hassaan Shahawy" w:date="2019-02-28T14:41:00Z">
          <w:pPr>
            <w:pStyle w:val="ListParagraph"/>
            <w:numPr>
              <w:numId w:val="1"/>
            </w:numPr>
            <w:tabs>
              <w:tab w:val="left" w:pos="360"/>
              <w:tab w:val="left" w:pos="540"/>
            </w:tabs>
            <w:ind w:hanging="540"/>
          </w:pPr>
        </w:pPrChange>
      </w:pPr>
      <w:r>
        <w:t xml:space="preserve">11:497 if x makes y wakil for a wound? But then y makes </w:t>
      </w:r>
      <w:proofErr w:type="spellStart"/>
      <w:r>
        <w:t>sulh</w:t>
      </w:r>
      <w:proofErr w:type="spellEnd"/>
      <w:r>
        <w:t xml:space="preserve">, not ok, because he wasn’t told to make </w:t>
      </w:r>
      <w:proofErr w:type="spellStart"/>
      <w:r>
        <w:t>sulh</w:t>
      </w:r>
      <w:proofErr w:type="spellEnd"/>
      <w:r>
        <w:t xml:space="preserve">. So he also cant forgive him. But if he takes its entire value, that’s valid, by istiḥsān abandon qiyas here. </w:t>
      </w:r>
    </w:p>
    <w:p w:rsidR="008D33E7" w:rsidRDefault="002B3ED1">
      <w:pPr>
        <w:pStyle w:val="ListParagraph"/>
        <w:numPr>
          <w:ilvl w:val="0"/>
          <w:numId w:val="1"/>
        </w:numPr>
        <w:tabs>
          <w:tab w:val="left" w:pos="360"/>
          <w:tab w:val="left" w:pos="540"/>
        </w:tabs>
        <w:spacing w:line="480" w:lineRule="auto"/>
        <w:ind w:hanging="540"/>
        <w:pPrChange w:id="1119" w:author="Hassaan Shahawy" w:date="2019-02-28T14:41:00Z">
          <w:pPr>
            <w:pStyle w:val="ListParagraph"/>
            <w:numPr>
              <w:numId w:val="1"/>
            </w:numPr>
            <w:tabs>
              <w:tab w:val="left" w:pos="360"/>
              <w:tab w:val="left" w:pos="540"/>
            </w:tabs>
            <w:ind w:hanging="540"/>
          </w:pPr>
        </w:pPrChange>
      </w:pPr>
      <w:r>
        <w:lastRenderedPageBreak/>
        <w:t xml:space="preserve">11:497 if the above thing was an intentional act, then y cannot take its </w:t>
      </w:r>
      <w:proofErr w:type="spellStart"/>
      <w:r>
        <w:t>arsh</w:t>
      </w:r>
      <w:proofErr w:type="spellEnd"/>
      <w:r>
        <w:t xml:space="preserve">, because if a man makes another man wakil for his debt, I by istiḥsān rule that </w:t>
      </w:r>
      <w:proofErr w:type="spellStart"/>
      <w:r>
        <w:t>yataqaadaahuu</w:t>
      </w:r>
      <w:proofErr w:type="spellEnd"/>
      <w:r>
        <w:t xml:space="preserve">, even though by qiyas la </w:t>
      </w:r>
      <w:proofErr w:type="spellStart"/>
      <w:r>
        <w:t>yataqaadaahu</w:t>
      </w:r>
      <w:proofErr w:type="spellEnd"/>
    </w:p>
    <w:p w:rsidR="002B3ED1" w:rsidRDefault="002B3ED1">
      <w:pPr>
        <w:pStyle w:val="ListParagraph"/>
        <w:numPr>
          <w:ilvl w:val="0"/>
          <w:numId w:val="1"/>
        </w:numPr>
        <w:tabs>
          <w:tab w:val="left" w:pos="360"/>
          <w:tab w:val="left" w:pos="540"/>
        </w:tabs>
        <w:spacing w:line="480" w:lineRule="auto"/>
        <w:ind w:hanging="540"/>
        <w:pPrChange w:id="1120" w:author="Hassaan Shahawy" w:date="2019-02-28T14:41:00Z">
          <w:pPr>
            <w:pStyle w:val="ListParagraph"/>
            <w:numPr>
              <w:numId w:val="1"/>
            </w:numPr>
            <w:tabs>
              <w:tab w:val="left" w:pos="360"/>
              <w:tab w:val="left" w:pos="540"/>
            </w:tabs>
            <w:ind w:hanging="540"/>
          </w:pPr>
        </w:pPrChange>
      </w:pPr>
      <w:r>
        <w:t>11:500 wakil cannot designate another as wakil, except in one place, if he makes another man wakil to buy something but first wakil is there in attendance for the transaction, by istiḥsān ok</w:t>
      </w:r>
    </w:p>
    <w:p w:rsidR="00C703E9" w:rsidRDefault="00C703E9">
      <w:pPr>
        <w:pStyle w:val="ListParagraph"/>
        <w:numPr>
          <w:ilvl w:val="0"/>
          <w:numId w:val="1"/>
        </w:numPr>
        <w:tabs>
          <w:tab w:val="left" w:pos="360"/>
          <w:tab w:val="left" w:pos="540"/>
        </w:tabs>
        <w:spacing w:line="480" w:lineRule="auto"/>
        <w:ind w:hanging="540"/>
        <w:rPr>
          <w:ins w:id="1121" w:author="Hassaan Shahawy" w:date="2019-02-28T14:38:00Z"/>
        </w:rPr>
        <w:pPrChange w:id="1122" w:author="Hassaan Shahawy" w:date="2019-02-28T14:41:00Z">
          <w:pPr>
            <w:pStyle w:val="ListParagraph"/>
            <w:numPr>
              <w:numId w:val="1"/>
            </w:numPr>
            <w:tabs>
              <w:tab w:val="left" w:pos="360"/>
              <w:tab w:val="left" w:pos="540"/>
            </w:tabs>
            <w:ind w:hanging="540"/>
          </w:pPr>
        </w:pPrChange>
      </w:pPr>
      <w:ins w:id="1123" w:author="Hassaan Shahawy" w:date="2019-02-28T14:38:00Z">
        <w:r>
          <w:t xml:space="preserve">11:523 </w:t>
        </w:r>
        <w:r w:rsidR="00536A7D">
          <w:t xml:space="preserve">and witnessing of a business </w:t>
        </w:r>
        <w:proofErr w:type="spellStart"/>
        <w:r w:rsidR="00536A7D">
          <w:t>parter</w:t>
        </w:r>
        <w:proofErr w:type="spellEnd"/>
        <w:r w:rsidR="00536A7D">
          <w:t xml:space="preserve"> for another, even if not </w:t>
        </w:r>
        <w:proofErr w:type="spellStart"/>
        <w:r w:rsidR="00536A7D">
          <w:t>mufaawada</w:t>
        </w:r>
        <w:proofErr w:type="spellEnd"/>
        <w:r w:rsidR="00536A7D">
          <w:t xml:space="preserve">, about something in their trade is not accepted, for possibility of </w:t>
        </w:r>
      </w:ins>
      <w:ins w:id="1124" w:author="Hassaan Shahawy" w:date="2019-02-28T14:39:00Z">
        <w:r w:rsidR="00536A7D">
          <w:t xml:space="preserve">collusion and immorality. And testimony of laborer in a man’s business for that man is not ok, even if he’s upright. We take the </w:t>
        </w:r>
        <w:proofErr w:type="spellStart"/>
        <w:r w:rsidR="00536A7D">
          <w:rPr>
            <w:b/>
            <w:bCs/>
          </w:rPr>
          <w:t>thiqa</w:t>
        </w:r>
        <w:proofErr w:type="spellEnd"/>
        <w:r w:rsidR="00536A7D">
          <w:rPr>
            <w:b/>
            <w:bCs/>
          </w:rPr>
          <w:t xml:space="preserve"> </w:t>
        </w:r>
        <w:r w:rsidR="00536A7D">
          <w:t xml:space="preserve">here by istiḥsān, due to a report from </w:t>
        </w:r>
        <w:proofErr w:type="spellStart"/>
        <w:r w:rsidR="00536A7D">
          <w:t>Shurayh</w:t>
        </w:r>
        <w:proofErr w:type="spellEnd"/>
        <w:r w:rsidR="00536A7D">
          <w:t xml:space="preserve">, </w:t>
        </w:r>
      </w:ins>
      <w:ins w:id="1125" w:author="Hassaan Shahawy" w:date="2019-02-28T14:40:00Z">
        <w:r w:rsidR="00536A7D">
          <w:t>and because of the condition we see people in today.</w:t>
        </w:r>
        <w:r w:rsidR="00975012">
          <w:t xml:space="preserve"> </w:t>
        </w:r>
        <w:r w:rsidR="00975012">
          <w:rPr>
            <w:b/>
            <w:bCs/>
          </w:rPr>
          <w:t xml:space="preserve">Footnote quotes </w:t>
        </w:r>
        <w:proofErr w:type="spellStart"/>
        <w:r w:rsidR="00975012">
          <w:rPr>
            <w:b/>
            <w:bCs/>
          </w:rPr>
          <w:t>shurayh’s</w:t>
        </w:r>
        <w:proofErr w:type="spellEnd"/>
        <w:r w:rsidR="00975012">
          <w:rPr>
            <w:b/>
            <w:bCs/>
          </w:rPr>
          <w:t xml:space="preserve"> saying here.</w:t>
        </w:r>
      </w:ins>
    </w:p>
    <w:p w:rsidR="002B3ED1" w:rsidRDefault="002B3ED1">
      <w:pPr>
        <w:pStyle w:val="ListParagraph"/>
        <w:numPr>
          <w:ilvl w:val="0"/>
          <w:numId w:val="1"/>
        </w:numPr>
        <w:tabs>
          <w:tab w:val="left" w:pos="360"/>
          <w:tab w:val="left" w:pos="540"/>
        </w:tabs>
        <w:spacing w:line="480" w:lineRule="auto"/>
        <w:ind w:hanging="540"/>
        <w:pPrChange w:id="1126" w:author="Hassaan Shahawy" w:date="2019-02-28T14:41:00Z">
          <w:pPr>
            <w:pStyle w:val="ListParagraph"/>
            <w:numPr>
              <w:numId w:val="1"/>
            </w:numPr>
            <w:tabs>
              <w:tab w:val="left" w:pos="360"/>
              <w:tab w:val="left" w:pos="540"/>
            </w:tabs>
            <w:ind w:hanging="540"/>
          </w:pPr>
        </w:pPrChange>
      </w:pPr>
      <w:r>
        <w:t>11:5</w:t>
      </w:r>
      <w:r w:rsidR="00E9130F">
        <w:t xml:space="preserve">41 if a man has a house, then two men each claim house had been given to them as a </w:t>
      </w:r>
      <w:proofErr w:type="spellStart"/>
      <w:r w:rsidR="00E9130F">
        <w:t>rahn</w:t>
      </w:r>
      <w:proofErr w:type="spellEnd"/>
      <w:r w:rsidR="00E9130F">
        <w:t xml:space="preserve"> separately, then by qiyas it wouldn’t be </w:t>
      </w:r>
      <w:proofErr w:type="spellStart"/>
      <w:r w:rsidR="00E9130F">
        <w:t>rahn</w:t>
      </w:r>
      <w:proofErr w:type="spellEnd"/>
      <w:r w:rsidR="00E9130F">
        <w:t xml:space="preserve"> for either of them, and we </w:t>
      </w:r>
      <w:r w:rsidR="00E9130F">
        <w:rPr>
          <w:b/>
          <w:bCs/>
        </w:rPr>
        <w:t>take the qiyas</w:t>
      </w:r>
      <w:r w:rsidR="00E9130F">
        <w:t xml:space="preserve">, and by istiḥsān each of them gets half the house as </w:t>
      </w:r>
      <w:proofErr w:type="spellStart"/>
      <w:r w:rsidR="00E9130F">
        <w:t>rahn</w:t>
      </w:r>
      <w:proofErr w:type="spellEnd"/>
      <w:r w:rsidR="00E9130F">
        <w:t xml:space="preserve"> for half of their debt</w:t>
      </w:r>
    </w:p>
    <w:p w:rsidR="00E9130F" w:rsidRDefault="00E9130F">
      <w:pPr>
        <w:pStyle w:val="ListParagraph"/>
        <w:numPr>
          <w:ilvl w:val="0"/>
          <w:numId w:val="1"/>
        </w:numPr>
        <w:tabs>
          <w:tab w:val="left" w:pos="360"/>
          <w:tab w:val="left" w:pos="540"/>
        </w:tabs>
        <w:spacing w:line="480" w:lineRule="auto"/>
        <w:ind w:hanging="540"/>
        <w:pPrChange w:id="1127" w:author="Hassaan Shahawy" w:date="2019-02-28T14:41:00Z">
          <w:pPr>
            <w:pStyle w:val="ListParagraph"/>
            <w:numPr>
              <w:numId w:val="1"/>
            </w:numPr>
            <w:tabs>
              <w:tab w:val="left" w:pos="360"/>
              <w:tab w:val="left" w:pos="540"/>
            </w:tabs>
            <w:ind w:hanging="540"/>
          </w:pPr>
        </w:pPrChange>
      </w:pPr>
      <w:r>
        <w:t xml:space="preserve">11:550 </w:t>
      </w:r>
      <w:r w:rsidR="00C10F7E">
        <w:t xml:space="preserve">qadi writing to </w:t>
      </w:r>
      <w:proofErr w:type="spellStart"/>
      <w:r w:rsidR="00C10F7E">
        <w:t>amir</w:t>
      </w:r>
      <w:proofErr w:type="spellEnd"/>
      <w:r w:rsidR="00C10F7E">
        <w:t xml:space="preserve"> within same city, brought by someone trustworthy, then </w:t>
      </w:r>
      <w:proofErr w:type="spellStart"/>
      <w:r w:rsidR="00C10F7E">
        <w:t>amir</w:t>
      </w:r>
      <w:proofErr w:type="spellEnd"/>
      <w:r w:rsidR="00C10F7E">
        <w:t xml:space="preserve"> signs it, </w:t>
      </w:r>
      <w:proofErr w:type="spellStart"/>
      <w:r w:rsidR="00C10F7E">
        <w:t>thats</w:t>
      </w:r>
      <w:proofErr w:type="spellEnd"/>
      <w:r w:rsidR="00C10F7E">
        <w:t xml:space="preserve"> good by istiḥsān, if it’s a diff city </w:t>
      </w:r>
      <w:proofErr w:type="spellStart"/>
      <w:r w:rsidR="00C10F7E">
        <w:t>its</w:t>
      </w:r>
      <w:proofErr w:type="spellEnd"/>
      <w:r w:rsidR="00C10F7E">
        <w:t xml:space="preserve"> not good.</w:t>
      </w:r>
    </w:p>
    <w:p w:rsidR="00C10F7E" w:rsidRDefault="00C10F7E">
      <w:pPr>
        <w:pStyle w:val="ListParagraph"/>
        <w:numPr>
          <w:ilvl w:val="0"/>
          <w:numId w:val="1"/>
        </w:numPr>
        <w:tabs>
          <w:tab w:val="left" w:pos="360"/>
          <w:tab w:val="left" w:pos="540"/>
        </w:tabs>
        <w:spacing w:line="480" w:lineRule="auto"/>
        <w:ind w:hanging="540"/>
        <w:pPrChange w:id="1128" w:author="Hassaan Shahawy" w:date="2019-02-28T14:41:00Z">
          <w:pPr>
            <w:pStyle w:val="ListParagraph"/>
            <w:numPr>
              <w:numId w:val="1"/>
            </w:numPr>
            <w:tabs>
              <w:tab w:val="left" w:pos="360"/>
              <w:tab w:val="left" w:pos="540"/>
            </w:tabs>
            <w:ind w:hanging="540"/>
          </w:pPr>
        </w:pPrChange>
      </w:pPr>
      <w:r>
        <w:t xml:space="preserve">12:122 if x owns slave, y does </w:t>
      </w:r>
      <w:proofErr w:type="spellStart"/>
      <w:r>
        <w:t>ghasb</w:t>
      </w:r>
      <w:proofErr w:type="spellEnd"/>
      <w:r>
        <w:t xml:space="preserve"> of it and sells it to z, x must confirm purchase it seems. Is z had set her free, then by qiyas </w:t>
      </w:r>
      <w:proofErr w:type="spellStart"/>
      <w:r>
        <w:t>shes</w:t>
      </w:r>
      <w:proofErr w:type="spellEnd"/>
      <w:r>
        <w:t xml:space="preserve"> not free because he didn’t own her properly, but by istiḥsān its fine according to AH and AY. M says n</w:t>
      </w:r>
      <w:r w:rsidR="00CE4715">
        <w:t>o.</w:t>
      </w:r>
    </w:p>
    <w:p w:rsidR="00CE4715" w:rsidRDefault="00CE4715">
      <w:pPr>
        <w:pStyle w:val="ListParagraph"/>
        <w:numPr>
          <w:ilvl w:val="0"/>
          <w:numId w:val="1"/>
        </w:numPr>
        <w:tabs>
          <w:tab w:val="left" w:pos="360"/>
          <w:tab w:val="left" w:pos="540"/>
        </w:tabs>
        <w:spacing w:line="480" w:lineRule="auto"/>
        <w:ind w:hanging="540"/>
        <w:pPrChange w:id="1129" w:author="Hassaan Shahawy" w:date="2019-02-28T14:41:00Z">
          <w:pPr>
            <w:pStyle w:val="ListParagraph"/>
            <w:numPr>
              <w:numId w:val="1"/>
            </w:numPr>
            <w:tabs>
              <w:tab w:val="left" w:pos="360"/>
              <w:tab w:val="left" w:pos="540"/>
            </w:tabs>
            <w:ind w:hanging="540"/>
          </w:pPr>
        </w:pPrChange>
      </w:pPr>
      <w:r>
        <w:t>12:129 x steals a house from y then sells it, then testifies it was his house after he sold it, and y doesn’t have proof that its his house, is x liable in any way? No because he didn’t do any damage to it. But AY says he’s liable for its value by istiḥsān, abandon qiyas, but then AY retracted and went back to AH opinion of no liability.</w:t>
      </w:r>
    </w:p>
    <w:p w:rsidR="001D6AC8" w:rsidRDefault="001D6AC8">
      <w:pPr>
        <w:pStyle w:val="ListParagraph"/>
        <w:numPr>
          <w:ilvl w:val="0"/>
          <w:numId w:val="1"/>
        </w:numPr>
        <w:tabs>
          <w:tab w:val="left" w:pos="360"/>
          <w:tab w:val="left" w:pos="540"/>
        </w:tabs>
        <w:spacing w:line="480" w:lineRule="auto"/>
        <w:ind w:hanging="540"/>
        <w:pPrChange w:id="1130" w:author="Hassaan Shahawy" w:date="2019-02-28T14:41:00Z">
          <w:pPr>
            <w:pStyle w:val="ListParagraph"/>
            <w:numPr>
              <w:numId w:val="1"/>
            </w:numPr>
            <w:tabs>
              <w:tab w:val="left" w:pos="360"/>
              <w:tab w:val="left" w:pos="540"/>
            </w:tabs>
            <w:ind w:hanging="540"/>
          </w:pPr>
        </w:pPrChange>
      </w:pPr>
      <w:r>
        <w:lastRenderedPageBreak/>
        <w:t>12:138</w:t>
      </w:r>
      <w:r w:rsidR="00ED1E5E">
        <w:t xml:space="preserve"> if x has item stolen, then y gives it to z as a trust, then x claims against z in court saying its his, but z says it a </w:t>
      </w:r>
      <w:proofErr w:type="spellStart"/>
      <w:r w:rsidR="00ED1E5E">
        <w:t>wadi’a</w:t>
      </w:r>
      <w:proofErr w:type="spellEnd"/>
      <w:r w:rsidR="00ED1E5E">
        <w:t xml:space="preserve"> to me, then </w:t>
      </w:r>
      <w:proofErr w:type="spellStart"/>
      <w:r w:rsidR="00ED1E5E">
        <w:t>usuall</w:t>
      </w:r>
      <w:proofErr w:type="spellEnd"/>
      <w:r w:rsidR="00ED1E5E">
        <w:t xml:space="preserve"> no claim arises between them. But if it’s a </w:t>
      </w:r>
      <w:proofErr w:type="spellStart"/>
      <w:r w:rsidR="00ED1E5E">
        <w:t>thawb</w:t>
      </w:r>
      <w:proofErr w:type="spellEnd"/>
      <w:r w:rsidR="00ED1E5E">
        <w:t xml:space="preserve">, and x has proof its his, and z has proof y gave it to him as trust, then by istiḥsān we give it to x, and this is in </w:t>
      </w:r>
      <w:proofErr w:type="spellStart"/>
      <w:r w:rsidR="00ED1E5E">
        <w:t>sariqa</w:t>
      </w:r>
      <w:proofErr w:type="spellEnd"/>
      <w:r w:rsidR="00ED1E5E">
        <w:t xml:space="preserve">, and we don’t say it similar to </w:t>
      </w:r>
      <w:proofErr w:type="spellStart"/>
      <w:r w:rsidR="00ED1E5E">
        <w:t>ghasb</w:t>
      </w:r>
      <w:proofErr w:type="spellEnd"/>
      <w:r w:rsidR="00ED1E5E">
        <w:t xml:space="preserve">. And this is Ah and AY. But M says this and </w:t>
      </w:r>
      <w:proofErr w:type="spellStart"/>
      <w:r w:rsidR="00ED1E5E">
        <w:t>ghasb</w:t>
      </w:r>
      <w:proofErr w:type="spellEnd"/>
      <w:r w:rsidR="00ED1E5E">
        <w:t xml:space="preserve"> are equal, no case here.</w:t>
      </w:r>
    </w:p>
    <w:p w:rsidR="00890B7F" w:rsidRDefault="00890B7F">
      <w:pPr>
        <w:pStyle w:val="ListParagraph"/>
        <w:tabs>
          <w:tab w:val="left" w:pos="360"/>
          <w:tab w:val="left" w:pos="540"/>
        </w:tabs>
        <w:spacing w:line="480" w:lineRule="auto"/>
        <w:pPrChange w:id="1131" w:author="Hassaan Shahawy" w:date="2019-02-28T14:41:00Z">
          <w:pPr>
            <w:pStyle w:val="ListParagraph"/>
            <w:numPr>
              <w:numId w:val="1"/>
            </w:numPr>
            <w:tabs>
              <w:tab w:val="left" w:pos="360"/>
              <w:tab w:val="left" w:pos="540"/>
            </w:tabs>
            <w:ind w:hanging="540"/>
          </w:pPr>
        </w:pPrChange>
      </w:pPr>
    </w:p>
    <w:sectPr w:rsidR="00890B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EA1" w:rsidRDefault="00B92EA1" w:rsidP="006B4282">
      <w:pPr>
        <w:spacing w:after="0" w:line="240" w:lineRule="auto"/>
      </w:pPr>
      <w:r>
        <w:separator/>
      </w:r>
    </w:p>
  </w:endnote>
  <w:endnote w:type="continuationSeparator" w:id="0">
    <w:p w:rsidR="00B92EA1" w:rsidRDefault="00B92EA1" w:rsidP="006B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EA1" w:rsidRDefault="00B92EA1" w:rsidP="006B4282">
      <w:pPr>
        <w:spacing w:after="0" w:line="240" w:lineRule="auto"/>
      </w:pPr>
      <w:r>
        <w:separator/>
      </w:r>
    </w:p>
  </w:footnote>
  <w:footnote w:type="continuationSeparator" w:id="0">
    <w:p w:rsidR="00B92EA1" w:rsidRDefault="00B92EA1" w:rsidP="006B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C34"/>
    <w:multiLevelType w:val="hybridMultilevel"/>
    <w:tmpl w:val="38FA2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00C91"/>
    <w:multiLevelType w:val="hybridMultilevel"/>
    <w:tmpl w:val="A65EF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an Shahawy">
    <w15:presenceInfo w15:providerId="Windows Live" w15:userId="6eac7c1195c45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0C"/>
    <w:rsid w:val="00006289"/>
    <w:rsid w:val="0001005F"/>
    <w:rsid w:val="00014B8C"/>
    <w:rsid w:val="00020FC7"/>
    <w:rsid w:val="0002718E"/>
    <w:rsid w:val="0003140C"/>
    <w:rsid w:val="000320AB"/>
    <w:rsid w:val="00034B3C"/>
    <w:rsid w:val="0003520E"/>
    <w:rsid w:val="000367B7"/>
    <w:rsid w:val="00037692"/>
    <w:rsid w:val="0004258A"/>
    <w:rsid w:val="00042987"/>
    <w:rsid w:val="00050D17"/>
    <w:rsid w:val="000511C1"/>
    <w:rsid w:val="00052120"/>
    <w:rsid w:val="000556C6"/>
    <w:rsid w:val="000574C0"/>
    <w:rsid w:val="00064AD6"/>
    <w:rsid w:val="00074385"/>
    <w:rsid w:val="00077756"/>
    <w:rsid w:val="000806BF"/>
    <w:rsid w:val="00080FAE"/>
    <w:rsid w:val="00087334"/>
    <w:rsid w:val="0009045E"/>
    <w:rsid w:val="00091AEF"/>
    <w:rsid w:val="00091DFF"/>
    <w:rsid w:val="000A2740"/>
    <w:rsid w:val="000A2B78"/>
    <w:rsid w:val="000A5198"/>
    <w:rsid w:val="000A7C89"/>
    <w:rsid w:val="000B0AF8"/>
    <w:rsid w:val="000B2358"/>
    <w:rsid w:val="000B3900"/>
    <w:rsid w:val="000B7407"/>
    <w:rsid w:val="000C12F5"/>
    <w:rsid w:val="000C2BD1"/>
    <w:rsid w:val="000C4990"/>
    <w:rsid w:val="000C620D"/>
    <w:rsid w:val="000D0E86"/>
    <w:rsid w:val="000D350D"/>
    <w:rsid w:val="000D4178"/>
    <w:rsid w:val="000E14D2"/>
    <w:rsid w:val="000E6C66"/>
    <w:rsid w:val="000F0D0E"/>
    <w:rsid w:val="000F355A"/>
    <w:rsid w:val="000F43FC"/>
    <w:rsid w:val="000F657E"/>
    <w:rsid w:val="0010202C"/>
    <w:rsid w:val="001034A3"/>
    <w:rsid w:val="00103EC5"/>
    <w:rsid w:val="00106C31"/>
    <w:rsid w:val="00110985"/>
    <w:rsid w:val="0011176B"/>
    <w:rsid w:val="001146B3"/>
    <w:rsid w:val="00115C52"/>
    <w:rsid w:val="00122CC4"/>
    <w:rsid w:val="001242CD"/>
    <w:rsid w:val="001257E9"/>
    <w:rsid w:val="00125C94"/>
    <w:rsid w:val="00127E78"/>
    <w:rsid w:val="00137E7F"/>
    <w:rsid w:val="00141F9C"/>
    <w:rsid w:val="001438E3"/>
    <w:rsid w:val="001444E4"/>
    <w:rsid w:val="00150DB4"/>
    <w:rsid w:val="001539EC"/>
    <w:rsid w:val="0015480A"/>
    <w:rsid w:val="00155B29"/>
    <w:rsid w:val="00156696"/>
    <w:rsid w:val="00161706"/>
    <w:rsid w:val="00176938"/>
    <w:rsid w:val="00176ACF"/>
    <w:rsid w:val="0017734F"/>
    <w:rsid w:val="001812DC"/>
    <w:rsid w:val="001831BC"/>
    <w:rsid w:val="00184180"/>
    <w:rsid w:val="00187244"/>
    <w:rsid w:val="00191987"/>
    <w:rsid w:val="00197511"/>
    <w:rsid w:val="001A36EE"/>
    <w:rsid w:val="001A4D3E"/>
    <w:rsid w:val="001A548E"/>
    <w:rsid w:val="001A62C3"/>
    <w:rsid w:val="001B04FB"/>
    <w:rsid w:val="001C17FA"/>
    <w:rsid w:val="001C2C78"/>
    <w:rsid w:val="001C4DDF"/>
    <w:rsid w:val="001C65D3"/>
    <w:rsid w:val="001D5FE2"/>
    <w:rsid w:val="001D6AC8"/>
    <w:rsid w:val="001D7185"/>
    <w:rsid w:val="001E26D0"/>
    <w:rsid w:val="001E2E7C"/>
    <w:rsid w:val="001E364B"/>
    <w:rsid w:val="001E545F"/>
    <w:rsid w:val="001F0F01"/>
    <w:rsid w:val="002018BF"/>
    <w:rsid w:val="0020268B"/>
    <w:rsid w:val="002028FB"/>
    <w:rsid w:val="0020324E"/>
    <w:rsid w:val="00204C8E"/>
    <w:rsid w:val="002100DD"/>
    <w:rsid w:val="00210CC9"/>
    <w:rsid w:val="00215867"/>
    <w:rsid w:val="0021654F"/>
    <w:rsid w:val="002323E0"/>
    <w:rsid w:val="00232B76"/>
    <w:rsid w:val="00235EA7"/>
    <w:rsid w:val="00236C98"/>
    <w:rsid w:val="00241715"/>
    <w:rsid w:val="00241B38"/>
    <w:rsid w:val="00241B3D"/>
    <w:rsid w:val="00246E27"/>
    <w:rsid w:val="00255F25"/>
    <w:rsid w:val="00257684"/>
    <w:rsid w:val="00262BA8"/>
    <w:rsid w:val="002652B1"/>
    <w:rsid w:val="002653F2"/>
    <w:rsid w:val="002673C0"/>
    <w:rsid w:val="00271713"/>
    <w:rsid w:val="00271A55"/>
    <w:rsid w:val="00275028"/>
    <w:rsid w:val="0027511E"/>
    <w:rsid w:val="00275F01"/>
    <w:rsid w:val="00276F29"/>
    <w:rsid w:val="00276FCC"/>
    <w:rsid w:val="00280564"/>
    <w:rsid w:val="002809B5"/>
    <w:rsid w:val="002816E7"/>
    <w:rsid w:val="002824A9"/>
    <w:rsid w:val="00285016"/>
    <w:rsid w:val="0029100B"/>
    <w:rsid w:val="002A3BDF"/>
    <w:rsid w:val="002A461B"/>
    <w:rsid w:val="002B0FFE"/>
    <w:rsid w:val="002B3ED1"/>
    <w:rsid w:val="002B4063"/>
    <w:rsid w:val="002B7405"/>
    <w:rsid w:val="002C1650"/>
    <w:rsid w:val="002C1EF5"/>
    <w:rsid w:val="002C2D7C"/>
    <w:rsid w:val="002C54F5"/>
    <w:rsid w:val="002C64B8"/>
    <w:rsid w:val="002C6F4E"/>
    <w:rsid w:val="002C76F4"/>
    <w:rsid w:val="002D0311"/>
    <w:rsid w:val="002D3B8F"/>
    <w:rsid w:val="002D56F8"/>
    <w:rsid w:val="002D5C02"/>
    <w:rsid w:val="002D68B8"/>
    <w:rsid w:val="002D745C"/>
    <w:rsid w:val="002D765D"/>
    <w:rsid w:val="002E2309"/>
    <w:rsid w:val="002E5282"/>
    <w:rsid w:val="002E6167"/>
    <w:rsid w:val="002E72D5"/>
    <w:rsid w:val="002F3BD2"/>
    <w:rsid w:val="002F66E8"/>
    <w:rsid w:val="003077D6"/>
    <w:rsid w:val="00307A09"/>
    <w:rsid w:val="003112FF"/>
    <w:rsid w:val="00312CA7"/>
    <w:rsid w:val="00312DA0"/>
    <w:rsid w:val="00313208"/>
    <w:rsid w:val="003148DA"/>
    <w:rsid w:val="003315E7"/>
    <w:rsid w:val="00331F3D"/>
    <w:rsid w:val="0033218E"/>
    <w:rsid w:val="003402A5"/>
    <w:rsid w:val="003416A1"/>
    <w:rsid w:val="00342D0A"/>
    <w:rsid w:val="00346794"/>
    <w:rsid w:val="00346F7E"/>
    <w:rsid w:val="00347449"/>
    <w:rsid w:val="0035019A"/>
    <w:rsid w:val="00353C34"/>
    <w:rsid w:val="00355E20"/>
    <w:rsid w:val="00355F3E"/>
    <w:rsid w:val="00356238"/>
    <w:rsid w:val="00361984"/>
    <w:rsid w:val="003627C7"/>
    <w:rsid w:val="00365A69"/>
    <w:rsid w:val="00371E4E"/>
    <w:rsid w:val="00373AB0"/>
    <w:rsid w:val="00374745"/>
    <w:rsid w:val="0038120C"/>
    <w:rsid w:val="0038371B"/>
    <w:rsid w:val="003862A5"/>
    <w:rsid w:val="003866AE"/>
    <w:rsid w:val="00387CED"/>
    <w:rsid w:val="003944C8"/>
    <w:rsid w:val="00395093"/>
    <w:rsid w:val="00395A95"/>
    <w:rsid w:val="00397A27"/>
    <w:rsid w:val="003A2C5D"/>
    <w:rsid w:val="003A571A"/>
    <w:rsid w:val="003B158E"/>
    <w:rsid w:val="003B5D82"/>
    <w:rsid w:val="003B727C"/>
    <w:rsid w:val="003C121D"/>
    <w:rsid w:val="003C1B1E"/>
    <w:rsid w:val="003D53A5"/>
    <w:rsid w:val="003D548E"/>
    <w:rsid w:val="003D66FB"/>
    <w:rsid w:val="003D67FA"/>
    <w:rsid w:val="003E06C8"/>
    <w:rsid w:val="003E10D1"/>
    <w:rsid w:val="003E74C8"/>
    <w:rsid w:val="003F1FEF"/>
    <w:rsid w:val="003F3979"/>
    <w:rsid w:val="003F4E13"/>
    <w:rsid w:val="003F5FC2"/>
    <w:rsid w:val="003F624B"/>
    <w:rsid w:val="00402D2A"/>
    <w:rsid w:val="00406AEB"/>
    <w:rsid w:val="00406CC9"/>
    <w:rsid w:val="00431330"/>
    <w:rsid w:val="00431AAB"/>
    <w:rsid w:val="00436494"/>
    <w:rsid w:val="00436496"/>
    <w:rsid w:val="00442F58"/>
    <w:rsid w:val="004460A6"/>
    <w:rsid w:val="00451A62"/>
    <w:rsid w:val="00455E3A"/>
    <w:rsid w:val="00457476"/>
    <w:rsid w:val="004602C9"/>
    <w:rsid w:val="004645D5"/>
    <w:rsid w:val="004648CD"/>
    <w:rsid w:val="00464A1E"/>
    <w:rsid w:val="00466BD9"/>
    <w:rsid w:val="004713F9"/>
    <w:rsid w:val="004756CF"/>
    <w:rsid w:val="00481417"/>
    <w:rsid w:val="00484698"/>
    <w:rsid w:val="00485CDA"/>
    <w:rsid w:val="00491C21"/>
    <w:rsid w:val="00493BDB"/>
    <w:rsid w:val="00493E7B"/>
    <w:rsid w:val="004A1256"/>
    <w:rsid w:val="004A257C"/>
    <w:rsid w:val="004A4FD8"/>
    <w:rsid w:val="004A64FB"/>
    <w:rsid w:val="004A6B8D"/>
    <w:rsid w:val="004A7288"/>
    <w:rsid w:val="004A74CC"/>
    <w:rsid w:val="004B10FF"/>
    <w:rsid w:val="004B1DCC"/>
    <w:rsid w:val="004B2C54"/>
    <w:rsid w:val="004C0530"/>
    <w:rsid w:val="004C1A43"/>
    <w:rsid w:val="004C209D"/>
    <w:rsid w:val="004C7EBE"/>
    <w:rsid w:val="004D214F"/>
    <w:rsid w:val="004D41DE"/>
    <w:rsid w:val="004D5FF6"/>
    <w:rsid w:val="004D7161"/>
    <w:rsid w:val="004E236F"/>
    <w:rsid w:val="004F240E"/>
    <w:rsid w:val="004F3DCE"/>
    <w:rsid w:val="004F4365"/>
    <w:rsid w:val="004F6B8B"/>
    <w:rsid w:val="004F70E8"/>
    <w:rsid w:val="005008B7"/>
    <w:rsid w:val="005012E5"/>
    <w:rsid w:val="00502A3D"/>
    <w:rsid w:val="0050310B"/>
    <w:rsid w:val="00503B71"/>
    <w:rsid w:val="00503C53"/>
    <w:rsid w:val="00507AC9"/>
    <w:rsid w:val="00510089"/>
    <w:rsid w:val="00515DEB"/>
    <w:rsid w:val="005219CF"/>
    <w:rsid w:val="005228DC"/>
    <w:rsid w:val="005256C7"/>
    <w:rsid w:val="005268A9"/>
    <w:rsid w:val="005278B4"/>
    <w:rsid w:val="00533D52"/>
    <w:rsid w:val="00536A7D"/>
    <w:rsid w:val="00537519"/>
    <w:rsid w:val="0054160C"/>
    <w:rsid w:val="00544895"/>
    <w:rsid w:val="00547553"/>
    <w:rsid w:val="00550D70"/>
    <w:rsid w:val="00555553"/>
    <w:rsid w:val="00563776"/>
    <w:rsid w:val="00565E42"/>
    <w:rsid w:val="00565F89"/>
    <w:rsid w:val="00566FE1"/>
    <w:rsid w:val="00567D0D"/>
    <w:rsid w:val="00575409"/>
    <w:rsid w:val="005757A4"/>
    <w:rsid w:val="00576AD4"/>
    <w:rsid w:val="00576BFA"/>
    <w:rsid w:val="00577489"/>
    <w:rsid w:val="00585AA9"/>
    <w:rsid w:val="00591374"/>
    <w:rsid w:val="00591F0E"/>
    <w:rsid w:val="00592BEC"/>
    <w:rsid w:val="005937A4"/>
    <w:rsid w:val="00594835"/>
    <w:rsid w:val="005948B2"/>
    <w:rsid w:val="00596498"/>
    <w:rsid w:val="005975A1"/>
    <w:rsid w:val="005A5164"/>
    <w:rsid w:val="005A6FAC"/>
    <w:rsid w:val="005A7BF2"/>
    <w:rsid w:val="005B3AAD"/>
    <w:rsid w:val="005B493E"/>
    <w:rsid w:val="005C25D0"/>
    <w:rsid w:val="005C529F"/>
    <w:rsid w:val="005C57A2"/>
    <w:rsid w:val="005C6A46"/>
    <w:rsid w:val="005D0011"/>
    <w:rsid w:val="005D0A4B"/>
    <w:rsid w:val="005D2A5E"/>
    <w:rsid w:val="005D3A04"/>
    <w:rsid w:val="005D47AB"/>
    <w:rsid w:val="005D6286"/>
    <w:rsid w:val="005D6BB8"/>
    <w:rsid w:val="005D722A"/>
    <w:rsid w:val="005F09A1"/>
    <w:rsid w:val="005F2D67"/>
    <w:rsid w:val="005F35A1"/>
    <w:rsid w:val="005F5043"/>
    <w:rsid w:val="005F63B9"/>
    <w:rsid w:val="005F66EF"/>
    <w:rsid w:val="00601C09"/>
    <w:rsid w:val="00602E78"/>
    <w:rsid w:val="00603D65"/>
    <w:rsid w:val="006059ED"/>
    <w:rsid w:val="00605A77"/>
    <w:rsid w:val="00607FF6"/>
    <w:rsid w:val="006133D7"/>
    <w:rsid w:val="00640177"/>
    <w:rsid w:val="00650828"/>
    <w:rsid w:val="006527DA"/>
    <w:rsid w:val="00654676"/>
    <w:rsid w:val="00657018"/>
    <w:rsid w:val="006627A4"/>
    <w:rsid w:val="00663354"/>
    <w:rsid w:val="006642B6"/>
    <w:rsid w:val="0066633B"/>
    <w:rsid w:val="00666F09"/>
    <w:rsid w:val="00667F3B"/>
    <w:rsid w:val="0067206E"/>
    <w:rsid w:val="0067302E"/>
    <w:rsid w:val="00673BF6"/>
    <w:rsid w:val="006776FD"/>
    <w:rsid w:val="0068260C"/>
    <w:rsid w:val="00692E93"/>
    <w:rsid w:val="006A0E7D"/>
    <w:rsid w:val="006A10EA"/>
    <w:rsid w:val="006A26C8"/>
    <w:rsid w:val="006A2F70"/>
    <w:rsid w:val="006A33BD"/>
    <w:rsid w:val="006A69FE"/>
    <w:rsid w:val="006A726D"/>
    <w:rsid w:val="006B00A9"/>
    <w:rsid w:val="006B240C"/>
    <w:rsid w:val="006B4282"/>
    <w:rsid w:val="006B4702"/>
    <w:rsid w:val="006C164C"/>
    <w:rsid w:val="006C1FFB"/>
    <w:rsid w:val="006C5066"/>
    <w:rsid w:val="006D2F3C"/>
    <w:rsid w:val="006D377C"/>
    <w:rsid w:val="006D5356"/>
    <w:rsid w:val="006E041B"/>
    <w:rsid w:val="006E34A9"/>
    <w:rsid w:val="006E57F7"/>
    <w:rsid w:val="006F044E"/>
    <w:rsid w:val="006F75BC"/>
    <w:rsid w:val="007036B8"/>
    <w:rsid w:val="007038E1"/>
    <w:rsid w:val="0071022B"/>
    <w:rsid w:val="00714514"/>
    <w:rsid w:val="0072170B"/>
    <w:rsid w:val="007235D8"/>
    <w:rsid w:val="00723A86"/>
    <w:rsid w:val="00723FAD"/>
    <w:rsid w:val="007242A7"/>
    <w:rsid w:val="007249D6"/>
    <w:rsid w:val="00724DDE"/>
    <w:rsid w:val="007257F5"/>
    <w:rsid w:val="00734A7C"/>
    <w:rsid w:val="00734C1C"/>
    <w:rsid w:val="007361D2"/>
    <w:rsid w:val="007365EF"/>
    <w:rsid w:val="00740F11"/>
    <w:rsid w:val="00742DFA"/>
    <w:rsid w:val="00755334"/>
    <w:rsid w:val="0075638B"/>
    <w:rsid w:val="00761C3F"/>
    <w:rsid w:val="007658DA"/>
    <w:rsid w:val="00765937"/>
    <w:rsid w:val="00766746"/>
    <w:rsid w:val="00767D1D"/>
    <w:rsid w:val="007708C5"/>
    <w:rsid w:val="00772657"/>
    <w:rsid w:val="0077436F"/>
    <w:rsid w:val="00774B85"/>
    <w:rsid w:val="00776131"/>
    <w:rsid w:val="007814F9"/>
    <w:rsid w:val="007829C0"/>
    <w:rsid w:val="00784CA6"/>
    <w:rsid w:val="00785360"/>
    <w:rsid w:val="007854C7"/>
    <w:rsid w:val="007908A3"/>
    <w:rsid w:val="0079211C"/>
    <w:rsid w:val="00792CAC"/>
    <w:rsid w:val="00796A5D"/>
    <w:rsid w:val="007A514F"/>
    <w:rsid w:val="007A72EE"/>
    <w:rsid w:val="007B13AF"/>
    <w:rsid w:val="007C08B9"/>
    <w:rsid w:val="007C0CBD"/>
    <w:rsid w:val="007C2168"/>
    <w:rsid w:val="007C3C54"/>
    <w:rsid w:val="007C40B5"/>
    <w:rsid w:val="007C4A61"/>
    <w:rsid w:val="007C5EA4"/>
    <w:rsid w:val="007C60EE"/>
    <w:rsid w:val="007C69A9"/>
    <w:rsid w:val="007D1AE9"/>
    <w:rsid w:val="007D2A9A"/>
    <w:rsid w:val="007D3DDF"/>
    <w:rsid w:val="007D41B6"/>
    <w:rsid w:val="007E0B05"/>
    <w:rsid w:val="007E373E"/>
    <w:rsid w:val="007E3745"/>
    <w:rsid w:val="007E4224"/>
    <w:rsid w:val="007E7A37"/>
    <w:rsid w:val="007F65BA"/>
    <w:rsid w:val="00804668"/>
    <w:rsid w:val="00806374"/>
    <w:rsid w:val="00807FB9"/>
    <w:rsid w:val="00810FCE"/>
    <w:rsid w:val="0081387F"/>
    <w:rsid w:val="008144B4"/>
    <w:rsid w:val="00815058"/>
    <w:rsid w:val="008175E4"/>
    <w:rsid w:val="00820EFB"/>
    <w:rsid w:val="0082194B"/>
    <w:rsid w:val="0082799F"/>
    <w:rsid w:val="0083284E"/>
    <w:rsid w:val="00832FB3"/>
    <w:rsid w:val="008355C0"/>
    <w:rsid w:val="00846C30"/>
    <w:rsid w:val="008509A3"/>
    <w:rsid w:val="00851890"/>
    <w:rsid w:val="00851EEB"/>
    <w:rsid w:val="00852134"/>
    <w:rsid w:val="00857A90"/>
    <w:rsid w:val="00861E79"/>
    <w:rsid w:val="00863FF0"/>
    <w:rsid w:val="00864AEB"/>
    <w:rsid w:val="00864C11"/>
    <w:rsid w:val="00872B66"/>
    <w:rsid w:val="008731C9"/>
    <w:rsid w:val="00877D55"/>
    <w:rsid w:val="00880DFF"/>
    <w:rsid w:val="00881ED7"/>
    <w:rsid w:val="008845CE"/>
    <w:rsid w:val="0088611A"/>
    <w:rsid w:val="00887780"/>
    <w:rsid w:val="0089054C"/>
    <w:rsid w:val="00890B7F"/>
    <w:rsid w:val="008919D8"/>
    <w:rsid w:val="0089434A"/>
    <w:rsid w:val="00897DAF"/>
    <w:rsid w:val="008A191E"/>
    <w:rsid w:val="008A6CA5"/>
    <w:rsid w:val="008B0B3C"/>
    <w:rsid w:val="008B555E"/>
    <w:rsid w:val="008B6696"/>
    <w:rsid w:val="008B7BCD"/>
    <w:rsid w:val="008C17C1"/>
    <w:rsid w:val="008C27D4"/>
    <w:rsid w:val="008C658C"/>
    <w:rsid w:val="008D1F7C"/>
    <w:rsid w:val="008D2B3C"/>
    <w:rsid w:val="008D33E7"/>
    <w:rsid w:val="008D5383"/>
    <w:rsid w:val="008E10F9"/>
    <w:rsid w:val="008E1CF4"/>
    <w:rsid w:val="008E2AF6"/>
    <w:rsid w:val="008E362C"/>
    <w:rsid w:val="008E5726"/>
    <w:rsid w:val="008F369B"/>
    <w:rsid w:val="00902448"/>
    <w:rsid w:val="0090493B"/>
    <w:rsid w:val="00905AA8"/>
    <w:rsid w:val="00905F68"/>
    <w:rsid w:val="009079F8"/>
    <w:rsid w:val="00920B50"/>
    <w:rsid w:val="0092140F"/>
    <w:rsid w:val="009214A4"/>
    <w:rsid w:val="00924BD1"/>
    <w:rsid w:val="009251BC"/>
    <w:rsid w:val="0092606D"/>
    <w:rsid w:val="00927029"/>
    <w:rsid w:val="00927506"/>
    <w:rsid w:val="009303C5"/>
    <w:rsid w:val="00932F6E"/>
    <w:rsid w:val="00933684"/>
    <w:rsid w:val="00933E6A"/>
    <w:rsid w:val="00941E71"/>
    <w:rsid w:val="00942224"/>
    <w:rsid w:val="00943120"/>
    <w:rsid w:val="00943B73"/>
    <w:rsid w:val="0094473A"/>
    <w:rsid w:val="0094541F"/>
    <w:rsid w:val="0094795E"/>
    <w:rsid w:val="009527A7"/>
    <w:rsid w:val="00960A89"/>
    <w:rsid w:val="0096338D"/>
    <w:rsid w:val="00970D33"/>
    <w:rsid w:val="00975012"/>
    <w:rsid w:val="00983BAA"/>
    <w:rsid w:val="0098646B"/>
    <w:rsid w:val="00987FEA"/>
    <w:rsid w:val="009949C5"/>
    <w:rsid w:val="00994E38"/>
    <w:rsid w:val="0099513F"/>
    <w:rsid w:val="00996184"/>
    <w:rsid w:val="00996B65"/>
    <w:rsid w:val="009A5A92"/>
    <w:rsid w:val="009B0252"/>
    <w:rsid w:val="009B2F8F"/>
    <w:rsid w:val="009B4B34"/>
    <w:rsid w:val="009B66BC"/>
    <w:rsid w:val="009C02D8"/>
    <w:rsid w:val="009C2819"/>
    <w:rsid w:val="009C2CCA"/>
    <w:rsid w:val="009C476D"/>
    <w:rsid w:val="009C48D3"/>
    <w:rsid w:val="009C57E3"/>
    <w:rsid w:val="009C7240"/>
    <w:rsid w:val="009D1BA4"/>
    <w:rsid w:val="009D3C26"/>
    <w:rsid w:val="009D7667"/>
    <w:rsid w:val="009D7D3B"/>
    <w:rsid w:val="009E24C1"/>
    <w:rsid w:val="009E345E"/>
    <w:rsid w:val="009E3897"/>
    <w:rsid w:val="009F1A58"/>
    <w:rsid w:val="009F282C"/>
    <w:rsid w:val="009F4DBF"/>
    <w:rsid w:val="009F6F78"/>
    <w:rsid w:val="009F7226"/>
    <w:rsid w:val="00A024EC"/>
    <w:rsid w:val="00A10852"/>
    <w:rsid w:val="00A134AE"/>
    <w:rsid w:val="00A1716D"/>
    <w:rsid w:val="00A217DC"/>
    <w:rsid w:val="00A23C52"/>
    <w:rsid w:val="00A255B6"/>
    <w:rsid w:val="00A3153E"/>
    <w:rsid w:val="00A35C00"/>
    <w:rsid w:val="00A407EE"/>
    <w:rsid w:val="00A44743"/>
    <w:rsid w:val="00A44AA4"/>
    <w:rsid w:val="00A46A93"/>
    <w:rsid w:val="00A55356"/>
    <w:rsid w:val="00A57017"/>
    <w:rsid w:val="00A617F3"/>
    <w:rsid w:val="00A64734"/>
    <w:rsid w:val="00A65F5A"/>
    <w:rsid w:val="00A71A71"/>
    <w:rsid w:val="00A7767A"/>
    <w:rsid w:val="00A8554E"/>
    <w:rsid w:val="00A85C0C"/>
    <w:rsid w:val="00A953BC"/>
    <w:rsid w:val="00A96EF6"/>
    <w:rsid w:val="00A979DA"/>
    <w:rsid w:val="00AA21F7"/>
    <w:rsid w:val="00AA753F"/>
    <w:rsid w:val="00AB0FEE"/>
    <w:rsid w:val="00AB3BBB"/>
    <w:rsid w:val="00AB47A1"/>
    <w:rsid w:val="00AB564F"/>
    <w:rsid w:val="00AC0B36"/>
    <w:rsid w:val="00AC11FC"/>
    <w:rsid w:val="00AC1DED"/>
    <w:rsid w:val="00AC39F1"/>
    <w:rsid w:val="00AD37CE"/>
    <w:rsid w:val="00AD440A"/>
    <w:rsid w:val="00AD5911"/>
    <w:rsid w:val="00AD66D9"/>
    <w:rsid w:val="00AD6830"/>
    <w:rsid w:val="00AE2257"/>
    <w:rsid w:val="00AE26E2"/>
    <w:rsid w:val="00AE36F0"/>
    <w:rsid w:val="00AE3CC9"/>
    <w:rsid w:val="00AE5428"/>
    <w:rsid w:val="00AE6809"/>
    <w:rsid w:val="00AE7430"/>
    <w:rsid w:val="00AF11D6"/>
    <w:rsid w:val="00AF5188"/>
    <w:rsid w:val="00AF5734"/>
    <w:rsid w:val="00B01E6C"/>
    <w:rsid w:val="00B04204"/>
    <w:rsid w:val="00B04A0B"/>
    <w:rsid w:val="00B073EB"/>
    <w:rsid w:val="00B12359"/>
    <w:rsid w:val="00B125E8"/>
    <w:rsid w:val="00B146DA"/>
    <w:rsid w:val="00B20482"/>
    <w:rsid w:val="00B208FF"/>
    <w:rsid w:val="00B21213"/>
    <w:rsid w:val="00B21952"/>
    <w:rsid w:val="00B26567"/>
    <w:rsid w:val="00B27836"/>
    <w:rsid w:val="00B31804"/>
    <w:rsid w:val="00B33D5E"/>
    <w:rsid w:val="00B406BC"/>
    <w:rsid w:val="00B43384"/>
    <w:rsid w:val="00B458B6"/>
    <w:rsid w:val="00B51054"/>
    <w:rsid w:val="00B522E6"/>
    <w:rsid w:val="00B52758"/>
    <w:rsid w:val="00B5325F"/>
    <w:rsid w:val="00B64A0C"/>
    <w:rsid w:val="00B64E1C"/>
    <w:rsid w:val="00B6512F"/>
    <w:rsid w:val="00B65237"/>
    <w:rsid w:val="00B6597F"/>
    <w:rsid w:val="00B65BEF"/>
    <w:rsid w:val="00B713EB"/>
    <w:rsid w:val="00B771C7"/>
    <w:rsid w:val="00B804C4"/>
    <w:rsid w:val="00B84859"/>
    <w:rsid w:val="00B9204C"/>
    <w:rsid w:val="00B92EA1"/>
    <w:rsid w:val="00B94D63"/>
    <w:rsid w:val="00B954B0"/>
    <w:rsid w:val="00BA0881"/>
    <w:rsid w:val="00BA309B"/>
    <w:rsid w:val="00BA5298"/>
    <w:rsid w:val="00BB1514"/>
    <w:rsid w:val="00BB1643"/>
    <w:rsid w:val="00BB68F6"/>
    <w:rsid w:val="00BC0669"/>
    <w:rsid w:val="00BC73C2"/>
    <w:rsid w:val="00BD0C58"/>
    <w:rsid w:val="00BD2501"/>
    <w:rsid w:val="00BD2B90"/>
    <w:rsid w:val="00BD4008"/>
    <w:rsid w:val="00BE35AD"/>
    <w:rsid w:val="00BE615A"/>
    <w:rsid w:val="00BE6D9A"/>
    <w:rsid w:val="00BF18D3"/>
    <w:rsid w:val="00BF2F70"/>
    <w:rsid w:val="00BF3B2C"/>
    <w:rsid w:val="00BF55F6"/>
    <w:rsid w:val="00BF6F24"/>
    <w:rsid w:val="00BF7FFD"/>
    <w:rsid w:val="00C00350"/>
    <w:rsid w:val="00C02A4F"/>
    <w:rsid w:val="00C05C89"/>
    <w:rsid w:val="00C07D4A"/>
    <w:rsid w:val="00C10F7E"/>
    <w:rsid w:val="00C12792"/>
    <w:rsid w:val="00C14A4D"/>
    <w:rsid w:val="00C17D24"/>
    <w:rsid w:val="00C20E47"/>
    <w:rsid w:val="00C23D9C"/>
    <w:rsid w:val="00C24A51"/>
    <w:rsid w:val="00C30F73"/>
    <w:rsid w:val="00C31C7F"/>
    <w:rsid w:val="00C37BBE"/>
    <w:rsid w:val="00C4206D"/>
    <w:rsid w:val="00C42181"/>
    <w:rsid w:val="00C5290D"/>
    <w:rsid w:val="00C56C16"/>
    <w:rsid w:val="00C606D0"/>
    <w:rsid w:val="00C672F7"/>
    <w:rsid w:val="00C703E9"/>
    <w:rsid w:val="00C72EAF"/>
    <w:rsid w:val="00C7386A"/>
    <w:rsid w:val="00C75DDF"/>
    <w:rsid w:val="00C834AC"/>
    <w:rsid w:val="00C92563"/>
    <w:rsid w:val="00C94A5D"/>
    <w:rsid w:val="00C94F64"/>
    <w:rsid w:val="00CA064E"/>
    <w:rsid w:val="00CA114E"/>
    <w:rsid w:val="00CA26DD"/>
    <w:rsid w:val="00CB0F9E"/>
    <w:rsid w:val="00CB1694"/>
    <w:rsid w:val="00CB46E9"/>
    <w:rsid w:val="00CC338F"/>
    <w:rsid w:val="00CC5B67"/>
    <w:rsid w:val="00CD1D07"/>
    <w:rsid w:val="00CD5680"/>
    <w:rsid w:val="00CE1D30"/>
    <w:rsid w:val="00CE4715"/>
    <w:rsid w:val="00CF0512"/>
    <w:rsid w:val="00CF0ED3"/>
    <w:rsid w:val="00CF12F5"/>
    <w:rsid w:val="00CF1633"/>
    <w:rsid w:val="00D001A8"/>
    <w:rsid w:val="00D017F2"/>
    <w:rsid w:val="00D02EB4"/>
    <w:rsid w:val="00D0444A"/>
    <w:rsid w:val="00D04F9F"/>
    <w:rsid w:val="00D11EFE"/>
    <w:rsid w:val="00D1217D"/>
    <w:rsid w:val="00D15160"/>
    <w:rsid w:val="00D210D2"/>
    <w:rsid w:val="00D22941"/>
    <w:rsid w:val="00D247DB"/>
    <w:rsid w:val="00D24A0B"/>
    <w:rsid w:val="00D25918"/>
    <w:rsid w:val="00D3055C"/>
    <w:rsid w:val="00D3487E"/>
    <w:rsid w:val="00D4617F"/>
    <w:rsid w:val="00D46C90"/>
    <w:rsid w:val="00D54475"/>
    <w:rsid w:val="00D5576B"/>
    <w:rsid w:val="00D56836"/>
    <w:rsid w:val="00D60418"/>
    <w:rsid w:val="00D604F7"/>
    <w:rsid w:val="00D6146D"/>
    <w:rsid w:val="00D615B2"/>
    <w:rsid w:val="00D64D46"/>
    <w:rsid w:val="00D65199"/>
    <w:rsid w:val="00D7317E"/>
    <w:rsid w:val="00D733DE"/>
    <w:rsid w:val="00D73E35"/>
    <w:rsid w:val="00D741E6"/>
    <w:rsid w:val="00D746A7"/>
    <w:rsid w:val="00D80243"/>
    <w:rsid w:val="00D805A6"/>
    <w:rsid w:val="00D8107B"/>
    <w:rsid w:val="00D81218"/>
    <w:rsid w:val="00D867F3"/>
    <w:rsid w:val="00D90CF7"/>
    <w:rsid w:val="00D9283C"/>
    <w:rsid w:val="00D965ED"/>
    <w:rsid w:val="00D96DD8"/>
    <w:rsid w:val="00DA49C9"/>
    <w:rsid w:val="00DA60E5"/>
    <w:rsid w:val="00DB0357"/>
    <w:rsid w:val="00DB1512"/>
    <w:rsid w:val="00DB39CD"/>
    <w:rsid w:val="00DB5EA8"/>
    <w:rsid w:val="00DC170F"/>
    <w:rsid w:val="00DC1DED"/>
    <w:rsid w:val="00DC3126"/>
    <w:rsid w:val="00DC3EDB"/>
    <w:rsid w:val="00DD2BD6"/>
    <w:rsid w:val="00DD3DAA"/>
    <w:rsid w:val="00DD484A"/>
    <w:rsid w:val="00DD4B22"/>
    <w:rsid w:val="00DD56B7"/>
    <w:rsid w:val="00DD5DF7"/>
    <w:rsid w:val="00DD6278"/>
    <w:rsid w:val="00DE2068"/>
    <w:rsid w:val="00DE3142"/>
    <w:rsid w:val="00DE59F4"/>
    <w:rsid w:val="00DF176D"/>
    <w:rsid w:val="00DF348B"/>
    <w:rsid w:val="00DF39E5"/>
    <w:rsid w:val="00DF552C"/>
    <w:rsid w:val="00DF6870"/>
    <w:rsid w:val="00E001B4"/>
    <w:rsid w:val="00E018B4"/>
    <w:rsid w:val="00E046AF"/>
    <w:rsid w:val="00E05EBF"/>
    <w:rsid w:val="00E06D11"/>
    <w:rsid w:val="00E1314B"/>
    <w:rsid w:val="00E200B5"/>
    <w:rsid w:val="00E228EC"/>
    <w:rsid w:val="00E266A8"/>
    <w:rsid w:val="00E31A26"/>
    <w:rsid w:val="00E31E11"/>
    <w:rsid w:val="00E34536"/>
    <w:rsid w:val="00E43680"/>
    <w:rsid w:val="00E4749F"/>
    <w:rsid w:val="00E50C95"/>
    <w:rsid w:val="00E6652B"/>
    <w:rsid w:val="00E703F7"/>
    <w:rsid w:val="00E7404B"/>
    <w:rsid w:val="00E74E8D"/>
    <w:rsid w:val="00E77B87"/>
    <w:rsid w:val="00E811D9"/>
    <w:rsid w:val="00E83672"/>
    <w:rsid w:val="00E85578"/>
    <w:rsid w:val="00E861E4"/>
    <w:rsid w:val="00E86EFD"/>
    <w:rsid w:val="00E9130F"/>
    <w:rsid w:val="00E92752"/>
    <w:rsid w:val="00E92B8B"/>
    <w:rsid w:val="00E95C98"/>
    <w:rsid w:val="00EA03DC"/>
    <w:rsid w:val="00EA4A11"/>
    <w:rsid w:val="00EA4A42"/>
    <w:rsid w:val="00EA5418"/>
    <w:rsid w:val="00EA71F2"/>
    <w:rsid w:val="00EB0A5C"/>
    <w:rsid w:val="00EB2B15"/>
    <w:rsid w:val="00EB2CB7"/>
    <w:rsid w:val="00EB33DE"/>
    <w:rsid w:val="00EB6940"/>
    <w:rsid w:val="00EC0672"/>
    <w:rsid w:val="00EC07D7"/>
    <w:rsid w:val="00EC2318"/>
    <w:rsid w:val="00EC5D78"/>
    <w:rsid w:val="00EC6583"/>
    <w:rsid w:val="00EC6E4C"/>
    <w:rsid w:val="00EC7128"/>
    <w:rsid w:val="00ED0084"/>
    <w:rsid w:val="00ED1E5E"/>
    <w:rsid w:val="00ED4512"/>
    <w:rsid w:val="00EE4175"/>
    <w:rsid w:val="00EE512B"/>
    <w:rsid w:val="00EE65EF"/>
    <w:rsid w:val="00EE661D"/>
    <w:rsid w:val="00EE7A81"/>
    <w:rsid w:val="00EF1FED"/>
    <w:rsid w:val="00EF2615"/>
    <w:rsid w:val="00EF5AF1"/>
    <w:rsid w:val="00EF6BE9"/>
    <w:rsid w:val="00F06D23"/>
    <w:rsid w:val="00F111EF"/>
    <w:rsid w:val="00F14AEE"/>
    <w:rsid w:val="00F20063"/>
    <w:rsid w:val="00F204FD"/>
    <w:rsid w:val="00F3218C"/>
    <w:rsid w:val="00F32661"/>
    <w:rsid w:val="00F34634"/>
    <w:rsid w:val="00F34816"/>
    <w:rsid w:val="00F36B09"/>
    <w:rsid w:val="00F41057"/>
    <w:rsid w:val="00F427C9"/>
    <w:rsid w:val="00F4727B"/>
    <w:rsid w:val="00F503E9"/>
    <w:rsid w:val="00F53337"/>
    <w:rsid w:val="00F53D89"/>
    <w:rsid w:val="00F569A3"/>
    <w:rsid w:val="00F56BC1"/>
    <w:rsid w:val="00F57687"/>
    <w:rsid w:val="00F71F8E"/>
    <w:rsid w:val="00F76108"/>
    <w:rsid w:val="00F816E5"/>
    <w:rsid w:val="00F81C26"/>
    <w:rsid w:val="00F81C54"/>
    <w:rsid w:val="00F83A88"/>
    <w:rsid w:val="00F8479D"/>
    <w:rsid w:val="00F9113C"/>
    <w:rsid w:val="00F966D3"/>
    <w:rsid w:val="00FA0AEC"/>
    <w:rsid w:val="00FA1CDD"/>
    <w:rsid w:val="00FA3F71"/>
    <w:rsid w:val="00FA53E5"/>
    <w:rsid w:val="00FA619E"/>
    <w:rsid w:val="00FB4172"/>
    <w:rsid w:val="00FB57AA"/>
    <w:rsid w:val="00FB6828"/>
    <w:rsid w:val="00FC61A3"/>
    <w:rsid w:val="00FC643E"/>
    <w:rsid w:val="00FC7EBB"/>
    <w:rsid w:val="00FD3D98"/>
    <w:rsid w:val="00FE01C4"/>
    <w:rsid w:val="00FE1AA4"/>
    <w:rsid w:val="00FE1ADB"/>
    <w:rsid w:val="00FE68BF"/>
    <w:rsid w:val="00FE7FD1"/>
    <w:rsid w:val="00FF3826"/>
    <w:rsid w:val="00FF4200"/>
    <w:rsid w:val="00FF5975"/>
    <w:rsid w:val="00FF6196"/>
    <w:rsid w:val="00FF7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CCD37"/>
  <w15:chartTrackingRefBased/>
  <w15:docId w15:val="{FA921D56-1C3B-4606-BEEC-E1BFFCE5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28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4282"/>
  </w:style>
  <w:style w:type="paragraph" w:styleId="Footer">
    <w:name w:val="footer"/>
    <w:basedOn w:val="Normal"/>
    <w:link w:val="FooterChar"/>
    <w:uiPriority w:val="99"/>
    <w:unhideWhenUsed/>
    <w:rsid w:val="006B428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4282"/>
  </w:style>
  <w:style w:type="paragraph" w:styleId="ListParagraph">
    <w:name w:val="List Paragraph"/>
    <w:basedOn w:val="Normal"/>
    <w:uiPriority w:val="34"/>
    <w:qFormat/>
    <w:rsid w:val="006B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ABAD7-6DA9-44A9-8736-5E24292B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79</Pages>
  <Words>19601</Words>
  <Characters>111727</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Shahawy</dc:creator>
  <cp:keywords/>
  <dc:description/>
  <cp:lastModifiedBy>Hassaan Shahawy</cp:lastModifiedBy>
  <cp:revision>20</cp:revision>
  <dcterms:created xsi:type="dcterms:W3CDTF">2019-02-27T09:29:00Z</dcterms:created>
  <dcterms:modified xsi:type="dcterms:W3CDTF">2019-05-09T09:11:00Z</dcterms:modified>
</cp:coreProperties>
</file>